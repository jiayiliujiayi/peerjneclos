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ind w:left="142" w:right="876" w:hanging="0"/>
        <w:jc w:val="both"/>
        <w:rPr/>
      </w:pPr>
      <w:bookmarkStart w:id="0" w:name="OLE_LINK59"/>
      <w:bookmarkStart w:id="1" w:name="OLE_LINK60"/>
      <w:bookmarkStart w:id="2" w:name="OLE_LINK61"/>
      <w:bookmarkStart w:id="3" w:name="OLE_LINK62"/>
      <w:bookmarkStart w:id="4" w:name="OLE_LINK63"/>
      <w:r>
        <w:rPr>
          <w:rFonts w:cs="Arial"/>
          <w:b/>
          <w:bCs/>
          <w:sz w:val="36"/>
          <w:szCs w:val="36"/>
        </w:rPr>
        <w:t>Patterned progression of gut microbiota associated with necrotizing enterocolitis and late-onset sepsis in preterm infants: a prospective study in a Chinese neonatal intensive care unit</w:t>
      </w:r>
    </w:p>
    <w:p>
      <w:pPr>
        <w:pStyle w:val="Normal1"/>
        <w:ind w:left="142" w:right="876" w:hanging="0"/>
        <w:jc w:val="both"/>
        <w:rPr/>
      </w:pPr>
      <w:r>
        <w:rPr>
          <w:rFonts w:ascii="Times" w:hAnsi="Times"/>
        </w:rPr>
        <w:t>Jiayi Liu</w:t>
      </w:r>
      <w:r>
        <w:rPr>
          <w:rFonts w:ascii="Times" w:hAnsi="Times"/>
          <w:vertAlign w:val="superscript"/>
        </w:rPr>
        <w:t>1</w:t>
      </w:r>
      <w:r>
        <w:rPr>
          <w:rFonts w:ascii="Times" w:hAnsi="Times"/>
        </w:rPr>
        <w:t>, Yuqing Li</w:t>
      </w:r>
      <w:r>
        <w:rPr>
          <w:rFonts w:ascii="Times" w:hAnsi="Times"/>
          <w:vertAlign w:val="superscript"/>
        </w:rPr>
        <w:t>1</w:t>
      </w:r>
      <w:r>
        <w:rPr>
          <w:rFonts w:ascii="Times" w:hAnsi="Times"/>
        </w:rPr>
        <w:t>, Yi Feng</w:t>
      </w:r>
      <w:r>
        <w:rPr>
          <w:rFonts w:ascii="Times" w:hAnsi="Times"/>
          <w:vertAlign w:val="superscript"/>
        </w:rPr>
        <w:t>1</w:t>
      </w:r>
      <w:r>
        <w:rPr>
          <w:rFonts w:ascii="Times" w:hAnsi="Times"/>
        </w:rPr>
        <w:t>, Liya Pan</w:t>
      </w:r>
      <w:r>
        <w:rPr>
          <w:rFonts w:ascii="Times" w:hAnsi="Times"/>
          <w:vertAlign w:val="superscript"/>
        </w:rPr>
        <w:t>1</w:t>
      </w:r>
      <w:r>
        <w:rPr>
          <w:rFonts w:ascii="Times" w:hAnsi="Times"/>
        </w:rPr>
        <w:t>, Zhoulonglong Xie</w:t>
      </w:r>
      <w:r>
        <w:rPr>
          <w:rFonts w:ascii="Times" w:hAnsi="Times"/>
          <w:vertAlign w:val="superscript"/>
        </w:rPr>
        <w:t>2</w:t>
      </w:r>
      <w:r>
        <w:rPr>
          <w:rFonts w:ascii="Times" w:hAnsi="Times"/>
        </w:rPr>
        <w:t>, Zhilong Yan</w:t>
      </w:r>
      <w:r>
        <w:rPr>
          <w:rFonts w:ascii="Times" w:hAnsi="Times"/>
          <w:vertAlign w:val="superscript"/>
        </w:rPr>
        <w:t>2</w:t>
      </w:r>
      <w:r>
        <w:rPr>
          <w:rFonts w:ascii="Times" w:hAnsi="Times"/>
        </w:rPr>
        <w:t>,</w:t>
      </w:r>
      <w:r>
        <w:rPr>
          <w:rStyle w:val="InternetLink"/>
          <w:rFonts w:ascii="Times" w:hAnsi="Times"/>
          <w:u w:val="none"/>
        </w:rPr>
        <w:t xml:space="preserve"> </w:t>
      </w:r>
      <w:r>
        <w:rPr>
          <w:rStyle w:val="Fontstyle01"/>
          <w:rFonts w:cs="Times New Roman" w:ascii="Times New Roman" w:hAnsi="Times New Roman"/>
          <w:b w:val="false"/>
          <w:sz w:val="22"/>
          <w:szCs w:val="22"/>
        </w:rPr>
        <w:t>Li Zhang</w:t>
      </w:r>
      <w:r>
        <w:rPr>
          <w:rStyle w:val="Fontstyle21"/>
          <w:rFonts w:cs="Times New Roman" w:ascii="Times New Roman" w:hAnsi="Times New Roman"/>
          <w:sz w:val="22"/>
          <w:szCs w:val="22"/>
          <w:vertAlign w:val="superscript"/>
        </w:rPr>
        <w:t>3</w:t>
      </w:r>
      <w:r>
        <w:rPr>
          <w:rStyle w:val="Fontstyle01"/>
          <w:rFonts w:cs="Times New Roman" w:ascii="Times New Roman" w:hAnsi="Times New Roman"/>
          <w:b w:val="false"/>
          <w:sz w:val="22"/>
          <w:szCs w:val="22"/>
        </w:rPr>
        <w:t xml:space="preserve">, Mingkun </w:t>
      </w:r>
      <w:bookmarkStart w:id="5" w:name="OLE_LINK64"/>
      <w:bookmarkStart w:id="6" w:name="OLE_LINK65"/>
      <w:bookmarkStart w:id="7" w:name="OLE_LINK66"/>
      <w:r>
        <w:rPr>
          <w:rStyle w:val="Fontstyle01"/>
          <w:rFonts w:cs="Times New Roman" w:ascii="Times New Roman" w:hAnsi="Times New Roman"/>
          <w:b w:val="false"/>
          <w:sz w:val="22"/>
          <w:szCs w:val="22"/>
        </w:rPr>
        <w:t>Li</w:t>
      </w:r>
      <w:bookmarkEnd w:id="5"/>
      <w:bookmarkEnd w:id="6"/>
      <w:bookmarkEnd w:id="7"/>
      <w:r>
        <w:rPr>
          <w:rStyle w:val="Fontstyle21"/>
          <w:rFonts w:cs="Times New Roman" w:ascii="Times New Roman" w:hAnsi="Times New Roman"/>
          <w:sz w:val="22"/>
          <w:szCs w:val="22"/>
          <w:vertAlign w:val="superscript"/>
        </w:rPr>
        <w:t>3,4</w:t>
      </w:r>
      <w:r>
        <w:rPr>
          <w:rStyle w:val="Fontstyle01"/>
          <w:rFonts w:cs="Times New Roman" w:ascii="Times New Roman" w:hAnsi="Times New Roman"/>
          <w:b w:val="false"/>
          <w:sz w:val="22"/>
          <w:szCs w:val="22"/>
        </w:rPr>
        <w:t>, Jianhua Zhao</w:t>
      </w:r>
      <w:r>
        <w:rPr>
          <w:rStyle w:val="Fontstyle21"/>
          <w:rFonts w:cs="Times New Roman" w:ascii="Times New Roman" w:hAnsi="Times New Roman"/>
          <w:sz w:val="22"/>
          <w:szCs w:val="22"/>
          <w:vertAlign w:val="superscript"/>
        </w:rPr>
        <w:t>5</w:t>
      </w:r>
      <w:r>
        <w:rPr>
          <w:rStyle w:val="Fontstyle01"/>
          <w:rFonts w:cs="Times New Roman" w:ascii="Times New Roman" w:hAnsi="Times New Roman"/>
          <w:b w:val="false"/>
          <w:sz w:val="22"/>
          <w:szCs w:val="22"/>
        </w:rPr>
        <w:t>, Jianhua Sun</w:t>
      </w:r>
      <w:r>
        <w:rPr>
          <w:rStyle w:val="Fontstyle01"/>
          <w:rFonts w:cs="Times New Roman" w:ascii="Times New Roman" w:hAnsi="Times New Roman"/>
          <w:b w:val="false"/>
          <w:sz w:val="22"/>
          <w:szCs w:val="22"/>
          <w:vertAlign w:val="superscript"/>
        </w:rPr>
        <w:t>6</w:t>
      </w:r>
      <w:del w:id="0" w:author="Unknown Author" w:date="2019-05-16T16:04:02Z">
        <w:r>
          <w:rPr>
            <w:rStyle w:val="Fontstyle01"/>
            <w:rFonts w:cs="Times New Roman" w:ascii="Times New Roman" w:hAnsi="Times New Roman"/>
            <w:b w:val="false"/>
            <w:sz w:val="22"/>
            <w:szCs w:val="22"/>
            <w:vertAlign w:val="superscript"/>
          </w:rPr>
          <w:delText xml:space="preserve"> </w:delText>
        </w:r>
      </w:del>
      <w:r>
        <w:rPr>
          <w:rFonts w:cs="Times New Roman" w:ascii="Times New Roman" w:hAnsi="Times New Roman"/>
        </w:rPr>
        <w:t>,  Li Hong</w:t>
      </w:r>
      <w:r>
        <w:rPr>
          <w:vertAlign w:val="superscript"/>
        </w:rPr>
        <w:t>1</w:t>
      </w:r>
    </w:p>
    <w:p>
      <w:pPr>
        <w:pStyle w:val="Normal1"/>
        <w:ind w:left="142" w:right="876" w:hanging="0"/>
        <w:jc w:val="both"/>
        <w:rPr>
          <w:rFonts w:ascii="Times New Roman" w:hAnsi="Times New Roman" w:cs="Times New Roman"/>
          <w:color w:val="auto"/>
          <w:vertAlign w:val="superscript"/>
        </w:rPr>
      </w:pPr>
      <w:r>
        <w:rPr>
          <w:rFonts w:cs="Times New Roman" w:ascii="Times New Roman" w:hAnsi="Times New Roman"/>
          <w:color w:val="auto"/>
          <w:vertAlign w:val="superscript"/>
        </w:rPr>
      </w:r>
    </w:p>
    <w:p>
      <w:pPr>
        <w:pStyle w:val="Normal"/>
        <w:ind w:left="142" w:right="876" w:hanging="0"/>
        <w:rPr>
          <w:rFonts w:eastAsia="宋体"/>
          <w:sz w:val="22"/>
          <w:szCs w:val="22"/>
          <w:lang w:eastAsia="zh-CN"/>
        </w:rPr>
      </w:pPr>
      <w:r>
        <w:rPr>
          <w:rFonts w:eastAsia="宋体"/>
          <w:sz w:val="22"/>
          <w:szCs w:val="22"/>
          <w:vertAlign w:val="superscript"/>
          <w:lang w:eastAsia="zh-CN"/>
        </w:rPr>
        <w:t>1</w:t>
      </w:r>
      <w:r>
        <w:rPr>
          <w:rFonts w:eastAsia="宋体"/>
          <w:sz w:val="22"/>
          <w:szCs w:val="22"/>
          <w:lang w:eastAsia="zh-CN"/>
        </w:rPr>
        <w:t>Department of Clinical Nutrition, Shanghai Children's Medical Center, School of Medicine Shanghai Jiaotong University, Shanghai, China</w:t>
      </w:r>
    </w:p>
    <w:p>
      <w:pPr>
        <w:pStyle w:val="Normal"/>
        <w:ind w:left="142" w:right="876" w:hanging="0"/>
        <w:rPr>
          <w:rFonts w:eastAsia="宋体"/>
          <w:sz w:val="22"/>
          <w:szCs w:val="22"/>
          <w:lang w:eastAsia="zh-CN"/>
        </w:rPr>
      </w:pPr>
      <w:r>
        <w:rPr>
          <w:rFonts w:eastAsia="宋体"/>
          <w:sz w:val="22"/>
          <w:szCs w:val="22"/>
          <w:vertAlign w:val="superscript"/>
          <w:lang w:eastAsia="zh-CN"/>
        </w:rPr>
        <w:t>2</w:t>
      </w:r>
      <w:r>
        <w:rPr>
          <w:rFonts w:eastAsia="宋体"/>
          <w:sz w:val="22"/>
          <w:szCs w:val="22"/>
          <w:lang w:eastAsia="zh-CN"/>
        </w:rPr>
        <w:t>Department of Surgery, Shanghai Children's Medical Center, School of Medicine Shanghai Jiaotong University, Shanghai, China</w:t>
      </w:r>
    </w:p>
    <w:p>
      <w:pPr>
        <w:pStyle w:val="Normal"/>
        <w:ind w:left="142" w:right="876" w:hanging="0"/>
        <w:rPr>
          <w:rFonts w:eastAsia="宋体"/>
          <w:sz w:val="22"/>
          <w:szCs w:val="22"/>
          <w:lang w:eastAsia="zh-CN"/>
        </w:rPr>
      </w:pPr>
      <w:r>
        <w:rPr>
          <w:rFonts w:eastAsia="宋体"/>
          <w:sz w:val="22"/>
          <w:szCs w:val="22"/>
          <w:vertAlign w:val="superscript"/>
          <w:lang w:eastAsia="zh-CN"/>
        </w:rPr>
        <w:t>3</w:t>
      </w:r>
      <w:r>
        <w:rPr>
          <w:rFonts w:eastAsia="宋体"/>
          <w:sz w:val="22"/>
          <w:szCs w:val="22"/>
          <w:lang w:eastAsia="zh-CN"/>
        </w:rPr>
        <w:t>Key Laboratory of Genomic and Precision Medicine, Beijing Institute of Genomics, China Academy of Science, Beijing, China</w:t>
      </w:r>
    </w:p>
    <w:p>
      <w:pPr>
        <w:pStyle w:val="Normal"/>
        <w:ind w:left="142" w:right="876" w:hanging="0"/>
        <w:rPr>
          <w:rFonts w:eastAsia="宋体"/>
          <w:sz w:val="22"/>
          <w:szCs w:val="22"/>
          <w:lang w:eastAsia="zh-CN"/>
        </w:rPr>
      </w:pPr>
      <w:r>
        <w:rPr>
          <w:rFonts w:eastAsia="宋体"/>
          <w:sz w:val="22"/>
          <w:szCs w:val="22"/>
          <w:vertAlign w:val="superscript"/>
          <w:lang w:eastAsia="zh-CN"/>
        </w:rPr>
        <w:t>4</w:t>
      </w:r>
      <w:r>
        <w:rPr>
          <w:rFonts w:eastAsia="宋体"/>
          <w:sz w:val="22"/>
          <w:szCs w:val="22"/>
          <w:lang w:eastAsia="zh-CN"/>
        </w:rPr>
        <w:t>Center for Excellence in Animal Evolution and Genetics, Chinese Academy of Sciences, Kunming, China</w:t>
      </w:r>
    </w:p>
    <w:p>
      <w:pPr>
        <w:pStyle w:val="Normal"/>
        <w:ind w:left="142" w:right="876" w:hanging="0"/>
        <w:rPr>
          <w:rFonts w:eastAsia="宋体"/>
          <w:sz w:val="22"/>
          <w:szCs w:val="22"/>
          <w:lang w:eastAsia="zh-CN"/>
        </w:rPr>
      </w:pPr>
      <w:r>
        <w:rPr>
          <w:rFonts w:eastAsia="宋体"/>
          <w:sz w:val="22"/>
          <w:szCs w:val="22"/>
          <w:vertAlign w:val="superscript"/>
          <w:lang w:eastAsia="zh-CN"/>
        </w:rPr>
        <w:t>5</w:t>
      </w:r>
      <w:r>
        <w:rPr>
          <w:rFonts w:eastAsia="宋体"/>
          <w:sz w:val="22"/>
          <w:szCs w:val="22"/>
          <w:lang w:eastAsia="zh-CN"/>
        </w:rPr>
        <w:t>Shanghai Majorbio Bio-pharm Technology Co., Ltd, Shanghai, China</w:t>
      </w:r>
    </w:p>
    <w:p>
      <w:pPr>
        <w:pStyle w:val="Normal"/>
        <w:ind w:left="142" w:right="876" w:hanging="0"/>
        <w:rPr>
          <w:rFonts w:eastAsia="宋体"/>
          <w:sz w:val="22"/>
          <w:szCs w:val="22"/>
          <w:lang w:eastAsia="zh-CN"/>
        </w:rPr>
      </w:pPr>
      <w:r>
        <w:rPr>
          <w:rFonts w:eastAsia="宋体"/>
          <w:sz w:val="22"/>
          <w:szCs w:val="22"/>
          <w:vertAlign w:val="superscript"/>
          <w:lang w:eastAsia="zh-CN"/>
        </w:rPr>
        <w:t>6</w:t>
      </w:r>
      <w:r>
        <w:rPr>
          <w:rFonts w:eastAsia="宋体"/>
          <w:sz w:val="22"/>
          <w:szCs w:val="22"/>
          <w:lang w:eastAsia="zh-CN"/>
        </w:rPr>
        <w:t>Department of Neonatology, Shanghai Children's Medical Center, School of Medicine Shanghai Jiaotong University, Shanghai, China</w:t>
      </w:r>
    </w:p>
    <w:p>
      <w:pPr>
        <w:pStyle w:val="Normal1"/>
        <w:ind w:left="142" w:right="876" w:hanging="0"/>
        <w:jc w:val="both"/>
        <w:rPr/>
      </w:pPr>
      <w:bookmarkStart w:id="8" w:name="OLE_LINK1"/>
      <w:bookmarkStart w:id="9" w:name="OLE_LINK2"/>
      <w:bookmarkEnd w:id="8"/>
      <w:bookmarkEnd w:id="9"/>
      <w:r>
        <w:rPr>
          <w:rFonts w:ascii="Times" w:hAnsi="Times"/>
          <w:color w:val="auto"/>
          <w:sz w:val="24"/>
          <w:szCs w:val="24"/>
        </w:rPr>
        <w:t>Corresponding Author:</w:t>
      </w:r>
    </w:p>
    <w:p>
      <w:pPr>
        <w:pStyle w:val="Normal1"/>
        <w:ind w:left="142" w:right="876" w:hanging="0"/>
        <w:jc w:val="both"/>
        <w:rPr>
          <w:rFonts w:ascii="Times" w:hAnsi="Times"/>
          <w:color w:val="auto"/>
          <w:sz w:val="24"/>
          <w:szCs w:val="24"/>
        </w:rPr>
      </w:pPr>
      <w:del w:id="1" w:author="Unknown Author" w:date="2019-05-16T16:04:10Z">
        <w:r>
          <w:rPr>
            <w:rFonts w:ascii="Times" w:hAnsi="Times"/>
            <w:color w:val="auto"/>
            <w:sz w:val="24"/>
            <w:szCs w:val="24"/>
          </w:rPr>
          <w:delText>Jianhua Sun</w:delText>
        </w:r>
      </w:del>
    </w:p>
    <w:p>
      <w:pPr>
        <w:pStyle w:val="Normal1"/>
        <w:ind w:left="142" w:right="876" w:hanging="0"/>
        <w:jc w:val="both"/>
        <w:rPr>
          <w:rFonts w:ascii="Times" w:hAnsi="Times"/>
          <w:color w:val="auto"/>
          <w:sz w:val="24"/>
          <w:szCs w:val="24"/>
        </w:rPr>
      </w:pPr>
      <w:del w:id="2" w:author="Unknown Author" w:date="2019-05-16T16:04:10Z">
        <w:r>
          <w:rPr>
            <w:rFonts w:ascii="Times" w:hAnsi="Times"/>
            <w:color w:val="auto"/>
            <w:sz w:val="24"/>
            <w:szCs w:val="24"/>
          </w:rPr>
          <w:delText>No. 1678 Dongfang Rd, Shanghai Pudong 200127 China</w:delText>
        </w:r>
      </w:del>
    </w:p>
    <w:p>
      <w:pPr>
        <w:pStyle w:val="Normal1"/>
        <w:ind w:left="142" w:right="876" w:hanging="0"/>
        <w:jc w:val="both"/>
        <w:rPr>
          <w:rFonts w:ascii="Times" w:hAnsi="Times" w:cs="Times New Roman"/>
          <w:color w:val="auto"/>
          <w:sz w:val="24"/>
          <w:szCs w:val="24"/>
        </w:rPr>
      </w:pPr>
      <w:del w:id="3" w:author="Unknown Author" w:date="2019-05-16T16:04:10Z">
        <w:r>
          <w:rPr>
            <w:rFonts w:cs="Times New Roman" w:ascii="Times" w:hAnsi="Times"/>
            <w:color w:val="auto"/>
            <w:sz w:val="24"/>
            <w:szCs w:val="24"/>
          </w:rPr>
          <w:delText>Email address: sunjianhua@scmc.com.cn</w:delText>
        </w:r>
      </w:del>
    </w:p>
    <w:p>
      <w:pPr>
        <w:pStyle w:val="Normal1"/>
        <w:ind w:left="142" w:right="876" w:hanging="0"/>
        <w:jc w:val="both"/>
        <w:rPr/>
      </w:pPr>
      <w:hyperlink r:id="rId2">
        <w:r>
          <w:rPr>
            <w:rStyle w:val="ListLabel18"/>
            <w:rFonts w:ascii="Times" w:hAnsi="Times"/>
            <w:color w:val="auto"/>
            <w:sz w:val="24"/>
            <w:szCs w:val="24"/>
          </w:rPr>
          <w:t>Li Hong</w:t>
        </w:r>
      </w:hyperlink>
    </w:p>
    <w:p>
      <w:pPr>
        <w:pStyle w:val="Normal1"/>
        <w:ind w:left="142" w:right="876" w:hanging="0"/>
        <w:jc w:val="both"/>
        <w:rPr/>
      </w:pPr>
      <w:r>
        <w:rPr>
          <w:rFonts w:ascii="Times" w:hAnsi="Times"/>
          <w:color w:val="auto"/>
          <w:sz w:val="24"/>
          <w:szCs w:val="24"/>
        </w:rPr>
        <w:t>No. 1678 Dongfang Rd, Shanghai Pudong, 200127, China</w:t>
      </w:r>
    </w:p>
    <w:p>
      <w:pPr>
        <w:pStyle w:val="Normal1"/>
        <w:ind w:left="142" w:right="876" w:hanging="0"/>
        <w:jc w:val="both"/>
        <w:rPr/>
      </w:pPr>
      <w:r>
        <w:rPr>
          <w:rFonts w:ascii="Times" w:hAnsi="Times"/>
        </w:rPr>
        <w:t xml:space="preserve">Email address: </w:t>
      </w:r>
      <w:hyperlink r:id="rId3">
        <w:r>
          <w:rPr>
            <w:rStyle w:val="Hyperlink0"/>
            <w:rFonts w:eastAsia="Arial Unicode MS" w:ascii="Times" w:hAnsi="Times"/>
            <w:color w:val="auto"/>
            <w:rPrChange w:id="0" w:author="Unknown Author" w:date="2019-05-16T16:04:12Z"/>
          </w:rPr>
          <w:t>hongli@scmc.com.cn</w:t>
        </w:r>
      </w:hyperlink>
    </w:p>
    <w:p>
      <w:pPr>
        <w:pStyle w:val="Normal1"/>
        <w:ind w:left="142" w:right="876" w:hanging="0"/>
        <w:jc w:val="both"/>
        <w:rPr/>
      </w:pPr>
      <w:ins w:id="5" w:author="Unknown Author" w:date="2019-05-16T16:04:12Z">
        <w:r>
          <w:rPr>
            <w:rStyle w:val="Hyperlink0"/>
            <w:rFonts w:eastAsia="Arial Unicode MS" w:ascii="Times" w:hAnsi="Times"/>
            <w:color w:val="auto"/>
          </w:rPr>
          <w:t xml:space="preserve">Co-correspoinding Author: </w:t>
        </w:r>
      </w:ins>
    </w:p>
    <w:p>
      <w:pPr>
        <w:pStyle w:val="Normal1"/>
        <w:ind w:left="142" w:right="876" w:hanging="0"/>
        <w:jc w:val="both"/>
        <w:rPr/>
      </w:pPr>
      <w:ins w:id="6" w:author="Unknown Author" w:date="2019-05-16T16:04:12Z">
        <w:r>
          <w:rPr>
            <w:rFonts w:ascii="Times" w:hAnsi="Times"/>
            <w:color w:val="auto"/>
            <w:sz w:val="24"/>
            <w:szCs w:val="24"/>
          </w:rPr>
          <w:t>Jianhua Sun</w:t>
        </w:r>
      </w:ins>
    </w:p>
    <w:p>
      <w:pPr>
        <w:pStyle w:val="Normal1"/>
        <w:ind w:left="142" w:right="876" w:hanging="0"/>
        <w:jc w:val="both"/>
        <w:rPr/>
      </w:pPr>
      <w:ins w:id="7" w:author="Unknown Author" w:date="2019-05-16T16:04:12Z">
        <w:r>
          <w:rPr>
            <w:rFonts w:ascii="Times" w:hAnsi="Times"/>
            <w:color w:val="auto"/>
            <w:sz w:val="24"/>
            <w:szCs w:val="24"/>
          </w:rPr>
          <w:t>No. 1678 Dongfang Rd, Shanghai Pudong 200127 China</w:t>
        </w:r>
      </w:ins>
    </w:p>
    <w:p>
      <w:pPr>
        <w:pStyle w:val="Normal1"/>
        <w:ind w:left="142" w:right="876" w:hanging="0"/>
        <w:jc w:val="both"/>
        <w:rPr/>
      </w:pPr>
      <w:ins w:id="8" w:author="Unknown Author" w:date="2019-05-16T16:04:12Z">
        <w:r>
          <w:rPr>
            <w:rStyle w:val="Hyperlink0"/>
            <w:rFonts w:eastAsia="Arial Unicode MS" w:cs="Times New Roman" w:ascii="Times" w:hAnsi="Times"/>
            <w:color w:val="auto"/>
            <w:sz w:val="24"/>
            <w:szCs w:val="24"/>
          </w:rPr>
          <w:t>Email address: sunjianhua@scmc.com.cn</w:t>
        </w:r>
      </w:ins>
      <w:r>
        <w:br w:type="page"/>
      </w:r>
    </w:p>
    <w:p>
      <w:pPr>
        <w:pStyle w:val="Normal1"/>
        <w:spacing w:before="240" w:after="240"/>
        <w:ind w:left="142" w:right="876" w:hanging="0"/>
        <w:jc w:val="both"/>
        <w:rPr>
          <w:rFonts w:cs="Arial"/>
          <w:b/>
          <w:b/>
          <w:bCs/>
          <w:color w:val="auto"/>
          <w:sz w:val="28"/>
          <w:szCs w:val="28"/>
        </w:rPr>
      </w:pPr>
      <w:r>
        <w:rPr>
          <w:rFonts w:cs="Arial"/>
          <w:b/>
          <w:bCs/>
          <w:color w:val="auto"/>
          <w:sz w:val="28"/>
          <w:szCs w:val="28"/>
        </w:rPr>
        <w:t>ABSTRACT</w:t>
      </w:r>
    </w:p>
    <w:p>
      <w:pPr>
        <w:pStyle w:val="TextBody"/>
        <w:spacing w:lineRule="auto" w:line="247" w:before="121" w:after="0"/>
        <w:ind w:left="149" w:right="876" w:hanging="7"/>
        <w:jc w:val="both"/>
        <w:rPr>
          <w:rFonts w:ascii="Times" w:hAnsi="Times" w:eastAsia="宋体" w:cs="Arial Unicode MS" w:eastAsiaTheme="minorEastAsia"/>
          <w:sz w:val="24"/>
          <w:szCs w:val="24"/>
          <w:u w:val="none" w:color="ED220B"/>
        </w:rPr>
      </w:pPr>
      <w:bookmarkStart w:id="10" w:name="OLE_LINK11"/>
      <w:bookmarkStart w:id="11" w:name="OLE_LINK12"/>
      <w:bookmarkStart w:id="12" w:name="_Hlk3651660"/>
      <w:bookmarkStart w:id="13" w:name="OLE_LINK13"/>
      <w:bookmarkStart w:id="14" w:name="OLE_LINK14"/>
      <w:bookmarkStart w:id="15" w:name="_Hlk3651664"/>
      <w:bookmarkStart w:id="16" w:name="OLE_LINK15"/>
      <w:bookmarkStart w:id="17" w:name="OLE_LINK16"/>
      <w:bookmarkStart w:id="18" w:name="_Hlk3651669"/>
      <w:bookmarkStart w:id="19" w:name="OLE_LINK17"/>
      <w:bookmarkStart w:id="20" w:name="OLE_LINK18"/>
      <w:bookmarkStart w:id="21" w:name="_Hlk3651670"/>
      <w:bookmarkStart w:id="22" w:name="OLE_LINK19"/>
      <w:bookmarkStart w:id="23" w:name="OLE_LINK20"/>
      <w:bookmarkStart w:id="24" w:name="_Hlk3651780"/>
      <w:r>
        <w:rPr>
          <w:rFonts w:eastAsia="宋体" w:cs="Arial Unicode MS" w:ascii="Times" w:hAnsi="Times" w:eastAsiaTheme="minorEastAsia"/>
          <w:sz w:val="24"/>
          <w:szCs w:val="24"/>
          <w:u w:val="none" w:color="ED220B"/>
          <w:lang w:eastAsia="zh-CN"/>
        </w:rPr>
        <w:t xml:space="preserve">Necrotizing enterocolitis (NEC) and late-onset sepsis(LOS) are two common premature birth complications with high morbidity and mortality. Recent studies in Europe and America have linked gut microbiota dysbiosis to their etiology. However, similar studies in Asian populations remain scant. In this pilot study, we profiled gut microbiota of 24 Chinese preterm infants from birth till death or discharge from NICU. Four of them developed NEC and three developed LOS. Unexpectedly, we detected highly-diversified microbiota with similar compositions in all patients shortly after birth. However, as patients aged, the microbial diversities in case groups differed significantly from that of the control group. These differences emerged after the third day of life and persisted throughout the course of both NEC and LOS. Using a Zero-Inflated Beta Regression Model with Random Effects (ZIBR), we detected higher </w:t>
      </w:r>
      <w:r>
        <w:rPr>
          <w:rFonts w:eastAsia="宋体" w:cs="Arial Unicode MS" w:ascii="Times" w:hAnsi="Times" w:eastAsiaTheme="minorEastAsia"/>
          <w:i/>
          <w:sz w:val="24"/>
          <w:szCs w:val="24"/>
          <w:u w:val="none" w:color="ED220B"/>
          <w:lang w:eastAsia="zh-CN"/>
        </w:rPr>
        <w:t>Bacillus</w:t>
      </w:r>
      <w:r>
        <w:rPr>
          <w:rFonts w:eastAsia="宋体" w:cs="Arial Unicode MS" w:ascii="Times" w:hAnsi="Times" w:eastAsiaTheme="minorEastAsia"/>
          <w:sz w:val="24"/>
          <w:szCs w:val="24"/>
          <w:u w:val="none" w:color="ED220B"/>
          <w:lang w:eastAsia="zh-CN"/>
        </w:rPr>
        <w:t xml:space="preserve"> (p = 0.032) and </w:t>
      </w:r>
      <w:r>
        <w:rPr>
          <w:rFonts w:eastAsia="宋体" w:cs="Arial Unicode MS" w:ascii="Times" w:hAnsi="Times" w:eastAsiaTheme="minorEastAsia"/>
          <w:i/>
          <w:sz w:val="24"/>
          <w:szCs w:val="24"/>
          <w:u w:val="none" w:color="ED220B"/>
          <w:lang w:eastAsia="zh-CN"/>
        </w:rPr>
        <w:t>Solibacillus</w:t>
      </w:r>
      <w:r>
        <w:rPr>
          <w:rFonts w:eastAsia="宋体" w:cs="Arial Unicode MS" w:ascii="Times" w:hAnsi="Times" w:eastAsiaTheme="minorEastAsia"/>
          <w:sz w:val="24"/>
          <w:szCs w:val="24"/>
          <w:u w:val="none" w:color="ED220B"/>
          <w:lang w:eastAsia="zh-CN"/>
        </w:rPr>
        <w:t xml:space="preserve"> (p = 0.047) before the onset of NEC </w:t>
      </w:r>
      <w:bookmarkStart w:id="25" w:name="OLE_LINK22"/>
      <w:bookmarkStart w:id="26" w:name="OLE_LINK23"/>
      <w:r>
        <w:rPr>
          <w:rFonts w:eastAsia="宋体" w:cs="Arial Unicode MS" w:ascii="Times" w:hAnsi="Times" w:eastAsiaTheme="minorEastAsia"/>
          <w:sz w:val="24"/>
          <w:szCs w:val="24"/>
          <w:u w:val="none" w:color="ED220B"/>
          <w:lang w:eastAsia="zh-CN"/>
        </w:rPr>
        <w:t xml:space="preserve">and </w:t>
      </w:r>
      <w:bookmarkEnd w:id="25"/>
      <w:bookmarkEnd w:id="26"/>
      <w:r>
        <w:rPr>
          <w:rFonts w:eastAsia="宋体" w:cs="Arial Unicode MS" w:ascii="Times" w:hAnsi="Times" w:eastAsiaTheme="minorEastAsia"/>
          <w:sz w:val="24"/>
          <w:szCs w:val="24"/>
          <w:u w:val="none" w:color="ED220B"/>
          <w:lang w:eastAsia="zh-CN"/>
        </w:rPr>
        <w:t xml:space="preserve">LOS. During NEC progression, </w:t>
      </w:r>
      <w:r>
        <w:rPr>
          <w:rFonts w:eastAsia="宋体" w:cs="Arial Unicode MS" w:ascii="Times" w:hAnsi="Times" w:eastAsiaTheme="minorEastAsia"/>
          <w:i/>
          <w:sz w:val="24"/>
          <w:szCs w:val="24"/>
          <w:u w:val="none" w:color="ED220B"/>
          <w:lang w:eastAsia="zh-CN"/>
        </w:rPr>
        <w:t>Enterococcus</w:t>
      </w:r>
      <w:r>
        <w:rPr>
          <w:rFonts w:eastAsia="宋体" w:cs="Arial Unicode MS" w:ascii="Times" w:hAnsi="Times" w:eastAsiaTheme="minorEastAsia"/>
          <w:sz w:val="24"/>
          <w:szCs w:val="24"/>
          <w:u w:val="none" w:color="ED220B"/>
          <w:lang w:eastAsia="zh-CN"/>
        </w:rPr>
        <w:t xml:space="preserve">, Streptococcus and </w:t>
      </w:r>
      <w:r>
        <w:rPr>
          <w:rFonts w:eastAsia="宋体" w:cs="Arial Unicode MS" w:ascii="Times" w:hAnsi="Times" w:eastAsiaTheme="minorEastAsia"/>
          <w:i/>
          <w:sz w:val="24"/>
          <w:szCs w:val="24"/>
          <w:u w:val="none" w:color="ED220B"/>
          <w:lang w:eastAsia="zh-CN"/>
        </w:rPr>
        <w:t>Peptoclostridium</w:t>
      </w:r>
      <w:r>
        <w:rPr>
          <w:rFonts w:eastAsia="宋体" w:cs="Arial Unicode MS" w:ascii="Times" w:hAnsi="Times" w:eastAsiaTheme="minorEastAsia"/>
          <w:sz w:val="24"/>
          <w:szCs w:val="24"/>
          <w:u w:val="none" w:color="ED220B"/>
          <w:lang w:eastAsia="zh-CN"/>
        </w:rPr>
        <w:t xml:space="preserve"> were the dominant genera while during LOS progression, </w:t>
      </w:r>
      <w:r>
        <w:rPr>
          <w:rFonts w:eastAsia="宋体" w:cs="Arial Unicode MS" w:ascii="Times" w:hAnsi="Times" w:eastAsiaTheme="minorEastAsia"/>
          <w:i/>
          <w:sz w:val="24"/>
          <w:szCs w:val="24"/>
          <w:u w:val="none" w:color="ED220B"/>
          <w:lang w:eastAsia="zh-CN"/>
        </w:rPr>
        <w:t>Klebsiella</w:t>
      </w:r>
      <w:r>
        <w:rPr>
          <w:rFonts w:eastAsia="宋体" w:cs="Arial Unicode MS" w:ascii="Times" w:hAnsi="Times" w:eastAsiaTheme="minorEastAsia"/>
          <w:sz w:val="24"/>
          <w:szCs w:val="24"/>
          <w:u w:val="none" w:color="ED220B"/>
          <w:lang w:eastAsia="zh-CN"/>
        </w:rPr>
        <w:t xml:space="preserve"> was the only dominant genus that was also detected by the diagnostic hemoculture. These results warrant further studies to identify causative microbial patterns and underlying mechanisms.</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Pr>
        <w:pStyle w:val="Normal1"/>
        <w:spacing w:before="240" w:after="240"/>
        <w:ind w:left="142" w:right="876" w:hanging="0"/>
        <w:jc w:val="both"/>
        <w:rPr/>
      </w:pPr>
      <w:r>
        <w:rPr>
          <w:rFonts w:cs="Arial"/>
          <w:b/>
          <w:bCs/>
          <w:sz w:val="28"/>
          <w:szCs w:val="28"/>
        </w:rPr>
        <w:t>INTRODUCTION</w:t>
      </w:r>
      <w:r>
        <w:fldChar w:fldCharType="begin"/>
      </w:r>
      <w:r>
        <w:rPr/>
        <w:instrText>ADDIN EN.CITE &lt;EndNote&gt;&lt;Cite&gt;&lt;Author&gt;Sommer&lt;/Author&gt;&lt;Year&gt;2013&lt;/Year&gt;&lt;RecNum&gt;131&lt;/RecNum&gt;&lt;DisplayText&gt;(Sommer &amp;amp; Backhed, 2013)&lt;/DisplayText&gt;&lt;record&gt;&lt;rec-number&gt;131&lt;/rec-number&gt;&lt;foreign-keys&gt;&lt;key app="EN" db-id="2zt5prfx5s2e9rea52gpsr2bwddattvw2wsa" timestamp="1542047836"&gt;131&lt;/key&gt;&lt;key app="ENWeb" db-id=""&gt;0&lt;/key&gt;&lt;/foreign-keys&gt;&lt;ref-type name="Journal Article"&gt;17&lt;/ref-type&gt;&lt;contributors&gt;&lt;authors&gt;&lt;author&gt;Sommer, F.&lt;/author&gt;&lt;author&gt;Backhed, F.&lt;/author&gt;&lt;/authors&gt;&lt;/contributors&gt;&lt;auth-address&gt;Wallenberg Laboratory for Cardiovascular and Metabolic Research, Sahlgrenska University Hospital, Department of Molecular and Clinical Medicine, University of Gothenburg, SE-413 45 Gothenburg, Sweden.&lt;/auth-address&gt;&lt;titles&gt;&lt;title&gt;The gut microbiota--masters of host development and physiology&lt;/title&gt;&lt;secondary-title&gt;Nat Rev Microbiol&lt;/secondary-title&gt;&lt;/titles&gt;&lt;periodical&gt;&lt;full-title&gt;Nat Rev Microbiol&lt;/full-title&gt;&lt;/periodical&gt;&lt;pages&gt;227-38&lt;/pages&gt;&lt;volume&gt;11&lt;/volume&gt;&lt;number&gt;4&lt;/number&gt;&lt;keywords&gt;&lt;keyword&gt;Animals&lt;/keyword&gt;&lt;keyword&gt;Gastrointestinal Tract/growth &amp;amp; development/immunology/*microbiology/*physiology&lt;/keyword&gt;&lt;keyword&gt;Health&lt;/keyword&gt;&lt;keyword&gt;Homeostasis&lt;/keyword&gt;&lt;keyword&gt;Host-Pathogen Interactions&lt;/keyword&gt;&lt;keyword&gt;Humans&lt;/keyword&gt;&lt;keyword&gt;Immune System/*physiology&lt;/keyword&gt;&lt;keyword&gt;Immunity, Mucosal/*immunology&lt;/keyword&gt;&lt;keyword&gt;Metagenome/*physiology&lt;/keyword&gt;&lt;keyword&gt;Signal Transduction&lt;/keyword&gt;&lt;/keywords&gt;&lt;dates&gt;&lt;year&gt;2013&lt;/year&gt;&lt;pub-dates&gt;&lt;date&gt;Apr&lt;/date&gt;&lt;/pub-dates&gt;&lt;/dates&gt;&lt;isbn&gt;1740-1534 (Electronic)&amp;#xD;1740-1526 (Linking)&lt;/isbn&gt;&lt;accession-num&gt;23435359&lt;/accession-num&gt;&lt;urls&gt;&lt;related-urls&gt;&lt;url&gt;https://www.ncbi.nlm.nih.gov/pubmed/23435359&lt;/url&gt;&lt;/related-urls&gt;&lt;/urls&gt;&lt;electronic-resource-num&gt;10.1038/nrmicro2974&lt;/electronic-resource-num&gt;&lt;/record&gt;&lt;/Cite&gt;&lt;/EndNote&gt;</w:instrText>
      </w:r>
      <w:r>
        <w:rPr/>
        <w:fldChar w:fldCharType="separate"/>
      </w:r>
      <w:bookmarkStart w:id="27" w:name="__Fieldmark__123_2140982557"/>
      <w:r>
        <w:rPr/>
      </w:r>
      <w:r>
        <w:rPr/>
      </w:r>
      <w:r>
        <w:rPr/>
        <w:fldChar w:fldCharType="end"/>
      </w:r>
      <w:r>
        <w:fldChar w:fldCharType="begin"/>
      </w:r>
      <w:r>
        <w:rPr/>
        <w:instrText>ADDIN EN.CITE &lt;EndNote&gt;&lt;Cite&gt;&lt;Author&gt;Matamoros&lt;/Author&gt;&lt;Year&gt;2013&lt;/Year&gt;&lt;RecNum&gt;130&lt;/RecNum&gt;&lt;DisplayText&gt;(Matamoros, Gras-Leguen, Le Vacon, Potel, &amp;amp; de La Cochetiere, 2013)&lt;/DisplayText&gt;&lt;record&gt;&lt;rec-number&gt;130&lt;/rec-number&gt;&lt;foreign-keys&gt;&lt;key app="EN" db-id="2zt5prfx5s2e9rea52gpsr2bwddattvw2wsa" timestamp="1542047825"&gt;130&lt;/key&gt;&lt;key app="ENWeb" db-id=""&gt;0&lt;/key&gt;&lt;/foreign-keys&gt;&lt;ref-type name="Journal Article"&gt;17&lt;/ref-type&gt;&lt;contributors&gt;&lt;authors&gt;&lt;author&gt;Matamoros, S.&lt;/author&gt;&lt;author&gt;Gras-Leguen, C.&lt;/author&gt;&lt;author&gt;Le Vacon, F.&lt;/author&gt;&lt;author&gt;Potel, G.&lt;/author&gt;&lt;author&gt;de La Cochetiere, M. F.&lt;/author&gt;&lt;/authors&gt;&lt;/contributors&gt;&lt;auth-address&gt;Institut des Nutraceutiques et des Aliments Fonctionnels (INAF), Universite Laval, 2440, Boul. Hochelaga, Quebec G1V 0A6, Canada.&lt;/auth-address&gt;&lt;titles&gt;&lt;title&gt;Development of intestinal microbiota in infants and its impact on health&lt;/title&gt;&lt;secondary-title&gt;Trends Microbiol&lt;/secondary-title&gt;&lt;/titles&gt;&lt;periodical&gt;&lt;full-title&gt;Trends Microbiol&lt;/full-title&gt;&lt;/periodical&gt;&lt;pages&gt;167-73&lt;/pages&gt;&lt;volume&gt;21&lt;/volume&gt;&lt;number&gt;4&lt;/number&gt;&lt;keywords&gt;&lt;keyword&gt;Biodiversity&lt;/keyword&gt;&lt;keyword&gt;Gastrointestinal Tract/*microbiology/*physiology&lt;/keyword&gt;&lt;keyword&gt;*Health&lt;/keyword&gt;&lt;keyword&gt;Humans&lt;/keyword&gt;&lt;keyword&gt;Infant&lt;/keyword&gt;&lt;/keywords&gt;&lt;dates&gt;&lt;year&gt;2013&lt;/year&gt;&lt;pub-dates&gt;&lt;date&gt;Apr&lt;/date&gt;&lt;/pub-dates&gt;&lt;/dates&gt;&lt;isbn&gt;1878-4380 (Electronic)&amp;#xD;0966-842X (Linking)&lt;/isbn&gt;&lt;accession-num&gt;23332725&lt;/accession-num&gt;&lt;urls&gt;&lt;related-urls&gt;&lt;url&gt;https://www.ncbi.nlm.nih.gov/pubmed/23332725&lt;/url&gt;&lt;/related-urls&gt;&lt;/urls&gt;&lt;electronic-resource-num&gt;10.1016/j.tim.2012.12.001&lt;/electronic-resource-num&gt;&lt;/record&gt;&lt;/Cite&gt;&lt;/EndNote&gt;</w:instrText>
      </w:r>
      <w:r>
        <w:rPr/>
        <w:fldChar w:fldCharType="separate"/>
      </w:r>
      <w:bookmarkStart w:id="28" w:name="__Fieldmark__195_1583035811"/>
      <w:bookmarkStart w:id="29" w:name="__Fieldmark__126_2140982557"/>
      <w:bookmarkEnd w:id="27"/>
      <w:r>
        <w:rPr/>
      </w:r>
      <w:r>
        <w:rPr/>
      </w:r>
      <w:r>
        <w:rPr/>
        <w:fldChar w:fldCharType="end"/>
      </w:r>
      <w:r>
        <w:fldChar w:fldCharType="begin"/>
      </w:r>
      <w:r>
        <w:rPr/>
        <w:instrText>ADDIN EN.CITE</w:instrText>
      </w:r>
      <w:r>
        <w:rPr/>
        <w:fldChar w:fldCharType="separate"/>
      </w:r>
      <w:bookmarkStart w:id="30" w:name="__Fieldmark__200_1583035811"/>
      <w:bookmarkStart w:id="31" w:name="__Fieldmark__130_2140982557"/>
      <w:bookmarkEnd w:id="28"/>
      <w:bookmarkEnd w:id="29"/>
      <w:r>
        <w:rPr/>
      </w:r>
      <w:r>
        <w:rPr/>
      </w:r>
      <w:r>
        <w:rPr/>
        <w:fldChar w:fldCharType="end"/>
      </w:r>
      <w:r>
        <w:fldChar w:fldCharType="begin"/>
      </w:r>
      <w:r>
        <w:rPr/>
        <w:instrText>ADDIN EN.CITE.DATA</w:instrText>
      </w:r>
      <w:r>
        <w:rPr/>
        <w:fldChar w:fldCharType="separate"/>
      </w:r>
      <w:bookmarkStart w:id="32" w:name="__Fieldmark__207_1583035811"/>
      <w:bookmarkStart w:id="33" w:name="__Fieldmark__134_2140982557"/>
      <w:bookmarkEnd w:id="30"/>
      <w:bookmarkEnd w:id="31"/>
      <w:r>
        <w:rPr/>
      </w:r>
      <w:r>
        <w:rPr/>
      </w:r>
      <w:r>
        <w:rPr/>
        <w:fldChar w:fldCharType="end"/>
      </w:r>
      <w:r>
        <w:fldChar w:fldCharType="begin"/>
      </w:r>
      <w:r>
        <w:rPr/>
        <w:instrText>ADDIN EN.CITE &lt;EndNote&gt;&lt;Cite&gt;&lt;Author&gt;Rees&lt;/Author&gt;&lt;Year&gt;2010&lt;/Year&gt;&lt;RecNum&gt;133&lt;/RecNum&gt;&lt;DisplayText&gt;(Rees, Eaton, &amp;amp; Pierro, 2010)&lt;/DisplayText&gt;&lt;record&gt;&lt;rec-number&gt;133&lt;/rec-number&gt;&lt;foreign-keys&gt;&lt;key app="EN" db-id="2zt5prfx5s2e9rea52gpsr2bwddattvw2wsa" timestamp="1542049648"&gt;133&lt;/key&gt;&lt;key app="ENWeb" db-id=""&gt;0&lt;/key&gt;&lt;/foreign-keys&gt;&lt;ref-type name="Journal Article"&gt;17&lt;/ref-type&gt;&lt;contributors&gt;&lt;authors&gt;&lt;author&gt;Rees, C. M.&lt;/author&gt;&lt;author&gt;Eaton, S.&lt;/author&gt;&lt;author&gt;Pierro, A.&lt;/author&gt;&lt;/authors&gt;&lt;/contributors&gt;&lt;auth-address&gt;Department of Paediatric Surgery, UCL Institute of Child Health and Great Ormond St Hospital, WC1N 1EH London, UK.&lt;/auth-address&gt;&lt;titles&gt;&lt;title&gt;National prospective surveillance study of necrotizing enterocolitis in neonatal intensive care units&lt;/title&gt;&lt;secondary-title&gt;J Pediatr Surg&lt;/secondary-title&gt;&lt;/titles&gt;&lt;periodical&gt;&lt;full-title&gt;J Pediatr Surg&lt;/full-title&gt;&lt;/periodical&gt;&lt;pages&gt;1391-7&lt;/pages&gt;&lt;volume&gt;45&lt;/volume&gt;&lt;number&gt;7&lt;/number&gt;&lt;keywords&gt;&lt;keyword&gt;Cross-Sectional Studies&lt;/keyword&gt;&lt;keyword&gt;Enterocolitis, Necrotizing/*epidemiology/mortality/surgery/therapy&lt;/keyword&gt;&lt;keyword&gt;Hospital Mortality&lt;/keyword&gt;&lt;keyword&gt;Humans&lt;/keyword&gt;&lt;keyword&gt;*Infant, Extremely Low Birth Weight&lt;/keyword&gt;&lt;keyword&gt;Infant, Newborn&lt;/keyword&gt;&lt;keyword&gt;*Infant, Premature&lt;/keyword&gt;&lt;keyword&gt;Intensive Care Units, Neonatal&lt;/keyword&gt;&lt;keyword&gt;Population Surveillance&lt;/keyword&gt;&lt;keyword&gt;Prevalence&lt;/keyword&gt;&lt;keyword&gt;Prospective Studies&lt;/keyword&gt;&lt;keyword&gt;United Kingdom/epidemiology&lt;/keyword&gt;&lt;/keywords&gt;&lt;dates&gt;&lt;year&gt;2010&lt;/year&gt;&lt;pub-dates&gt;&lt;date&gt;Jul&lt;/date&gt;&lt;/pub-dates&gt;&lt;/dates&gt;&lt;isbn&gt;1531-5037 (Electronic)&amp;#xD;0022-3468 (Linking)&lt;/isbn&gt;&lt;accession-num&gt;20638514&lt;/accession-num&gt;&lt;urls&gt;&lt;related-urls&gt;&lt;url&gt;https://www.ncbi.nlm.nih.gov/pubmed/20638514&lt;/url&gt;&lt;/related-urls&gt;&lt;/urls&gt;&lt;electronic-resource-num&gt;10.1016/j.jpedsurg.2009.12.002&lt;/electronic-resource-num&gt;&lt;/record&gt;&lt;/Cite&gt;&lt;/EndNote&gt;</w:instrText>
      </w:r>
      <w:r>
        <w:rPr/>
        <w:fldChar w:fldCharType="separate"/>
      </w:r>
      <w:bookmarkStart w:id="34" w:name="__Fieldmark__206_1583035811"/>
      <w:bookmarkStart w:id="35" w:name="__Fieldmark__138_2140982557"/>
      <w:bookmarkEnd w:id="32"/>
      <w:bookmarkEnd w:id="33"/>
      <w:r>
        <w:rPr/>
      </w:r>
      <w:r>
        <w:rPr/>
      </w:r>
      <w:r>
        <w:rPr/>
        <w:fldChar w:fldCharType="end"/>
      </w:r>
      <w:r>
        <w:fldChar w:fldCharType="begin"/>
      </w:r>
      <w:r>
        <w:rPr/>
        <w:instrText>ADDIN EN.CITE &lt;EndNote&gt;&lt;Cite&gt;&lt;Author&gt;Halpern&lt;/Author&gt;&lt;Year&gt;2015&lt;/Year&gt;&lt;RecNum&gt;27&lt;/RecNum&gt;&lt;DisplayText&gt;(Halpern &amp;amp; Denning, 2015)&lt;/DisplayText&gt;&lt;record&gt;&lt;rec-number&gt;27&lt;/rec-number&gt;&lt;foreign-keys&gt;&lt;key app="EN" db-id="2zt5prfx5s2e9rea52gpsr2bwddattvw2wsa" timestamp="1534351178"&gt;27&lt;/key&gt;&lt;/foreign-keys&gt;&lt;ref-type name="Journal Article"&gt;17&lt;/ref-type&gt;&lt;contributors&gt;&lt;authors&gt;&lt;author&gt;Halpern, Melissa D.&lt;/author&gt;&lt;author&gt;Denning, Patricia W.&lt;/author&gt;&lt;/authors&gt;&lt;/contributors&gt;&lt;titles&gt;&lt;title&gt;The role of intestinal epithelial barrier function in the development of NEC&lt;/title&gt;&lt;secondary-title&gt;Tissue Barriers&lt;/secondary-title&gt;&lt;/titles&gt;&lt;periodical&gt;&lt;full-title&gt;Tissue Barriers&lt;/full-title&gt;&lt;/periodical&gt;&lt;volume&gt;3&lt;/volume&gt;&lt;keywords&gt;&lt;keyword&gt;Apical junctional complex&lt;/keyword&gt;&lt;keyword&gt;Commensal bacteria&lt;/keyword&gt;&lt;keyword&gt;Intestinal epithelial barrier&lt;/keyword&gt;&lt;keyword&gt;Necrotizing enterocolitis (NEC)&lt;/keyword&gt;&lt;keyword&gt;Prematurity&lt;/keyword&gt;&lt;keyword&gt;Probiotics&lt;/keyword&gt;&lt;keyword&gt;Tight junctions&lt;/keyword&gt;&lt;/keywords&gt;&lt;dates&gt;&lt;year&gt;2015&lt;/year&gt;&lt;/dates&gt;&lt;isbn&gt;2168-8362 (Print) 2168-8362 (Linking)&lt;/isbn&gt;&lt;accession-num&gt;25927016&lt;/accession-num&gt;&lt;urls&gt;&lt;/urls&gt;&lt;electronic-resource-num&gt;10.1080/21688370.2014.1000707&lt;/electronic-resource-num&gt;&lt;/record&gt;&lt;/Cite&gt;&lt;/EndNote&gt;</w:instrText>
      </w:r>
      <w:r>
        <w:rPr/>
        <w:fldChar w:fldCharType="separate"/>
      </w:r>
      <w:bookmarkStart w:id="36" w:name="__Fieldmark__215_1583035811"/>
      <w:bookmarkStart w:id="37" w:name="__Fieldmark__142_2140982557"/>
      <w:bookmarkEnd w:id="34"/>
      <w:bookmarkEnd w:id="35"/>
      <w:r>
        <w:rPr/>
      </w:r>
      <w:r>
        <w:rPr/>
      </w:r>
      <w:r>
        <w:rPr/>
        <w:fldChar w:fldCharType="end"/>
      </w:r>
      <w:r>
        <w:fldChar w:fldCharType="begin"/>
      </w:r>
      <w:r>
        <w:rPr/>
        <w:instrText>ADDIN EN.CITE</w:instrText>
      </w:r>
      <w:r>
        <w:rPr/>
        <w:fldChar w:fldCharType="separate"/>
      </w:r>
      <w:bookmarkStart w:id="38" w:name="__Fieldmark__220_1583035811"/>
      <w:bookmarkStart w:id="39" w:name="__Fieldmark__146_2140982557"/>
      <w:bookmarkEnd w:id="36"/>
      <w:bookmarkEnd w:id="37"/>
      <w:r>
        <w:rPr/>
      </w:r>
      <w:r>
        <w:rPr/>
      </w:r>
      <w:r>
        <w:rPr/>
        <w:fldChar w:fldCharType="end"/>
      </w:r>
      <w:r>
        <w:fldChar w:fldCharType="begin"/>
      </w:r>
      <w:r>
        <w:rPr/>
        <w:instrText>ADDIN EN.CITE.DATA</w:instrText>
      </w:r>
      <w:r>
        <w:rPr/>
        <w:fldChar w:fldCharType="separate"/>
      </w:r>
      <w:bookmarkStart w:id="40" w:name="__Fieldmark__227_1583035811"/>
      <w:bookmarkStart w:id="41" w:name="__Fieldmark__150_2140982557"/>
      <w:bookmarkEnd w:id="38"/>
      <w:bookmarkEnd w:id="39"/>
      <w:r>
        <w:rPr/>
      </w:r>
      <w:r>
        <w:rPr/>
      </w:r>
      <w:r>
        <w:rPr/>
        <w:fldChar w:fldCharType="end"/>
      </w:r>
      <w:r>
        <w:fldChar w:fldCharType="begin"/>
      </w:r>
      <w:r>
        <w:rPr/>
        <w:instrText>ADDIN EN.CITE &lt;EndNote&gt;&lt;Cite&gt;&lt;Author&gt;Chen&lt;/Author&gt;&lt;Year&gt;2014&lt;/Year&gt;&lt;RecNum&gt;34&lt;/RecNum&gt;&lt;DisplayText&gt;(Chen, Chung, Chang, &amp;amp; Lin, 2014)&lt;/DisplayText&gt;&lt;record&gt;&lt;rec-number&gt;34&lt;/rec-number&gt;&lt;foreign-keys&gt;&lt;key app="EN" db-id="2zt5prfx5s2e9rea52gpsr2bwddattvw2wsa" timestamp="1534351178"&gt;34&lt;/key&gt;&lt;/foreign-keys&gt;&lt;ref-type name="Journal Article"&gt;17&lt;/ref-type&gt;&lt;contributors&gt;&lt;authors&gt;&lt;author&gt;Chen, An Chyi&lt;/author&gt;&lt;author&gt;Chung, Mei Yung&lt;/author&gt;&lt;author&gt;Chang, Jui Hsing&lt;/author&gt;&lt;author&gt;Lin, Hung Chih&lt;/author&gt;&lt;/authors&gt;&lt;/contributors&gt;&lt;titles&gt;&lt;title&gt;Pathogenesis implication for necrotizing enterocolitis prevention in preterm very-low-birth-weight infants&lt;/title&gt;&lt;secondary-title&gt;Journal of Pediatric Gastroenterology and Nutrition&lt;/secondary-title&gt;&lt;/titles&gt;&lt;periodical&gt;&lt;full-title&gt;Journal of Pediatric Gastroenterology and Nutrition&lt;/full-title&gt;&lt;/periodical&gt;&lt;pages&gt;7-11&lt;/pages&gt;&lt;volume&gt;58&lt;/volume&gt;&lt;keywords&gt;&lt;keyword&gt;necrotizing enterocolitis&lt;/keyword&gt;&lt;keyword&gt;pathogenesis&lt;/keyword&gt;&lt;keyword&gt;prematurity&lt;/keyword&gt;&lt;keyword&gt;prevention&lt;/keyword&gt;&lt;keyword&gt;probiotics&lt;/keyword&gt;&lt;keyword&gt;very-low-birth-weight infant&lt;/keyword&gt;&lt;/keywords&gt;&lt;dates&gt;&lt;year&gt;2014&lt;/year&gt;&lt;/dates&gt;&lt;isbn&gt;1536-4801 (Electronic)\r0277-2116 (Linking)&lt;/isbn&gt;&lt;accession-num&gt;24378520&lt;/accession-num&gt;&lt;urls&gt;&lt;/urls&gt;&lt;electronic-resource-num&gt;10.1097/MPG.0b013e3182a7dc74&lt;/electronic-resource-num&gt;&lt;/record&gt;&lt;/Cite&gt;&lt;/EndNote&gt;</w:instrText>
      </w:r>
      <w:r>
        <w:rPr/>
        <w:fldChar w:fldCharType="separate"/>
      </w:r>
      <w:bookmarkStart w:id="42" w:name="__Fieldmark__226_1583035811"/>
      <w:bookmarkStart w:id="43" w:name="__Fieldmark__154_2140982557"/>
      <w:bookmarkEnd w:id="40"/>
      <w:bookmarkEnd w:id="41"/>
      <w:r>
        <w:rPr/>
      </w:r>
      <w:r>
        <w:rPr/>
      </w:r>
      <w:r>
        <w:rPr/>
        <w:fldChar w:fldCharType="end"/>
      </w:r>
      <w:r>
        <w:fldChar w:fldCharType="begin"/>
      </w:r>
      <w:r>
        <w:rPr/>
        <w:instrText>ADDIN EN.CITE</w:instrText>
      </w:r>
      <w:r>
        <w:rPr/>
        <w:fldChar w:fldCharType="separate"/>
      </w:r>
      <w:bookmarkStart w:id="44" w:name="__Fieldmark__234_1583035811"/>
      <w:bookmarkStart w:id="45" w:name="__Fieldmark__158_2140982557"/>
      <w:bookmarkEnd w:id="42"/>
      <w:bookmarkEnd w:id="43"/>
      <w:r>
        <w:rPr/>
      </w:r>
      <w:r>
        <w:rPr/>
      </w:r>
      <w:r>
        <w:rPr/>
        <w:fldChar w:fldCharType="end"/>
      </w:r>
      <w:r>
        <w:fldChar w:fldCharType="begin"/>
      </w:r>
      <w:r>
        <w:rPr/>
        <w:instrText>ADDIN EN.CITE.DATA</w:instrText>
      </w:r>
      <w:r>
        <w:rPr/>
        <w:fldChar w:fldCharType="separate"/>
      </w:r>
      <w:bookmarkStart w:id="46" w:name="__Fieldmark__241_1583035811"/>
      <w:bookmarkStart w:id="47" w:name="__Fieldmark__162_2140982557"/>
      <w:bookmarkEnd w:id="44"/>
      <w:bookmarkEnd w:id="45"/>
      <w:r>
        <w:rPr/>
      </w:r>
      <w:r>
        <w:rPr/>
      </w:r>
      <w:r>
        <w:rPr/>
        <w:fldChar w:fldCharType="end"/>
      </w:r>
      <w:r>
        <w:fldChar w:fldCharType="begin"/>
      </w:r>
      <w:r>
        <w:rPr/>
        <w:instrText>ADDIN EN.CITE</w:instrText>
      </w:r>
      <w:r>
        <w:rPr/>
        <w:fldChar w:fldCharType="separate"/>
      </w:r>
      <w:bookmarkStart w:id="48" w:name="__Fieldmark__240_1583035811"/>
      <w:bookmarkStart w:id="49" w:name="__Fieldmark__166_2140982557"/>
      <w:bookmarkEnd w:id="46"/>
      <w:bookmarkEnd w:id="47"/>
      <w:r>
        <w:rPr/>
      </w:r>
      <w:r>
        <w:rPr/>
      </w:r>
      <w:r>
        <w:rPr/>
        <w:fldChar w:fldCharType="end"/>
      </w:r>
      <w:r>
        <w:fldChar w:fldCharType="begin"/>
      </w:r>
      <w:r>
        <w:rPr/>
        <w:instrText>ADDIN EN.CITE.DATA</w:instrText>
      </w:r>
      <w:r>
        <w:rPr/>
        <w:fldChar w:fldCharType="separate"/>
      </w:r>
      <w:bookmarkStart w:id="50" w:name="__Fieldmark__248_1583035811"/>
      <w:bookmarkStart w:id="51" w:name="__Fieldmark__170_2140982557"/>
      <w:bookmarkEnd w:id="48"/>
      <w:bookmarkEnd w:id="49"/>
      <w:r>
        <w:rPr/>
      </w:r>
      <w:r>
        <w:rPr/>
      </w:r>
      <w:r>
        <w:rPr/>
        <w:fldChar w:fldCharType="end"/>
      </w:r>
      <w:r>
        <w:fldChar w:fldCharType="begin"/>
      </w:r>
      <w:r>
        <w:rPr/>
        <w:instrText>ADDIN EN.CITE &lt;EndNote&gt;&lt;Cite&gt;&lt;Author&gt;Mai&lt;/Author&gt;&lt;Year&gt;2011&lt;/Year&gt;&lt;RecNum&gt;37&lt;/RecNum&gt;&lt;DisplayText&gt;(Mai et al., 2011)&lt;/DisplayText&gt;&lt;record&gt;&lt;rec-number&gt;37&lt;/rec-number&gt;&lt;foreign-keys&gt;&lt;key app="EN" db-id="2zt5prfx5s2e9rea52gpsr2bwddattvw2wsa" timestamp="1534351178"&gt;37&lt;/key&gt;&lt;/foreign-keys&gt;&lt;ref-type name="Journal Article"&gt;17&lt;/ref-type&gt;&lt;contributors&gt;&lt;authors&gt;&lt;author&gt;Mai, Volker&lt;/author&gt;&lt;author&gt;Young, Christopher Michael&lt;/author&gt;&lt;author&gt;Ukhanova, Maria&lt;/author&gt;&lt;author&gt;Wang, Xiaoyu&lt;/author&gt;&lt;author&gt;Sun, Yijun&lt;/author&gt;&lt;author&gt;Casella, George&lt;/author&gt;&lt;author&gt;Theriaque, Douglas&lt;/author&gt;&lt;author&gt;Li, Nan&lt;/author&gt;&lt;author&gt;Sharma, Renu&lt;/author&gt;&lt;author&gt;Hudak, Mark&lt;/author&gt;&lt;author&gt;Neu, Josef&lt;/author&gt;&lt;/authors&gt;&lt;/contributors&gt;&lt;titles&gt;&lt;title&gt;Fecal microbiota in premature infants prior to necrotizing enterocolitis&lt;/title&gt;&lt;secondary-title&gt;PLoS ONE&lt;/secondary-title&gt;&lt;/titles&gt;&lt;periodical&gt;&lt;full-title&gt;PLoS ONE&lt;/full-title&gt;&lt;/periodical&gt;&lt;pages&gt;1-7&lt;/pages&gt;&lt;volume&gt;6&lt;/volume&gt;&lt;dates&gt;&lt;year&gt;2011&lt;/year&gt;&lt;/dates&gt;&lt;isbn&gt;1932-6203 (Electronic)\r1932-6203 (Linking)&lt;/isbn&gt;&lt;accession-num&gt;21674011&lt;/accession-num&gt;&lt;urls&gt;&lt;/urls&gt;&lt;electronic-resource-num&gt;10.1371/journal.pone.0020647&lt;/electronic-resource-num&gt;&lt;/record&gt;&lt;/Cite&gt;&lt;/EndNote&gt;</w:instrText>
      </w:r>
      <w:r>
        <w:rPr/>
        <w:fldChar w:fldCharType="separate"/>
      </w:r>
      <w:bookmarkStart w:id="52" w:name="__Fieldmark__247_1583035811"/>
      <w:bookmarkStart w:id="53" w:name="__Fieldmark__174_2140982557"/>
      <w:bookmarkEnd w:id="50"/>
      <w:bookmarkEnd w:id="51"/>
      <w:r>
        <w:rPr/>
      </w:r>
      <w:r>
        <w:rPr/>
      </w:r>
      <w:r>
        <w:rPr/>
        <w:fldChar w:fldCharType="end"/>
      </w:r>
      <w:r>
        <w:fldChar w:fldCharType="begin"/>
      </w:r>
      <w:r>
        <w:rPr/>
        <w:instrText>ADDIN EN.CITE &lt;EndNote&gt;&lt;Cite&gt;&lt;Author&gt;Zhou&lt;/Author&gt;&lt;Year&gt;2015&lt;/Year&gt;&lt;RecNum&gt;40&lt;/RecNum&gt;&lt;DisplayText&gt;(Zhou et al., 2015)&lt;/DisplayText&gt;&lt;record&gt;&lt;rec-number&gt;40&lt;/rec-number&gt;&lt;foreign-keys&gt;&lt;key app="EN" db-id="2zt5prfx5s2e9rea52gpsr2bwddattvw2wsa" timestamp="1534351178"&gt;40&lt;/key&gt;&lt;/foreign-keys&gt;&lt;ref-type name="Journal Article"&gt;17&lt;/ref-type&gt;&lt;contributors&gt;&lt;authors&gt;&lt;author&gt;Zhou, Yanjiao&lt;/author&gt;&lt;author&gt;Shan, Gururaj&lt;/author&gt;&lt;author&gt;Sodergren, Erica&lt;/author&gt;&lt;author&gt;Weinstock, George&lt;/author&gt;&lt;author&gt;Walker, W. Allan&lt;/author&gt;&lt;author&gt;Gregory, Katherine E.&lt;/author&gt;&lt;/authors&gt;&lt;/contributors&gt;&lt;titles&gt;&lt;title&gt;Longitudinal analysis of the premature infant intestinal microbiome prior to necrotizing enterocolitis: A case-control study&lt;/title&gt;&lt;secondary-title&gt;PLoS ONE&lt;/secondary-title&gt;&lt;/titles&gt;&lt;periodical&gt;&lt;full-title&gt;PLoS ONE&lt;/full-title&gt;&lt;/periodical&gt;&lt;pages&gt;1-16&lt;/pages&gt;&lt;volume&gt;10&lt;/volume&gt;&lt;dates&gt;&lt;year&gt;2015&lt;/year&gt;&lt;/dates&gt;&lt;isbn&gt;1932-6203&lt;/isbn&gt;&lt;accession-num&gt;25741698&lt;/accession-num&gt;&lt;urls&gt;&lt;/urls&gt;&lt;electronic-resource-num&gt;10.1371/journal.pone.0118632&lt;/electronic-resource-num&gt;&lt;/record&gt;&lt;/Cite&gt;&lt;/EndNote&gt;</w:instrText>
      </w:r>
      <w:r>
        <w:rPr/>
        <w:fldChar w:fldCharType="separate"/>
      </w:r>
      <w:bookmarkStart w:id="54" w:name="__Fieldmark__253_1583035811"/>
      <w:bookmarkStart w:id="55" w:name="__Fieldmark__178_2140982557"/>
      <w:bookmarkEnd w:id="52"/>
      <w:bookmarkEnd w:id="53"/>
      <w:r>
        <w:rPr/>
      </w:r>
      <w:r>
        <w:rPr/>
      </w:r>
      <w:r>
        <w:rPr/>
        <w:fldChar w:fldCharType="end"/>
      </w:r>
      <w:r>
        <w:fldChar w:fldCharType="begin"/>
      </w:r>
      <w:r>
        <w:rPr/>
        <w:instrText>ADDIN EN.CITE &lt;EndNote&gt;&lt;Cite&gt;&lt;Author&gt;Sekirov&lt;/Author&gt;&lt;Year&gt;2009&lt;/Year&gt;&lt;RecNum&gt;1&lt;/RecNum&gt;&lt;DisplayText&gt;(Sekirov &amp;amp; Finlay, 2009)&lt;/DisplayText&gt;&lt;record&gt;&lt;rec-number&gt;1&lt;/rec-number&gt;&lt;foreign-keys&gt;&lt;key app="EN" db-id="2zt5prfx5s2e9rea52gpsr2bwddattvw2wsa" timestamp="1534350009"&gt;1&lt;/key&gt;&lt;key app="ENWeb" db-id=""&gt;0&lt;/key&gt;&lt;/foreign-keys&gt;&lt;ref-type name="Journal Article"&gt;17&lt;/ref-type&gt;&lt;contributors&gt;&lt;authors&gt;&lt;author&gt;Sekirov, I.&lt;/author&gt;&lt;author&gt;Finlay, B. B.&lt;/author&gt;&lt;/authors&gt;&lt;/contributors&gt;&lt;auth-address&gt;Michael Smith Laboratories, University of British Columbia, Vancouver, British Columbia, V6T 1Z4, Canada.&lt;/auth-address&gt;&lt;titles&gt;&lt;title&gt;The role of the intestinal microbiota in enteric infection&lt;/title&gt;&lt;secondary-title&gt;J Physiol&lt;/secondary-title&gt;&lt;/titles&gt;&lt;periodical&gt;&lt;full-title&gt;J Physiol&lt;/full-title&gt;&lt;/periodical&gt;&lt;pages&gt;4159-67&lt;/pages&gt;&lt;volume&gt;587&lt;/volume&gt;&lt;number&gt;Pt 17&lt;/number&gt;&lt;keywords&gt;&lt;keyword&gt;Animals&lt;/keyword&gt;&lt;keyword&gt;Enteritis/*immunology/*microbiology&lt;/keyword&gt;&lt;keyword&gt;Humans&lt;/keyword&gt;&lt;keyword&gt;Immunity, Innate/*immunology&lt;/keyword&gt;&lt;keyword&gt;Intestines/*immunology/*microbiology&lt;/keyword&gt;&lt;keyword&gt;Metagenome/*immunology&lt;/keyword&gt;&lt;keyword&gt;*Models, Immunological&lt;/keyword&gt;&lt;/keywords&gt;&lt;dates&gt;&lt;year&gt;2009&lt;/year&gt;&lt;pub-dates&gt;&lt;date&gt;Sep 1&lt;/date&gt;&lt;/pub-dates&gt;&lt;/dates&gt;&lt;isbn&gt;1469-7793 (Electronic)&amp;#xD;0022-3751 (Linking)&lt;/isbn&gt;&lt;accession-num&gt;19491248&lt;/accession-num&gt;&lt;urls&gt;&lt;related-urls&gt;&lt;url&gt;https://www.ncbi.nlm.nih.gov/pubmed/19491248&lt;/url&gt;&lt;/related-urls&gt;&lt;/urls&gt;&lt;custom2&gt;PMC2754356&lt;/custom2&gt;&lt;electronic-resource-num&gt;10.1113/jphysiol.2009.172742&lt;/electronic-resource-num&gt;&lt;/record&gt;&lt;/Cite&gt;&lt;/EndNote&gt;</w:instrText>
      </w:r>
      <w:r>
        <w:rPr/>
        <w:fldChar w:fldCharType="separate"/>
      </w:r>
      <w:bookmarkStart w:id="56" w:name="__Fieldmark__258_1583035811"/>
      <w:bookmarkStart w:id="57" w:name="__Fieldmark__182_2140982557"/>
      <w:bookmarkEnd w:id="54"/>
      <w:bookmarkEnd w:id="55"/>
      <w:r>
        <w:rPr/>
      </w:r>
      <w:r>
        <w:rPr/>
      </w:r>
      <w:r>
        <w:rPr/>
        <w:fldChar w:fldCharType="end"/>
      </w:r>
      <w:r>
        <w:fldChar w:fldCharType="begin"/>
      </w:r>
      <w:r>
        <w:rPr/>
        <w:instrText>ADDIN EN.CITE &lt;EndNote&gt;&lt;Cite&gt;&lt;Author&gt;Shimizu&lt;/Author&gt;&lt;Year&gt;2011&lt;/Year&gt;&lt;RecNum&gt;33&lt;/RecNum&gt;&lt;DisplayText&gt;(Shimizu et al., 2011)&lt;/DisplayText&gt;&lt;record&gt;&lt;rec-number&gt;33&lt;/rec-number&gt;&lt;foreign-keys&gt;&lt;key app="EN" db-id="2zt5prfx5s2e9rea52gpsr2bwddattvw2wsa" timestamp="1534351178"&gt;33&lt;/key&gt;&lt;/foreign-keys&gt;&lt;ref-type name="Journal Article"&gt;17&lt;/ref-type&gt;&lt;contributors&gt;&lt;authors&gt;&lt;author&gt;Shimizu, Kentaro&lt;/author&gt;&lt;author&gt;Ogura, Hiroshi&lt;/author&gt;&lt;author&gt;Hamasaki, Toshimitsu&lt;/author&gt;&lt;author&gt;Goto, Miki&lt;/author&gt;&lt;author&gt;Tasaki, Osamu&lt;/author&gt;&lt;author&gt;Asahara, Takashi&lt;/author&gt;&lt;author&gt;Nomoto, Koji&lt;/author&gt;&lt;author&gt;Morotomi, Masami&lt;/author&gt;&lt;author&gt;Matsushima, Asako&lt;/author&gt;&lt;author&gt;Kuwagata, Yasuyuki&lt;/author&gt;&lt;author&gt;Sugimoto, Hisashi&lt;/author&gt;&lt;/authors&gt;&lt;/contributors&gt;&lt;titles&gt;&lt;title&gt;Altered gut flora are associated with septic complications and death in critically ill patients with systemic inflammatory response syndrome&lt;/title&gt;&lt;secondary-title&gt;Digestive Diseases and Sciences&lt;/secondary-title&gt;&lt;/titles&gt;&lt;periodical&gt;&lt;full-title&gt;Digestive Diseases and Sciences&lt;/full-title&gt;&lt;/periodical&gt;&lt;pages&gt;1171-1177&lt;/pages&gt;&lt;volume&gt;56&lt;/volume&gt;&lt;keywords&gt;&lt;keyword&gt;Classification and regression trees&lt;/keyword&gt;&lt;keyword&gt;Flora&lt;/keyword&gt;&lt;keyword&gt;Gut&lt;/keyword&gt;&lt;keyword&gt;ICU&lt;/keyword&gt;&lt;keyword&gt;Probiotics&lt;/keyword&gt;&lt;keyword&gt;Sepsis&lt;/keyword&gt;&lt;/keywords&gt;&lt;dates&gt;&lt;year&gt;2011&lt;/year&gt;&lt;/dates&gt;&lt;isbn&gt;1062001014188&lt;/isbn&gt;&lt;accession-num&gt;20931284&lt;/accession-num&gt;&lt;urls&gt;&lt;/urls&gt;&lt;electronic-resource-num&gt;10.1007/s10620-010-1418-8&lt;/electronic-resource-num&gt;&lt;/record&gt;&lt;/Cite&gt;&lt;/EndNote&gt;</w:instrText>
      </w:r>
      <w:r>
        <w:rPr/>
        <w:fldChar w:fldCharType="separate"/>
      </w:r>
      <w:bookmarkStart w:id="58" w:name="__Fieldmark__265_1583035811"/>
      <w:bookmarkStart w:id="59" w:name="__Fieldmark__186_2140982557"/>
      <w:bookmarkEnd w:id="56"/>
      <w:bookmarkEnd w:id="57"/>
      <w:r>
        <w:rPr/>
      </w:r>
      <w:r>
        <w:rPr/>
      </w:r>
      <w:r>
        <w:rPr/>
        <w:fldChar w:fldCharType="end"/>
      </w:r>
      <w:r>
        <w:fldChar w:fldCharType="begin"/>
      </w:r>
      <w:r>
        <w:rPr/>
        <w:instrText>ADDIN EN.CITE &lt;EndNote&gt;&lt;Cite&gt;&lt;Author&gt;Stewart&lt;/Author&gt;&lt;Year&gt;2017&lt;/Year&gt;&lt;RecNum&gt;19&lt;/RecNum&gt;&lt;DisplayText&gt;(Stewart et al., 2017)&lt;/DisplayText&gt;&lt;record&gt;&lt;rec-number&gt;19&lt;/rec-number&gt;&lt;foreign-keys&gt;&lt;key app="EN" db-id="2zt5prfx5s2e9rea52gpsr2bwddattvw2wsa" timestamp="1534351178"&gt;19&lt;/key&gt;&lt;/foreign-keys&gt;&lt;ref-type name="Journal Article"&gt;17&lt;/ref-type&gt;&lt;contributors&gt;&lt;authors&gt;&lt;author&gt;Stewart, Christopher J.&lt;/author&gt;&lt;author&gt;Embleton, Nicholas D.&lt;/author&gt;&lt;author&gt;Marrs, Emma C.L.&lt;/author&gt;&lt;author&gt;Smith, Daniel P.&lt;/author&gt;&lt;author&gt;Fofanova, Tatiana&lt;/author&gt;&lt;author&gt;Nelson, Andrew&lt;/author&gt;&lt;author&gt;Skeath, Tom&lt;/author&gt;&lt;author&gt;Perry, John D.&lt;/author&gt;&lt;author&gt;Petrosino, Joseph F.&lt;/author&gt;&lt;author&gt;Berrington, Janet E.&lt;/author&gt;&lt;author&gt;Cummings, Stephen P.&lt;/author&gt;&lt;/authors&gt;&lt;/contributors&gt;&lt;titles&gt;&lt;title&gt;Longitudinal development of the gut microbiome and metabolome in preterm neonates with late onset sepsis and healthy controls&lt;/title&gt;&lt;secondary-title&gt;Microbiome&lt;/secondary-title&gt;&lt;/titles&gt;&lt;periodical&gt;&lt;full-title&gt;Microbiome&lt;/full-title&gt;&lt;/periodical&gt;&lt;pages&gt;75&lt;/pages&gt;&lt;volume&gt;5&lt;/volume&gt;&lt;keywords&gt;&lt;keyword&gt;Gut microbiome&lt;/keyword&gt;&lt;keyword&gt;Late onset sepsis&lt;/keyword&gt;&lt;keyword&gt;Metabolomics&lt;/keyword&gt;&lt;keyword&gt;Preterm infant&lt;/keyword&gt;&lt;/keywords&gt;&lt;dates&gt;&lt;year&gt;2017&lt;/year&gt;&lt;/dates&gt;&lt;isbn&gt;4016801702&lt;/isbn&gt;&lt;accession-num&gt;28701177&lt;/accession-num&gt;&lt;urls&gt;&lt;/urls&gt;&lt;electronic-resource-num&gt;10.1186/s40168-017-0295-1&lt;/electronic-resource-num&gt;&lt;/record&gt;&lt;/Cite&gt;&lt;/EndNote&gt;</w:instrText>
      </w:r>
      <w:r>
        <w:rPr/>
        <w:fldChar w:fldCharType="separate"/>
      </w:r>
      <w:bookmarkStart w:id="60" w:name="__Fieldmark__270_1583035811"/>
      <w:bookmarkStart w:id="61" w:name="__Fieldmark__190_2140982557"/>
      <w:bookmarkEnd w:id="58"/>
      <w:bookmarkEnd w:id="59"/>
      <w:r>
        <w:rPr/>
      </w:r>
      <w:r>
        <w:rPr/>
      </w:r>
      <w:r>
        <w:rPr/>
        <w:fldChar w:fldCharType="end"/>
      </w:r>
      <w:r>
        <w:fldChar w:fldCharType="begin"/>
      </w:r>
      <w:r>
        <w:rPr/>
        <w:instrText>ADDIN EN.CITE &lt;EndNote&gt;&lt;Cite&gt;&lt;Author&gt;Sekirov&lt;/Author&gt;&lt;Year&gt;2009&lt;/Year&gt;&lt;RecNum&gt;1&lt;/RecNum&gt;&lt;DisplayText&gt;(Sekirov &amp;amp; Finlay, 2009)&lt;/DisplayText&gt;&lt;record&gt;&lt;rec-number&gt;1&lt;/rec-number&gt;&lt;foreign-keys&gt;&lt;key app="EN" db-id="2zt5prfx5s2e9rea52gpsr2bwddattvw2wsa" timestamp="1534350009"&gt;1&lt;/key&gt;&lt;key app="ENWeb" db-id=""&gt;0&lt;/key&gt;&lt;/foreign-keys&gt;&lt;ref-type name="Journal Article"&gt;17&lt;/ref-type&gt;&lt;contributors&gt;&lt;authors&gt;&lt;author&gt;Sekirov, I.&lt;/author&gt;&lt;author&gt;Finlay, B. B.&lt;/author&gt;&lt;/authors&gt;&lt;/contributors&gt;&lt;auth-address&gt;Michael Smith Laboratories, University of British Columbia, Vancouver, British Columbia, V6T 1Z4, Canada.&lt;/auth-address&gt;&lt;titles&gt;&lt;title&gt;The role of the intestinal microbiota in enteric infection&lt;/title&gt;&lt;secondary-title&gt;J Physiol&lt;/secondary-title&gt;&lt;/titles&gt;&lt;periodical&gt;&lt;full-title&gt;J Physiol&lt;/full-title&gt;&lt;/periodical&gt;&lt;pages&gt;4159-67&lt;/pages&gt;&lt;volume&gt;587&lt;/volume&gt;&lt;number&gt;Pt 17&lt;/number&gt;&lt;keywords&gt;&lt;keyword&gt;Animals&lt;/keyword&gt;&lt;keyword&gt;Enteritis/*immunology/*microbiology&lt;/keyword&gt;&lt;keyword&gt;Humans&lt;/keyword&gt;&lt;keyword&gt;Immunity, Innate/*immunology&lt;/keyword&gt;&lt;keyword&gt;Intestines/*immunology/*microbiology&lt;/keyword&gt;&lt;keyword&gt;Metagenome/*immunology&lt;/keyword&gt;&lt;keyword&gt;*Models, Immunological&lt;/keyword&gt;&lt;/keywords&gt;&lt;dates&gt;&lt;year&gt;2009&lt;/year&gt;&lt;pub-dates&gt;&lt;date&gt;Sep 1&lt;/date&gt;&lt;/pub-dates&gt;&lt;/dates&gt;&lt;isbn&gt;1469-7793 (Electronic)&amp;#xD;0022-3751 (Linking)&lt;/isbn&gt;&lt;accession-num&gt;19491248&lt;/accession-num&gt;&lt;urls&gt;&lt;related-urls&gt;&lt;url&gt;https://www.ncbi.nlm.nih.gov/pubmed/19491248&lt;/url&gt;&lt;/related-urls&gt;&lt;/urls&gt;&lt;custom2&gt;PMC2754356&lt;/custom2&gt;&lt;electronic-resource-num&gt;10.1113/jphysiol.2009.172742&lt;/electronic-resource-num&gt;&lt;/record&gt;&lt;/Cite&gt;&lt;/EndNote&gt;</w:instrText>
      </w:r>
      <w:r>
        <w:rPr/>
        <w:fldChar w:fldCharType="separate"/>
      </w:r>
      <w:bookmarkStart w:id="62" w:name="__Fieldmark__276_1583035811"/>
      <w:bookmarkStart w:id="63" w:name="__Fieldmark__194_2140982557"/>
      <w:bookmarkEnd w:id="60"/>
      <w:bookmarkEnd w:id="61"/>
      <w:r>
        <w:rPr/>
      </w:r>
      <w:r>
        <w:rPr/>
      </w:r>
      <w:r>
        <w:rPr/>
        <w:fldChar w:fldCharType="end"/>
      </w:r>
      <w:r>
        <w:fldChar w:fldCharType="begin"/>
      </w:r>
      <w:r>
        <w:rPr/>
        <w:instrText>ADDIN EN.CITE</w:instrText>
      </w:r>
      <w:r>
        <w:rPr/>
        <w:fldChar w:fldCharType="separate"/>
      </w:r>
      <w:bookmarkStart w:id="64" w:name="__Fieldmark__281_1583035811"/>
      <w:bookmarkStart w:id="65" w:name="__Fieldmark__198_2140982557"/>
      <w:bookmarkEnd w:id="62"/>
      <w:bookmarkEnd w:id="63"/>
      <w:r>
        <w:rPr/>
      </w:r>
      <w:r>
        <w:rPr/>
      </w:r>
      <w:r>
        <w:rPr/>
        <w:fldChar w:fldCharType="end"/>
      </w:r>
      <w:r>
        <w:fldChar w:fldCharType="begin"/>
      </w:r>
      <w:r>
        <w:rPr/>
        <w:instrText>ADDIN EN.CITE.DATA</w:instrText>
      </w:r>
      <w:r>
        <w:rPr/>
        <w:fldChar w:fldCharType="separate"/>
      </w:r>
      <w:bookmarkStart w:id="66" w:name="__Fieldmark__290_1583035811"/>
      <w:bookmarkStart w:id="67" w:name="__Fieldmark__202_2140982557"/>
      <w:bookmarkEnd w:id="64"/>
      <w:bookmarkEnd w:id="65"/>
      <w:r>
        <w:rPr/>
      </w:r>
      <w:r>
        <w:rPr/>
      </w:r>
      <w:r>
        <w:rPr/>
        <w:fldChar w:fldCharType="end"/>
      </w:r>
      <w:r>
        <w:fldChar w:fldCharType="begin"/>
      </w:r>
      <w:r>
        <w:rPr/>
        <w:instrText>ADDIN EN.CITE &lt;EndNote&gt;&lt;Cite&gt;&lt;Author&gt;Libbrecht&lt;/Author&gt;&lt;Year&gt;2015&lt;/Year&gt;&lt;RecNum&gt;16&lt;/RecNum&gt;&lt;DisplayText&gt;(Libbrecht &amp;amp; Noble, 2015)&lt;/DisplayText&gt;&lt;record&gt;&lt;rec-number&gt;16&lt;/rec-number&gt;&lt;foreign-keys&gt;&lt;key app="EN" db-id="2zt5prfx5s2e9rea52gpsr2bwddattvw2wsa" timestamp="1534351178"&gt;16&lt;/key&gt;&lt;/foreign-keys&gt;&lt;ref-type name="Journal Article"&gt;17&lt;/ref-type&gt;&lt;contributors&gt;&lt;authors&gt;&lt;author&gt;Libbrecht, Maxwell W.&lt;/author&gt;&lt;author&gt;Noble, William Stafford&lt;/author&gt;&lt;/authors&gt;&lt;/contributors&gt;&lt;titles&gt;&lt;title&gt;Machine learning applications in genetics and genomics&lt;/title&gt;&lt;secondary-title&gt;Nature Reviews Genetics&lt;/secondary-title&gt;&lt;/titles&gt;&lt;periodical&gt;&lt;full-title&gt;Nature Reviews Genetics&lt;/full-title&gt;&lt;/periodical&gt;&lt;pages&gt;321-332&lt;/pages&gt;&lt;volume&gt;16&lt;/volume&gt;&lt;dates&gt;&lt;year&gt;2015&lt;/year&gt;&lt;/dates&gt;&lt;accession-num&gt;25948244&lt;/accession-num&gt;&lt;urls&gt;&lt;/urls&gt;&lt;electronic-resource-num&gt;10.1038/nrg3920&lt;/electronic-resource-num&gt;&lt;/record&gt;&lt;/Cite&gt;&lt;/EndNote&gt;</w:instrText>
      </w:r>
      <w:r>
        <w:rPr/>
        <w:fldChar w:fldCharType="separate"/>
      </w:r>
      <w:bookmarkStart w:id="68" w:name="__Fieldmark__289_1583035811"/>
      <w:bookmarkStart w:id="69" w:name="__Fieldmark__206_2140982557"/>
      <w:bookmarkEnd w:id="66"/>
      <w:bookmarkEnd w:id="67"/>
      <w:r>
        <w:rPr/>
      </w:r>
      <w:r>
        <w:rPr/>
      </w:r>
      <w:r>
        <w:rPr/>
        <w:fldChar w:fldCharType="end"/>
      </w:r>
      <w:r>
        <w:fldChar w:fldCharType="begin"/>
      </w:r>
      <w:r>
        <w:rPr/>
        <w:instrText>ADDIN EN.CITE &lt;EndNote&gt;&lt;Cite&gt;&lt;Author&gt;Saxena&lt;/Author&gt;&lt;Year&gt;2016&lt;/Year&gt;&lt;RecNum&gt;35&lt;/RecNum&gt;&lt;DisplayText&gt;(Saxena &amp;amp; Sharma, 2016)&lt;/DisplayText&gt;&lt;record&gt;&lt;rec-number&gt;35&lt;/rec-number&gt;&lt;foreign-keys&gt;&lt;key app="EN" db-id="2zt5prfx5s2e9rea52gpsr2bwddattvw2wsa" timestamp="1534351178"&gt;35&lt;/key&gt;&lt;/foreign-keys&gt;&lt;ref-type name="Journal Article"&gt;17&lt;/ref-type&gt;&lt;contributors&gt;&lt;authors&gt;&lt;author&gt;Saxena, R&lt;/author&gt;&lt;author&gt;Sharma, V K&lt;/author&gt;&lt;/authors&gt;&lt;/contributors&gt;&lt;titles&gt;&lt;title&gt;Metagenomic Insight into Human Microbiome : Its Implications in Health and Disease A Metagenomic Insight Into the Human Microbiome : Its Implications in Health and Disease&lt;/title&gt;&lt;secondary-title&gt;Medical and Health Genomics&lt;/secondary-title&gt;&lt;/titles&gt;&lt;periodical&gt;&lt;full-title&gt;Medical and Health Genomics&lt;/full-title&gt;&lt;/periodical&gt;&lt;pages&gt;107-119&lt;/pages&gt;&lt;dates&gt;&lt;year&gt;2016&lt;/year&gt;&lt;/dates&gt;&lt;publisher&gt;Elsevier Inc.&lt;/publisher&gt;&lt;isbn&gt;9780124201965&lt;/isbn&gt;&lt;urls&gt;&lt;/urls&gt;&lt;electronic-resource-num&gt;10.1016/B978-0-12-420196-5.00009-5&lt;/electronic-resource-num&gt;&lt;/record&gt;&lt;/Cite&gt;&lt;/EndNote&gt;</w:instrText>
      </w:r>
      <w:r>
        <w:rPr/>
        <w:fldChar w:fldCharType="separate"/>
      </w:r>
      <w:bookmarkStart w:id="70" w:name="__Fieldmark__295_1583035811"/>
      <w:bookmarkStart w:id="71" w:name="__Fieldmark__210_2140982557"/>
      <w:bookmarkEnd w:id="68"/>
      <w:bookmarkEnd w:id="69"/>
      <w:r>
        <w:rPr/>
      </w:r>
      <w:r>
        <w:rPr/>
      </w:r>
      <w:r>
        <w:rPr/>
        <w:fldChar w:fldCharType="end"/>
      </w:r>
      <w:bookmarkEnd w:id="70"/>
      <w:bookmarkEnd w:id="71"/>
    </w:p>
    <w:p>
      <w:pPr>
        <w:pStyle w:val="TextBody"/>
        <w:spacing w:lineRule="auto" w:line="247" w:before="121" w:after="0"/>
        <w:ind w:left="149" w:right="876" w:hanging="7"/>
        <w:jc w:val="both"/>
        <w:rPr/>
      </w:pPr>
      <w:r>
        <w:rPr>
          <w:rFonts w:eastAsia="宋体" w:cs="Arial Unicode MS" w:ascii="Times" w:hAnsi="Times" w:eastAsiaTheme="minorEastAsia"/>
          <w:sz w:val="24"/>
          <w:szCs w:val="24"/>
          <w:u w:val="none" w:color="ED220B"/>
          <w:lang w:eastAsia="zh-CN"/>
        </w:rPr>
        <w:t xml:space="preserve">The gut microbiota is a crucial contributor to human health. Imbalance of the microbial community, termed dysbiosis, is associated with various diseases, such as obesity and diabetes(Bouter </w:t>
      </w:r>
      <w:hyperlink r:id="rId4">
        <w:r>
          <w:rPr>
            <w:rStyle w:val="ListLabel10"/>
            <w:rFonts w:eastAsia="宋体" w:cs="Arial Unicode MS" w:ascii="Times" w:hAnsi="Times" w:eastAsiaTheme="minorEastAsia"/>
            <w:sz w:val="24"/>
            <w:szCs w:val="24"/>
            <w:u w:val="none" w:color="ED220B"/>
            <w:lang w:eastAsia="zh-CN"/>
          </w:rPr>
          <w:t xml:space="preserve">et al., </w:t>
        </w:r>
      </w:hyperlink>
      <w:hyperlink r:id="rId5">
        <w:r>
          <w:rPr>
            <w:rStyle w:val="ListLabel10"/>
            <w:rFonts w:eastAsia="宋体" w:cs="Arial Unicode MS" w:ascii="Times" w:hAnsi="Times" w:eastAsiaTheme="minorEastAsia"/>
            <w:sz w:val="24"/>
            <w:szCs w:val="24"/>
            <w:u w:val="none" w:color="ED220B"/>
            <w:lang w:eastAsia="zh-CN"/>
          </w:rPr>
          <w:t xml:space="preserve">2017; </w:t>
        </w:r>
      </w:hyperlink>
      <w:hyperlink r:id="rId6">
        <w:r>
          <w:rPr>
            <w:rStyle w:val="ListLabel10"/>
            <w:rFonts w:eastAsia="宋体" w:cs="Arial Unicode MS" w:ascii="Times" w:hAnsi="Times" w:eastAsiaTheme="minorEastAsia"/>
            <w:sz w:val="24"/>
            <w:szCs w:val="24"/>
            <w:u w:val="none" w:color="ED220B"/>
            <w:lang w:eastAsia="zh-CN"/>
          </w:rPr>
          <w:t>Rosenbaum</w:t>
        </w:r>
      </w:hyperlink>
      <w:r>
        <w:rPr>
          <w:rFonts w:eastAsia="宋体" w:cs="Arial Unicode MS" w:ascii="Times" w:hAnsi="Times" w:eastAsiaTheme="minorEastAsia"/>
          <w:sz w:val="24"/>
          <w:szCs w:val="24"/>
          <w:u w:val="none" w:color="ED220B"/>
          <w:lang w:eastAsia="zh-CN"/>
        </w:rPr>
        <w:t xml:space="preserve"> </w:t>
      </w:r>
      <w:hyperlink r:id="rId7">
        <w:r>
          <w:rPr>
            <w:rStyle w:val="ListLabel10"/>
            <w:rFonts w:eastAsia="宋体" w:cs="Arial Unicode MS" w:ascii="Times" w:hAnsi="Times" w:eastAsiaTheme="minorEastAsia"/>
            <w:sz w:val="24"/>
            <w:szCs w:val="24"/>
            <w:u w:val="none" w:color="ED220B"/>
            <w:lang w:eastAsia="zh-CN"/>
          </w:rPr>
          <w:t xml:space="preserve">et al., </w:t>
        </w:r>
      </w:hyperlink>
      <w:hyperlink r:id="rId8">
        <w:r>
          <w:rPr>
            <w:rStyle w:val="ListLabel10"/>
            <w:rFonts w:eastAsia="宋体" w:cs="Arial Unicode MS" w:ascii="Times" w:hAnsi="Times" w:eastAsiaTheme="minorEastAsia"/>
            <w:sz w:val="24"/>
            <w:szCs w:val="24"/>
            <w:u w:val="none" w:color="ED220B"/>
            <w:lang w:eastAsia="zh-CN"/>
          </w:rPr>
          <w:t xml:space="preserve">2015; </w:t>
        </w:r>
      </w:hyperlink>
      <w:hyperlink r:id="rId9">
        <w:r>
          <w:rPr>
            <w:rStyle w:val="ListLabel10"/>
            <w:rFonts w:eastAsia="宋体" w:cs="Arial Unicode MS" w:ascii="Times" w:hAnsi="Times" w:eastAsiaTheme="minorEastAsia"/>
            <w:sz w:val="24"/>
            <w:szCs w:val="24"/>
            <w:u w:val="none" w:color="ED220B"/>
            <w:lang w:eastAsia="zh-CN"/>
          </w:rPr>
          <w:t xml:space="preserve">Winer et al., </w:t>
        </w:r>
      </w:hyperlink>
      <w:hyperlink r:id="rId10">
        <w:r>
          <w:rPr>
            <w:rStyle w:val="ListLabel10"/>
            <w:rFonts w:eastAsia="宋体" w:cs="Arial Unicode MS" w:ascii="Times" w:hAnsi="Times" w:eastAsiaTheme="minorEastAsia"/>
            <w:sz w:val="24"/>
            <w:szCs w:val="24"/>
            <w:u w:val="none" w:color="ED220B"/>
            <w:lang w:eastAsia="zh-CN"/>
          </w:rPr>
          <w:t xml:space="preserve">2016; </w:t>
        </w:r>
      </w:hyperlink>
      <w:hyperlink r:id="rId11">
        <w:r>
          <w:rPr>
            <w:rStyle w:val="ListLabel10"/>
            <w:rFonts w:eastAsia="宋体" w:cs="Arial Unicode MS" w:ascii="Times" w:hAnsi="Times" w:eastAsiaTheme="minorEastAsia"/>
            <w:sz w:val="24"/>
            <w:szCs w:val="24"/>
            <w:u w:val="none" w:color="ED220B"/>
            <w:lang w:eastAsia="zh-CN"/>
          </w:rPr>
          <w:t xml:space="preserve">Cani, </w:t>
        </w:r>
      </w:hyperlink>
      <w:hyperlink r:id="rId12">
        <w:r>
          <w:rPr>
            <w:rStyle w:val="ListLabel10"/>
            <w:rFonts w:eastAsia="宋体" w:cs="Arial Unicode MS" w:ascii="Times" w:hAnsi="Times" w:eastAsiaTheme="minorEastAsia"/>
            <w:sz w:val="24"/>
            <w:szCs w:val="24"/>
            <w:u w:val="none" w:color="ED220B"/>
            <w:lang w:eastAsia="zh-CN"/>
          </w:rPr>
          <w:t xml:space="preserve">2019; </w:t>
        </w:r>
      </w:hyperlink>
      <w:hyperlink r:id="rId13">
        <w:r>
          <w:rPr>
            <w:rStyle w:val="ListLabel10"/>
            <w:rFonts w:eastAsia="宋体" w:cs="Arial Unicode MS" w:ascii="Times" w:hAnsi="Times" w:eastAsiaTheme="minorEastAsia"/>
            <w:sz w:val="24"/>
            <w:szCs w:val="24"/>
            <w:u w:val="none" w:color="ED220B"/>
            <w:lang w:eastAsia="zh-CN"/>
          </w:rPr>
          <w:t xml:space="preserve">Zmora et al., </w:t>
        </w:r>
      </w:hyperlink>
      <w:hyperlink r:id="rId14">
        <w:r>
          <w:rPr>
            <w:rStyle w:val="ListLabel10"/>
            <w:rFonts w:eastAsia="宋体" w:cs="Arial Unicode MS" w:ascii="Times" w:hAnsi="Times" w:eastAsiaTheme="minorEastAsia"/>
            <w:sz w:val="24"/>
            <w:szCs w:val="24"/>
            <w:u w:val="none" w:color="ED220B"/>
            <w:lang w:eastAsia="zh-CN"/>
          </w:rPr>
          <w:t xml:space="preserve">2019), </w:t>
        </w:r>
      </w:hyperlink>
      <w:r>
        <w:rPr>
          <w:rFonts w:eastAsia="宋体" w:cs="Arial Unicode MS" w:ascii="Times" w:hAnsi="Times" w:eastAsiaTheme="minorEastAsia"/>
          <w:sz w:val="24"/>
          <w:szCs w:val="24"/>
          <w:u w:val="none" w:color="ED220B"/>
          <w:lang w:eastAsia="zh-CN"/>
        </w:rPr>
        <w:t>immunity-related diseases(</w:t>
      </w:r>
      <w:hyperlink r:id="rId15">
        <w:r>
          <w:rPr>
            <w:rStyle w:val="ListLabel10"/>
            <w:rFonts w:eastAsia="宋体" w:cs="Arial Unicode MS" w:ascii="Times" w:hAnsi="Times" w:eastAsiaTheme="minorEastAsia"/>
            <w:sz w:val="24"/>
            <w:szCs w:val="24"/>
            <w:u w:val="none" w:color="ED220B"/>
            <w:lang w:eastAsia="zh-CN"/>
          </w:rPr>
          <w:t>Vogelzang</w:t>
        </w:r>
      </w:hyperlink>
      <w:r>
        <w:rPr>
          <w:rFonts w:eastAsia="宋体" w:cs="Arial Unicode MS" w:ascii="Times" w:hAnsi="Times" w:eastAsiaTheme="minorEastAsia"/>
          <w:sz w:val="24"/>
          <w:szCs w:val="24"/>
          <w:u w:val="none" w:color="ED220B"/>
          <w:lang w:eastAsia="zh-CN"/>
        </w:rPr>
        <w:t xml:space="preserve"> </w:t>
      </w:r>
      <w:hyperlink r:id="rId16">
        <w:r>
          <w:rPr>
            <w:rStyle w:val="ListLabel10"/>
            <w:rFonts w:eastAsia="宋体" w:cs="Arial Unicode MS" w:ascii="Times" w:hAnsi="Times" w:eastAsiaTheme="minorEastAsia"/>
            <w:sz w:val="24"/>
            <w:szCs w:val="24"/>
            <w:u w:val="none" w:color="ED220B"/>
            <w:lang w:eastAsia="zh-CN"/>
          </w:rPr>
          <w:t xml:space="preserve">et al., </w:t>
        </w:r>
      </w:hyperlink>
      <w:hyperlink r:id="rId17">
        <w:r>
          <w:rPr>
            <w:rStyle w:val="ListLabel10"/>
            <w:rFonts w:eastAsia="宋体" w:cs="Arial Unicode MS" w:ascii="Times" w:hAnsi="Times" w:eastAsiaTheme="minorEastAsia"/>
            <w:sz w:val="24"/>
            <w:szCs w:val="24"/>
            <w:u w:val="none" w:color="ED220B"/>
            <w:lang w:eastAsia="zh-CN"/>
          </w:rPr>
          <w:t xml:space="preserve">2018; </w:t>
        </w:r>
      </w:hyperlink>
      <w:hyperlink r:id="rId18">
        <w:r>
          <w:rPr>
            <w:rStyle w:val="ListLabel10"/>
            <w:rFonts w:eastAsia="宋体" w:cs="Arial Unicode MS" w:ascii="Times" w:hAnsi="Times" w:eastAsiaTheme="minorEastAsia"/>
            <w:sz w:val="24"/>
            <w:szCs w:val="24"/>
            <w:u w:val="none" w:color="ED220B"/>
            <w:lang w:eastAsia="zh-CN"/>
          </w:rPr>
          <w:t xml:space="preserve">Pronovost and Hsiao, </w:t>
        </w:r>
      </w:hyperlink>
      <w:hyperlink r:id="rId19">
        <w:r>
          <w:rPr>
            <w:rStyle w:val="ListLabel10"/>
            <w:rFonts w:eastAsia="宋体" w:cs="Arial Unicode MS" w:ascii="Times" w:hAnsi="Times" w:eastAsiaTheme="minorEastAsia"/>
            <w:sz w:val="24"/>
            <w:szCs w:val="24"/>
            <w:u w:val="none" w:color="ED220B"/>
            <w:lang w:eastAsia="zh-CN"/>
          </w:rPr>
          <w:t xml:space="preserve">2019; </w:t>
        </w:r>
      </w:hyperlink>
      <w:hyperlink r:id="rId20">
        <w:r>
          <w:rPr>
            <w:rStyle w:val="ListLabel10"/>
            <w:rFonts w:eastAsia="宋体" w:cs="Arial Unicode MS" w:ascii="Times" w:hAnsi="Times" w:eastAsiaTheme="minorEastAsia"/>
            <w:sz w:val="24"/>
            <w:szCs w:val="24"/>
            <w:u w:val="none" w:color="ED220B"/>
            <w:lang w:eastAsia="zh-CN"/>
          </w:rPr>
          <w:t xml:space="preserve">Vatanen et al., </w:t>
        </w:r>
      </w:hyperlink>
      <w:hyperlink r:id="rId21">
        <w:r>
          <w:rPr>
            <w:rStyle w:val="ListLabel10"/>
            <w:rFonts w:eastAsia="宋体" w:cs="Arial Unicode MS" w:ascii="Times" w:hAnsi="Times" w:eastAsiaTheme="minorEastAsia"/>
            <w:sz w:val="24"/>
            <w:szCs w:val="24"/>
            <w:u w:val="none" w:color="ED220B"/>
            <w:lang w:eastAsia="zh-CN"/>
          </w:rPr>
          <w:t xml:space="preserve">2016), </w:t>
        </w:r>
      </w:hyperlink>
      <w:r>
        <w:rPr>
          <w:rFonts w:eastAsia="宋体" w:cs="Arial Unicode MS" w:ascii="Times" w:hAnsi="Times" w:eastAsiaTheme="minorEastAsia"/>
          <w:sz w:val="24"/>
          <w:szCs w:val="24"/>
          <w:u w:val="none" w:color="ED220B"/>
          <w:lang w:eastAsia="zh-CN"/>
        </w:rPr>
        <w:t xml:space="preserve">neurodevelopmental </w:t>
      </w:r>
      <w:hyperlink r:id="rId22">
        <w:r>
          <w:rPr>
            <w:rStyle w:val="ListLabel10"/>
            <w:rFonts w:eastAsia="宋体" w:cs="Arial Unicode MS" w:ascii="Times" w:hAnsi="Times" w:eastAsiaTheme="minorEastAsia"/>
            <w:sz w:val="24"/>
            <w:szCs w:val="24"/>
            <w:u w:val="none" w:color="ED220B"/>
            <w:lang w:eastAsia="zh-CN"/>
          </w:rPr>
          <w:t>disorders(Sampson</w:t>
        </w:r>
      </w:hyperlink>
      <w:r>
        <w:rPr>
          <w:rFonts w:eastAsia="宋体" w:cs="Arial Unicode MS" w:ascii="Times" w:hAnsi="Times" w:eastAsiaTheme="minorEastAsia"/>
          <w:sz w:val="24"/>
          <w:szCs w:val="24"/>
          <w:u w:val="none" w:color="ED220B"/>
          <w:lang w:eastAsia="zh-CN"/>
        </w:rPr>
        <w:t xml:space="preserve"> </w:t>
      </w:r>
      <w:hyperlink r:id="rId23">
        <w:r>
          <w:rPr>
            <w:rStyle w:val="ListLabel10"/>
            <w:rFonts w:eastAsia="宋体" w:cs="Arial Unicode MS" w:ascii="Times" w:hAnsi="Times" w:eastAsiaTheme="minorEastAsia"/>
            <w:sz w:val="24"/>
            <w:szCs w:val="24"/>
            <w:u w:val="none" w:color="ED220B"/>
            <w:lang w:eastAsia="zh-CN"/>
          </w:rPr>
          <w:t xml:space="preserve">and Mazmanian, </w:t>
        </w:r>
      </w:hyperlink>
      <w:hyperlink r:id="rId24">
        <w:r>
          <w:rPr>
            <w:rStyle w:val="ListLabel10"/>
            <w:rFonts w:eastAsia="宋体" w:cs="Arial Unicode MS" w:ascii="Times" w:hAnsi="Times" w:eastAsiaTheme="minorEastAsia"/>
            <w:sz w:val="24"/>
            <w:szCs w:val="24"/>
            <w:u w:val="none" w:color="ED220B"/>
            <w:lang w:eastAsia="zh-CN"/>
          </w:rPr>
          <w:t xml:space="preserve">2015; </w:t>
        </w:r>
      </w:hyperlink>
      <w:hyperlink r:id="rId25">
        <w:r>
          <w:rPr>
            <w:rStyle w:val="ListLabel10"/>
            <w:rFonts w:eastAsia="宋体" w:cs="Arial Unicode MS" w:ascii="Times" w:hAnsi="Times" w:eastAsiaTheme="minorEastAsia"/>
            <w:sz w:val="24"/>
            <w:szCs w:val="24"/>
            <w:u w:val="none" w:color="ED220B"/>
            <w:lang w:eastAsia="zh-CN"/>
          </w:rPr>
          <w:t xml:space="preserve">Pronovost and Hsiao, </w:t>
        </w:r>
      </w:hyperlink>
      <w:hyperlink r:id="rId26">
        <w:r>
          <w:rPr>
            <w:rStyle w:val="ListLabel10"/>
            <w:rFonts w:eastAsia="宋体" w:cs="Arial Unicode MS" w:ascii="Times" w:hAnsi="Times" w:eastAsiaTheme="minorEastAsia"/>
            <w:sz w:val="24"/>
            <w:szCs w:val="24"/>
            <w:u w:val="none" w:color="ED220B"/>
            <w:lang w:eastAsia="zh-CN"/>
          </w:rPr>
          <w:t xml:space="preserve">2019), </w:t>
        </w:r>
      </w:hyperlink>
      <w:r>
        <w:rPr>
          <w:rFonts w:eastAsia="宋体" w:cs="Arial Unicode MS" w:ascii="Times" w:hAnsi="Times" w:eastAsiaTheme="minorEastAsia"/>
          <w:sz w:val="24"/>
          <w:szCs w:val="24"/>
          <w:u w:val="none" w:color="ED220B"/>
          <w:lang w:eastAsia="zh-CN"/>
        </w:rPr>
        <w:t>cardiovascular diseases(T</w:t>
      </w:r>
      <w:hyperlink r:id="rId27">
        <w:r>
          <w:rPr>
            <w:rStyle w:val="ListLabel10"/>
            <w:rFonts w:eastAsia="宋体" w:cs="Arial Unicode MS" w:ascii="Times" w:hAnsi="Times" w:eastAsiaTheme="minorEastAsia"/>
            <w:sz w:val="24"/>
            <w:szCs w:val="24"/>
            <w:u w:val="none" w:color="ED220B"/>
            <w:lang w:eastAsia="zh-CN"/>
          </w:rPr>
          <w:t>ang et al</w:t>
        </w:r>
      </w:hyperlink>
      <w:r>
        <w:rPr>
          <w:rFonts w:eastAsia="宋体" w:cs="Arial Unicode MS" w:ascii="Times" w:hAnsi="Times" w:eastAsiaTheme="minorEastAsia"/>
          <w:sz w:val="24"/>
          <w:szCs w:val="24"/>
          <w:u w:val="none" w:color="ED220B"/>
          <w:lang w:eastAsia="zh-CN"/>
        </w:rPr>
        <w:t xml:space="preserve">., </w:t>
      </w:r>
      <w:hyperlink r:id="rId28">
        <w:r>
          <w:rPr>
            <w:rStyle w:val="ListLabel10"/>
            <w:rFonts w:eastAsia="宋体" w:cs="Arial Unicode MS" w:ascii="Times" w:hAnsi="Times" w:eastAsiaTheme="minorEastAsia"/>
            <w:sz w:val="24"/>
            <w:szCs w:val="24"/>
            <w:u w:val="none" w:color="ED220B"/>
            <w:lang w:eastAsia="zh-CN"/>
          </w:rPr>
          <w:t xml:space="preserve">2017; </w:t>
        </w:r>
      </w:hyperlink>
      <w:hyperlink r:id="rId29">
        <w:r>
          <w:rPr>
            <w:rStyle w:val="ListLabel10"/>
            <w:rFonts w:eastAsia="宋体" w:cs="Arial Unicode MS" w:ascii="Times" w:hAnsi="Times" w:eastAsiaTheme="minorEastAsia"/>
            <w:sz w:val="24"/>
            <w:szCs w:val="24"/>
            <w:u w:val="none" w:color="ED220B"/>
            <w:lang w:eastAsia="zh-CN"/>
          </w:rPr>
          <w:t>Jie et al.,</w:t>
        </w:r>
      </w:hyperlink>
      <w:r>
        <w:rPr>
          <w:rFonts w:eastAsia="宋体" w:cs="Arial Unicode MS" w:ascii="Times" w:hAnsi="Times" w:eastAsiaTheme="minorEastAsia"/>
          <w:sz w:val="24"/>
          <w:szCs w:val="24"/>
          <w:u w:val="none" w:color="ED220B"/>
          <w:lang w:eastAsia="zh-CN"/>
        </w:rPr>
        <w:t xml:space="preserve"> </w:t>
      </w:r>
      <w:hyperlink r:id="rId30">
        <w:r>
          <w:rPr>
            <w:rStyle w:val="ListLabel10"/>
            <w:rFonts w:eastAsia="宋体" w:cs="Arial Unicode MS" w:ascii="Times" w:hAnsi="Times" w:eastAsiaTheme="minorEastAsia"/>
            <w:sz w:val="24"/>
            <w:szCs w:val="24"/>
            <w:u w:val="none" w:color="ED220B"/>
            <w:lang w:eastAsia="zh-CN"/>
          </w:rPr>
          <w:t xml:space="preserve">2017; </w:t>
        </w:r>
      </w:hyperlink>
      <w:hyperlink r:id="rId31">
        <w:r>
          <w:rPr>
            <w:rStyle w:val="ListLabel10"/>
            <w:rFonts w:eastAsia="宋体" w:cs="Arial Unicode MS" w:ascii="Times" w:hAnsi="Times" w:eastAsiaTheme="minorEastAsia"/>
            <w:sz w:val="24"/>
            <w:szCs w:val="24"/>
            <w:u w:val="none" w:color="ED220B"/>
            <w:lang w:eastAsia="zh-CN"/>
          </w:rPr>
          <w:t xml:space="preserve">Jonsson and Ba¨ckhed, </w:t>
        </w:r>
      </w:hyperlink>
      <w:hyperlink r:id="rId32">
        <w:r>
          <w:rPr>
            <w:rStyle w:val="ListLabel10"/>
            <w:rFonts w:eastAsia="宋体" w:cs="Arial Unicode MS" w:ascii="Times" w:hAnsi="Times" w:eastAsiaTheme="minorEastAsia"/>
            <w:sz w:val="24"/>
            <w:szCs w:val="24"/>
            <w:u w:val="none" w:color="ED220B"/>
            <w:lang w:eastAsia="zh-CN"/>
          </w:rPr>
          <w:t xml:space="preserve">2017) </w:t>
        </w:r>
      </w:hyperlink>
      <w:r>
        <w:rPr>
          <w:rFonts w:eastAsia="宋体" w:cs="Arial Unicode MS" w:ascii="Times" w:hAnsi="Times" w:eastAsiaTheme="minorEastAsia"/>
          <w:sz w:val="24"/>
          <w:szCs w:val="24"/>
          <w:u w:val="none" w:color="ED220B"/>
          <w:lang w:eastAsia="zh-CN"/>
        </w:rPr>
        <w:t xml:space="preserve">and cancers(Gagliani </w:t>
      </w:r>
      <w:hyperlink r:id="rId33">
        <w:r>
          <w:rPr>
            <w:rStyle w:val="ListLabel10"/>
            <w:rFonts w:eastAsia="宋体" w:cs="Arial Unicode MS" w:ascii="Times" w:hAnsi="Times" w:eastAsiaTheme="minorEastAsia"/>
            <w:sz w:val="24"/>
            <w:szCs w:val="24"/>
            <w:u w:val="none" w:color="ED220B"/>
            <w:lang w:eastAsia="zh-CN"/>
          </w:rPr>
          <w:t xml:space="preserve">et al., </w:t>
        </w:r>
      </w:hyperlink>
      <w:hyperlink r:id="rId34">
        <w:r>
          <w:rPr>
            <w:rStyle w:val="ListLabel10"/>
            <w:rFonts w:eastAsia="宋体" w:cs="Arial Unicode MS" w:ascii="Times" w:hAnsi="Times" w:eastAsiaTheme="minorEastAsia"/>
            <w:sz w:val="24"/>
            <w:szCs w:val="24"/>
            <w:u w:val="none" w:color="ED220B"/>
            <w:lang w:eastAsia="zh-CN"/>
          </w:rPr>
          <w:t xml:space="preserve">2014; </w:t>
        </w:r>
      </w:hyperlink>
      <w:hyperlink r:id="rId35">
        <w:r>
          <w:rPr>
            <w:rStyle w:val="ListLabel10"/>
            <w:rFonts w:eastAsia="宋体" w:cs="Arial Unicode MS" w:ascii="Times" w:hAnsi="Times" w:eastAsiaTheme="minorEastAsia"/>
            <w:sz w:val="24"/>
            <w:szCs w:val="24"/>
            <w:u w:val="none" w:color="ED220B"/>
            <w:lang w:eastAsia="zh-CN"/>
          </w:rPr>
          <w:t xml:space="preserve">Irraza´bal et al., </w:t>
        </w:r>
      </w:hyperlink>
      <w:hyperlink r:id="rId36">
        <w:r>
          <w:rPr>
            <w:rStyle w:val="ListLabel10"/>
            <w:rFonts w:eastAsia="宋体" w:cs="Arial Unicode MS" w:ascii="Times" w:hAnsi="Times" w:eastAsiaTheme="minorEastAsia"/>
            <w:sz w:val="24"/>
            <w:szCs w:val="24"/>
            <w:u w:val="none" w:color="ED220B"/>
            <w:lang w:eastAsia="zh-CN"/>
          </w:rPr>
          <w:t xml:space="preserve">2014; </w:t>
        </w:r>
      </w:hyperlink>
      <w:hyperlink r:id="rId37">
        <w:r>
          <w:rPr>
            <w:rStyle w:val="ListLabel10"/>
            <w:rFonts w:eastAsia="宋体" w:cs="Arial Unicode MS" w:ascii="Times" w:hAnsi="Times" w:eastAsiaTheme="minorEastAsia"/>
            <w:sz w:val="24"/>
            <w:szCs w:val="24"/>
            <w:u w:val="none" w:color="ED220B"/>
            <w:lang w:eastAsia="zh-CN"/>
          </w:rPr>
          <w:t>Sears and</w:t>
        </w:r>
      </w:hyperlink>
      <w:r>
        <w:rPr>
          <w:rFonts w:eastAsia="宋体" w:cs="Arial Unicode MS" w:ascii="Times" w:hAnsi="Times" w:eastAsiaTheme="minorEastAsia"/>
          <w:sz w:val="24"/>
          <w:szCs w:val="24"/>
          <w:u w:val="none" w:color="ED220B"/>
          <w:lang w:eastAsia="zh-CN"/>
        </w:rPr>
        <w:t xml:space="preserve"> </w:t>
      </w:r>
      <w:hyperlink r:id="rId38">
        <w:r>
          <w:rPr>
            <w:rStyle w:val="ListLabel10"/>
            <w:rFonts w:eastAsia="宋体" w:cs="Arial Unicode MS" w:ascii="Times" w:hAnsi="Times" w:eastAsiaTheme="minorEastAsia"/>
            <w:sz w:val="24"/>
            <w:szCs w:val="24"/>
            <w:u w:val="none" w:color="ED220B"/>
            <w:lang w:eastAsia="zh-CN"/>
          </w:rPr>
          <w:t xml:space="preserve">Garrett, </w:t>
        </w:r>
      </w:hyperlink>
      <w:hyperlink r:id="rId39">
        <w:r>
          <w:rPr>
            <w:rStyle w:val="ListLabel10"/>
            <w:rFonts w:eastAsia="宋体" w:cs="Arial Unicode MS" w:ascii="Times" w:hAnsi="Times" w:eastAsiaTheme="minorEastAsia"/>
            <w:sz w:val="24"/>
            <w:szCs w:val="24"/>
            <w:u w:val="none" w:color="ED220B"/>
            <w:lang w:eastAsia="zh-CN"/>
          </w:rPr>
          <w:t>2014).</w:t>
        </w:r>
      </w:hyperlink>
    </w:p>
    <w:p>
      <w:pPr>
        <w:pStyle w:val="TextBody"/>
        <w:spacing w:lineRule="auto" w:line="247" w:before="19" w:after="0"/>
        <w:ind w:left="142" w:right="876" w:firstLine="298"/>
        <w:jc w:val="both"/>
        <w:rPr/>
      </w:pPr>
      <w:r>
        <w:rPr>
          <w:rFonts w:eastAsia="宋体" w:cs="Arial Unicode MS" w:ascii="Times" w:hAnsi="Times" w:eastAsiaTheme="minorEastAsia"/>
          <w:sz w:val="24"/>
          <w:szCs w:val="24"/>
          <w:u w:val="none" w:color="ED220B"/>
          <w:lang w:eastAsia="zh-CN"/>
        </w:rPr>
        <w:t>The microbiota in newborn infants undergoes dynamic changes in composition, abundance and diversity before reaching homeostasis at around three years of age(Y</w:t>
      </w:r>
      <w:hyperlink r:id="rId40">
        <w:r>
          <w:rPr>
            <w:rStyle w:val="ListLabel10"/>
            <w:rFonts w:eastAsia="宋体" w:cs="Arial Unicode MS" w:ascii="Times" w:hAnsi="Times" w:eastAsiaTheme="minorEastAsia"/>
            <w:sz w:val="24"/>
            <w:szCs w:val="24"/>
            <w:u w:val="none" w:color="ED220B"/>
            <w:lang w:eastAsia="zh-CN"/>
          </w:rPr>
          <w:t xml:space="preserve">atsunenko et al., </w:t>
        </w:r>
      </w:hyperlink>
      <w:hyperlink r:id="rId41">
        <w:r>
          <w:rPr>
            <w:rStyle w:val="ListLabel10"/>
            <w:rFonts w:eastAsia="宋体" w:cs="Arial Unicode MS" w:ascii="Times" w:hAnsi="Times" w:eastAsiaTheme="minorEastAsia"/>
            <w:sz w:val="24"/>
            <w:szCs w:val="24"/>
            <w:u w:val="none" w:color="ED220B"/>
            <w:lang w:eastAsia="zh-CN"/>
          </w:rPr>
          <w:t xml:space="preserve">2012; </w:t>
        </w:r>
      </w:hyperlink>
      <w:hyperlink r:id="rId42">
        <w:r>
          <w:rPr>
            <w:rStyle w:val="ListLabel10"/>
            <w:rFonts w:eastAsia="宋体" w:cs="Arial Unicode MS" w:ascii="Times" w:hAnsi="Times" w:eastAsiaTheme="minorEastAsia"/>
            <w:sz w:val="24"/>
            <w:szCs w:val="24"/>
            <w:u w:val="none" w:color="ED220B"/>
            <w:lang w:eastAsia="zh-CN"/>
          </w:rPr>
          <w:t>Ba¨ckhed</w:t>
        </w:r>
      </w:hyperlink>
      <w:r>
        <w:rPr>
          <w:rFonts w:eastAsia="宋体" w:cs="Arial Unicode MS" w:ascii="Times" w:hAnsi="Times" w:eastAsiaTheme="minorEastAsia"/>
          <w:sz w:val="24"/>
          <w:szCs w:val="24"/>
          <w:u w:val="none" w:color="ED220B"/>
          <w:lang w:eastAsia="zh-CN"/>
        </w:rPr>
        <w:t xml:space="preserve"> </w:t>
      </w:r>
      <w:hyperlink r:id="rId43">
        <w:r>
          <w:rPr>
            <w:rStyle w:val="ListLabel10"/>
            <w:rFonts w:eastAsia="宋体" w:cs="Arial Unicode MS" w:ascii="Times" w:hAnsi="Times" w:eastAsiaTheme="minorEastAsia"/>
            <w:sz w:val="24"/>
            <w:szCs w:val="24"/>
            <w:u w:val="none" w:color="ED220B"/>
            <w:lang w:eastAsia="zh-CN"/>
          </w:rPr>
          <w:t xml:space="preserve">et al., </w:t>
        </w:r>
      </w:hyperlink>
      <w:hyperlink r:id="rId44">
        <w:r>
          <w:rPr>
            <w:rStyle w:val="ListLabel10"/>
            <w:rFonts w:eastAsia="宋体" w:cs="Arial Unicode MS" w:ascii="Times" w:hAnsi="Times" w:eastAsiaTheme="minorEastAsia"/>
            <w:sz w:val="24"/>
            <w:szCs w:val="24"/>
            <w:u w:val="none" w:color="ED220B"/>
            <w:lang w:eastAsia="zh-CN"/>
          </w:rPr>
          <w:t xml:space="preserve">2015; </w:t>
        </w:r>
      </w:hyperlink>
      <w:hyperlink r:id="rId45">
        <w:r>
          <w:rPr>
            <w:rStyle w:val="ListLabel10"/>
            <w:rFonts w:eastAsia="宋体" w:cs="Arial Unicode MS" w:ascii="Times" w:hAnsi="Times" w:eastAsiaTheme="minorEastAsia"/>
            <w:sz w:val="24"/>
            <w:szCs w:val="24"/>
            <w:u w:val="none" w:color="ED220B"/>
            <w:lang w:eastAsia="zh-CN"/>
          </w:rPr>
          <w:t xml:space="preserve">Stewart et al., </w:t>
        </w:r>
      </w:hyperlink>
      <w:hyperlink r:id="rId46">
        <w:r>
          <w:rPr>
            <w:rStyle w:val="ListLabel10"/>
            <w:rFonts w:eastAsia="宋体" w:cs="Arial Unicode MS" w:ascii="Times" w:hAnsi="Times" w:eastAsiaTheme="minorEastAsia"/>
            <w:sz w:val="24"/>
            <w:szCs w:val="24"/>
            <w:u w:val="none" w:color="ED220B"/>
            <w:lang w:eastAsia="zh-CN"/>
          </w:rPr>
          <w:t>2018).</w:t>
        </w:r>
      </w:hyperlink>
      <w:r>
        <w:rPr>
          <w:rFonts w:eastAsia="宋体" w:cs="Arial Unicode MS" w:ascii="Times" w:hAnsi="Times" w:eastAsiaTheme="minorEastAsia"/>
          <w:sz w:val="24"/>
          <w:szCs w:val="24"/>
          <w:u w:val="none" w:color="ED220B"/>
          <w:lang w:eastAsia="zh-CN"/>
        </w:rPr>
        <w:t xml:space="preserve"> Temporal colonization pattern of the intestinal microbiota during early stages of life may have an important contribution to the long term health of an individual. Early life microbiota disruption had been associated with the development of metabolic and immunological diseases such as Type I diabetes(Giongo </w:t>
      </w:r>
      <w:hyperlink r:id="rId47">
        <w:r>
          <w:rPr>
            <w:rStyle w:val="ListLabel10"/>
            <w:rFonts w:eastAsia="宋体" w:cs="Arial Unicode MS" w:ascii="Times" w:hAnsi="Times" w:eastAsiaTheme="minorEastAsia"/>
            <w:sz w:val="24"/>
            <w:szCs w:val="24"/>
            <w:u w:val="none" w:color="ED220B"/>
            <w:lang w:eastAsia="zh-CN"/>
          </w:rPr>
          <w:t>et al</w:t>
        </w:r>
      </w:hyperlink>
      <w:r>
        <w:rPr>
          <w:rFonts w:eastAsia="宋体" w:cs="Arial Unicode MS" w:ascii="Times" w:hAnsi="Times" w:eastAsiaTheme="minorEastAsia"/>
          <w:sz w:val="24"/>
          <w:szCs w:val="24"/>
          <w:u w:val="none" w:color="ED220B"/>
          <w:lang w:eastAsia="zh-CN"/>
        </w:rPr>
        <w:t xml:space="preserve">., </w:t>
      </w:r>
      <w:hyperlink r:id="rId48">
        <w:r>
          <w:rPr>
            <w:rStyle w:val="ListLabel10"/>
            <w:rFonts w:eastAsia="宋体" w:cs="Arial Unicode MS" w:ascii="Times" w:hAnsi="Times" w:eastAsiaTheme="minorEastAsia"/>
            <w:sz w:val="24"/>
            <w:szCs w:val="24"/>
            <w:u w:val="none" w:color="ED220B"/>
            <w:lang w:eastAsia="zh-CN"/>
          </w:rPr>
          <w:t xml:space="preserve">2011; </w:t>
        </w:r>
      </w:hyperlink>
      <w:hyperlink r:id="rId49">
        <w:r>
          <w:rPr>
            <w:rStyle w:val="ListLabel10"/>
            <w:rFonts w:eastAsia="宋体" w:cs="Arial Unicode MS" w:ascii="Times" w:hAnsi="Times" w:eastAsiaTheme="minorEastAsia"/>
            <w:sz w:val="24"/>
            <w:szCs w:val="24"/>
            <w:u w:val="none" w:color="ED220B"/>
            <w:lang w:eastAsia="zh-CN"/>
          </w:rPr>
          <w:t xml:space="preserve">Vatanen et al., </w:t>
        </w:r>
      </w:hyperlink>
      <w:hyperlink r:id="rId50">
        <w:r>
          <w:rPr>
            <w:rStyle w:val="ListLabel10"/>
            <w:rFonts w:eastAsia="宋体" w:cs="Arial Unicode MS" w:ascii="Times" w:hAnsi="Times" w:eastAsiaTheme="minorEastAsia"/>
            <w:sz w:val="24"/>
            <w:szCs w:val="24"/>
            <w:u w:val="none" w:color="ED220B"/>
            <w:lang w:eastAsia="zh-CN"/>
          </w:rPr>
          <w:t xml:space="preserve">2018), </w:t>
        </w:r>
      </w:hyperlink>
      <w:r>
        <w:rPr>
          <w:rFonts w:eastAsia="宋体" w:cs="Arial Unicode MS" w:ascii="Times" w:hAnsi="Times" w:eastAsiaTheme="minorEastAsia"/>
          <w:sz w:val="24"/>
          <w:szCs w:val="24"/>
          <w:u w:val="none" w:color="ED220B"/>
          <w:lang w:eastAsia="zh-CN"/>
        </w:rPr>
        <w:t xml:space="preserve">asthma(Stokholm </w:t>
      </w:r>
      <w:hyperlink r:id="rId51">
        <w:r>
          <w:rPr>
            <w:rStyle w:val="ListLabel10"/>
            <w:rFonts w:eastAsia="宋体" w:cs="Arial Unicode MS" w:ascii="Times" w:hAnsi="Times" w:eastAsiaTheme="minorEastAsia"/>
            <w:sz w:val="24"/>
            <w:szCs w:val="24"/>
            <w:u w:val="none" w:color="ED220B"/>
            <w:lang w:eastAsia="zh-CN"/>
          </w:rPr>
          <w:t xml:space="preserve">et al., </w:t>
        </w:r>
      </w:hyperlink>
      <w:hyperlink r:id="rId52">
        <w:r>
          <w:rPr>
            <w:rStyle w:val="ListLabel10"/>
            <w:rFonts w:eastAsia="宋体" w:cs="Arial Unicode MS" w:ascii="Times" w:hAnsi="Times" w:eastAsiaTheme="minorEastAsia"/>
            <w:sz w:val="24"/>
            <w:szCs w:val="24"/>
            <w:u w:val="none" w:color="ED220B"/>
            <w:lang w:eastAsia="zh-CN"/>
          </w:rPr>
          <w:t xml:space="preserve">2018) </w:t>
        </w:r>
      </w:hyperlink>
      <w:r>
        <w:rPr>
          <w:rFonts w:eastAsia="宋体" w:cs="Arial Unicode MS" w:ascii="Times" w:hAnsi="Times" w:eastAsiaTheme="minorEastAsia"/>
          <w:sz w:val="24"/>
          <w:szCs w:val="24"/>
          <w:u w:val="none" w:color="ED220B"/>
          <w:lang w:eastAsia="zh-CN"/>
        </w:rPr>
        <w:t xml:space="preserve">and allergies(Madan </w:t>
      </w:r>
      <w:hyperlink r:id="rId53">
        <w:r>
          <w:rPr>
            <w:rStyle w:val="ListLabel10"/>
            <w:rFonts w:eastAsia="宋体" w:cs="Arial Unicode MS" w:ascii="Times" w:hAnsi="Times" w:eastAsiaTheme="minorEastAsia"/>
            <w:sz w:val="24"/>
            <w:szCs w:val="24"/>
            <w:u w:val="none" w:color="ED220B"/>
            <w:lang w:eastAsia="zh-CN"/>
          </w:rPr>
          <w:t xml:space="preserve">et al., </w:t>
        </w:r>
      </w:hyperlink>
      <w:hyperlink r:id="rId54">
        <w:r>
          <w:rPr>
            <w:rStyle w:val="ListLabel10"/>
            <w:rFonts w:eastAsia="宋体" w:cs="Arial Unicode MS" w:ascii="Times" w:hAnsi="Times" w:eastAsiaTheme="minorEastAsia"/>
            <w:sz w:val="24"/>
            <w:szCs w:val="24"/>
            <w:u w:val="none" w:color="ED220B"/>
            <w:lang w:eastAsia="zh-CN"/>
          </w:rPr>
          <w:t xml:space="preserve">2012a; </w:t>
        </w:r>
      </w:hyperlink>
      <w:hyperlink r:id="rId55">
        <w:r>
          <w:rPr>
            <w:rStyle w:val="ListLabel10"/>
            <w:rFonts w:eastAsia="宋体" w:cs="Arial Unicode MS" w:ascii="Times" w:hAnsi="Times" w:eastAsiaTheme="minorEastAsia"/>
            <w:sz w:val="24"/>
            <w:szCs w:val="24"/>
            <w:u w:val="none" w:color="ED220B"/>
            <w:lang w:eastAsia="zh-CN"/>
          </w:rPr>
          <w:t xml:space="preserve">Savage et al., </w:t>
        </w:r>
      </w:hyperlink>
      <w:hyperlink r:id="rId56">
        <w:r>
          <w:rPr>
            <w:rStyle w:val="ListLabel10"/>
            <w:rFonts w:eastAsia="宋体" w:cs="Arial Unicode MS" w:ascii="Times" w:hAnsi="Times" w:eastAsiaTheme="minorEastAsia"/>
            <w:sz w:val="24"/>
            <w:szCs w:val="24"/>
            <w:u w:val="none" w:color="ED220B"/>
            <w:lang w:eastAsia="zh-CN"/>
          </w:rPr>
          <w:t>2018).</w:t>
        </w:r>
      </w:hyperlink>
    </w:p>
    <w:p>
      <w:pPr>
        <w:pStyle w:val="TextBody"/>
        <w:spacing w:lineRule="auto" w:line="247" w:before="18" w:after="0"/>
        <w:ind w:left="142" w:right="876" w:firstLine="305"/>
        <w:jc w:val="both"/>
        <w:rPr/>
      </w:pPr>
      <w:r>
        <w:rPr>
          <w:rFonts w:eastAsia="宋体" w:cs="Arial Unicode MS" w:ascii="Times" w:hAnsi="Times" w:eastAsiaTheme="minorEastAsia"/>
          <w:sz w:val="24"/>
          <w:szCs w:val="24"/>
          <w:u w:val="none" w:color="ED220B"/>
          <w:lang w:eastAsia="zh-CN"/>
        </w:rPr>
        <w:t xml:space="preserve">In preterm infants, common medical practices including Cesarean delivery, formula feeding, sterile incubator nursing and extensive use of broad-spectrum antibiotics may limit the normal microbiota acquisition and development(La </w:t>
      </w:r>
      <w:hyperlink r:id="rId57">
        <w:r>
          <w:rPr>
            <w:rStyle w:val="ListLabel10"/>
            <w:rFonts w:eastAsia="宋体" w:cs="Arial Unicode MS" w:ascii="Times" w:hAnsi="Times" w:eastAsiaTheme="minorEastAsia"/>
            <w:sz w:val="24"/>
            <w:szCs w:val="24"/>
            <w:u w:val="none" w:color="ED220B"/>
            <w:lang w:eastAsia="zh-CN"/>
          </w:rPr>
          <w:t xml:space="preserve">Rosa et al., </w:t>
        </w:r>
      </w:hyperlink>
      <w:hyperlink r:id="rId58">
        <w:r>
          <w:rPr>
            <w:rStyle w:val="ListLabel10"/>
            <w:rFonts w:eastAsia="宋体" w:cs="Arial Unicode MS" w:ascii="Times" w:hAnsi="Times" w:eastAsiaTheme="minorEastAsia"/>
            <w:sz w:val="24"/>
            <w:szCs w:val="24"/>
            <w:u w:val="none" w:color="ED220B"/>
            <w:lang w:eastAsia="zh-CN"/>
          </w:rPr>
          <w:t xml:space="preserve">2014; </w:t>
        </w:r>
      </w:hyperlink>
      <w:hyperlink r:id="rId59">
        <w:r>
          <w:rPr>
            <w:rStyle w:val="ListLabel10"/>
            <w:rFonts w:eastAsia="宋体" w:cs="Arial Unicode MS" w:ascii="Times" w:hAnsi="Times" w:eastAsiaTheme="minorEastAsia"/>
            <w:sz w:val="24"/>
            <w:szCs w:val="24"/>
            <w:u w:val="none" w:color="ED220B"/>
            <w:lang w:eastAsia="zh-CN"/>
          </w:rPr>
          <w:t xml:space="preserve">Shin et al., </w:t>
        </w:r>
      </w:hyperlink>
      <w:hyperlink r:id="rId60">
        <w:r>
          <w:rPr>
            <w:rStyle w:val="ListLabel10"/>
            <w:rFonts w:eastAsia="宋体" w:cs="Arial Unicode MS" w:ascii="Times" w:hAnsi="Times" w:eastAsiaTheme="minorEastAsia"/>
            <w:sz w:val="24"/>
            <w:szCs w:val="24"/>
            <w:u w:val="none" w:color="ED220B"/>
            <w:lang w:eastAsia="zh-CN"/>
          </w:rPr>
          <w:t xml:space="preserve">2015; </w:t>
        </w:r>
      </w:hyperlink>
      <w:hyperlink r:id="rId61">
        <w:r>
          <w:rPr>
            <w:rStyle w:val="ListLabel10"/>
            <w:rFonts w:eastAsia="宋体" w:cs="Arial Unicode MS" w:ascii="Times" w:hAnsi="Times" w:eastAsiaTheme="minorEastAsia"/>
            <w:sz w:val="24"/>
            <w:szCs w:val="24"/>
            <w:u w:val="none" w:color="ED220B"/>
            <w:lang w:eastAsia="zh-CN"/>
          </w:rPr>
          <w:t xml:space="preserve">Deweerdt, </w:t>
        </w:r>
      </w:hyperlink>
      <w:hyperlink r:id="rId62">
        <w:r>
          <w:rPr>
            <w:rStyle w:val="ListLabel10"/>
            <w:rFonts w:eastAsia="宋体" w:cs="Arial Unicode MS" w:ascii="Times" w:hAnsi="Times" w:eastAsiaTheme="minorEastAsia"/>
            <w:sz w:val="24"/>
            <w:szCs w:val="24"/>
            <w:u w:val="none" w:color="ED220B"/>
            <w:lang w:eastAsia="zh-CN"/>
          </w:rPr>
          <w:t xml:space="preserve">2018). </w:t>
        </w:r>
      </w:hyperlink>
      <w:r>
        <w:rPr>
          <w:rFonts w:eastAsia="宋体" w:cs="Arial Unicode MS" w:ascii="Times" w:hAnsi="Times" w:eastAsiaTheme="minorEastAsia"/>
          <w:sz w:val="24"/>
          <w:szCs w:val="24"/>
          <w:u w:val="none" w:color="ED220B"/>
          <w:lang w:eastAsia="zh-CN"/>
        </w:rPr>
        <w:t xml:space="preserve">Resultant abnormal microbiota colonization in the gut may then contribute complications such as necrotizing enterocolitis (NEC) and late onset sepsis (LOS)(Sharon </w:t>
      </w:r>
      <w:hyperlink r:id="rId63">
        <w:r>
          <w:rPr>
            <w:rStyle w:val="ListLabel10"/>
            <w:rFonts w:eastAsia="宋体" w:cs="Arial Unicode MS" w:ascii="Times" w:hAnsi="Times" w:eastAsiaTheme="minorEastAsia"/>
            <w:sz w:val="24"/>
            <w:szCs w:val="24"/>
            <w:u w:val="none" w:color="ED220B"/>
            <w:lang w:eastAsia="zh-CN"/>
          </w:rPr>
          <w:t xml:space="preserve">et al., </w:t>
        </w:r>
      </w:hyperlink>
      <w:hyperlink r:id="rId64">
        <w:r>
          <w:rPr>
            <w:rStyle w:val="ListLabel10"/>
            <w:rFonts w:eastAsia="宋体" w:cs="Arial Unicode MS" w:ascii="Times" w:hAnsi="Times" w:eastAsiaTheme="minorEastAsia"/>
            <w:sz w:val="24"/>
            <w:szCs w:val="24"/>
            <w:u w:val="none" w:color="ED220B"/>
            <w:lang w:eastAsia="zh-CN"/>
          </w:rPr>
          <w:t xml:space="preserve">2015; </w:t>
        </w:r>
      </w:hyperlink>
      <w:hyperlink r:id="rId65">
        <w:r>
          <w:rPr>
            <w:rStyle w:val="ListLabel10"/>
            <w:rFonts w:eastAsia="宋体" w:cs="Arial Unicode MS" w:ascii="Times" w:hAnsi="Times" w:eastAsiaTheme="minorEastAsia"/>
            <w:sz w:val="24"/>
            <w:szCs w:val="24"/>
            <w:u w:val="none" w:color="ED220B"/>
            <w:lang w:eastAsia="zh-CN"/>
          </w:rPr>
          <w:t xml:space="preserve">Cernada et al., </w:t>
        </w:r>
      </w:hyperlink>
      <w:hyperlink r:id="rId66">
        <w:r>
          <w:rPr>
            <w:rStyle w:val="ListLabel10"/>
            <w:rFonts w:eastAsia="宋体" w:cs="Arial Unicode MS" w:ascii="Times" w:hAnsi="Times" w:eastAsiaTheme="minorEastAsia"/>
            <w:sz w:val="24"/>
            <w:szCs w:val="24"/>
            <w:u w:val="none" w:color="ED220B"/>
            <w:lang w:eastAsia="zh-CN"/>
          </w:rPr>
          <w:t>2016).</w:t>
        </w:r>
      </w:hyperlink>
    </w:p>
    <w:p>
      <w:pPr>
        <w:pStyle w:val="TextBody"/>
        <w:spacing w:lineRule="auto" w:line="247" w:before="19" w:after="0"/>
        <w:ind w:left="142" w:right="876" w:firstLine="306"/>
        <w:jc w:val="both"/>
        <w:rPr/>
      </w:pPr>
      <w:r>
        <w:rPr>
          <w:rFonts w:eastAsia="宋体" w:cs="Arial Unicode MS" w:ascii="Times" w:hAnsi="Times" w:eastAsiaTheme="minorEastAsia"/>
          <w:sz w:val="24"/>
          <w:szCs w:val="24"/>
          <w:u w:val="none" w:color="ED220B"/>
          <w:lang w:eastAsia="zh-CN"/>
        </w:rPr>
        <w:t xml:space="preserve">Necrotizing enterocolitis is characterized by rapid ischemic necrosis of intestinal mucosa, resulting in high morbidity (2% - 7%) and mortality (15% - 30%)(Neu </w:t>
      </w:r>
      <w:hyperlink r:id="rId67">
        <w:r>
          <w:rPr>
            <w:rStyle w:val="ListLabel10"/>
            <w:rFonts w:eastAsia="宋体" w:cs="Arial Unicode MS" w:ascii="Times" w:hAnsi="Times" w:eastAsiaTheme="minorEastAsia"/>
            <w:sz w:val="24"/>
            <w:szCs w:val="24"/>
            <w:u w:val="none" w:color="ED220B"/>
            <w:lang w:eastAsia="zh-CN"/>
          </w:rPr>
          <w:t xml:space="preserve">and Walker, </w:t>
        </w:r>
      </w:hyperlink>
      <w:hyperlink r:id="rId68">
        <w:r>
          <w:rPr>
            <w:rStyle w:val="ListLabel10"/>
            <w:rFonts w:eastAsia="宋体" w:cs="Arial Unicode MS" w:ascii="Times" w:hAnsi="Times" w:eastAsiaTheme="minorEastAsia"/>
            <w:sz w:val="24"/>
            <w:szCs w:val="24"/>
            <w:u w:val="none" w:color="ED220B"/>
            <w:lang w:eastAsia="zh-CN"/>
          </w:rPr>
          <w:t xml:space="preserve">2011; </w:t>
        </w:r>
      </w:hyperlink>
      <w:hyperlink r:id="rId69">
        <w:r>
          <w:rPr>
            <w:rStyle w:val="ListLabel10"/>
            <w:rFonts w:eastAsia="宋体" w:cs="Arial Unicode MS" w:ascii="Times" w:hAnsi="Times" w:eastAsiaTheme="minorEastAsia"/>
            <w:sz w:val="24"/>
            <w:szCs w:val="24"/>
            <w:u w:val="none" w:color="ED220B"/>
            <w:lang w:eastAsia="zh-CN"/>
          </w:rPr>
          <w:t xml:space="preserve">Stoll et al., </w:t>
        </w:r>
      </w:hyperlink>
      <w:hyperlink r:id="rId70">
        <w:r>
          <w:rPr>
            <w:rStyle w:val="ListLabel10"/>
            <w:rFonts w:eastAsia="宋体" w:cs="Arial Unicode MS" w:ascii="Times" w:hAnsi="Times" w:eastAsiaTheme="minorEastAsia"/>
            <w:sz w:val="24"/>
            <w:szCs w:val="24"/>
            <w:u w:val="none" w:color="ED220B"/>
            <w:lang w:eastAsia="zh-CN"/>
          </w:rPr>
          <w:t xml:space="preserve">2015). </w:t>
        </w:r>
      </w:hyperlink>
      <w:r>
        <w:rPr>
          <w:rFonts w:eastAsia="宋体" w:cs="Arial Unicode MS" w:ascii="Times" w:hAnsi="Times" w:eastAsiaTheme="minorEastAsia"/>
          <w:sz w:val="24"/>
          <w:szCs w:val="24"/>
          <w:u w:val="none" w:color="ED220B"/>
          <w:lang w:eastAsia="zh-CN"/>
        </w:rPr>
        <w:t xml:space="preserve">Its etiology remains largely unknown and likely to be multi-factorial. Previous studies in European and American countries have associated microbial dysbiosis to NEC onset. Reduction in microbiota diversity and unusual species colonization were observed in NEC patients(Jacquot </w:t>
      </w:r>
      <w:hyperlink r:id="rId71">
        <w:r>
          <w:rPr>
            <w:rStyle w:val="ListLabel10"/>
            <w:rFonts w:eastAsia="宋体" w:cs="Arial Unicode MS" w:ascii="Times" w:hAnsi="Times" w:eastAsiaTheme="minorEastAsia"/>
            <w:sz w:val="24"/>
            <w:szCs w:val="24"/>
            <w:u w:val="none" w:color="ED220B"/>
            <w:lang w:eastAsia="zh-CN"/>
          </w:rPr>
          <w:t xml:space="preserve">et al., </w:t>
        </w:r>
      </w:hyperlink>
      <w:hyperlink r:id="rId72">
        <w:r>
          <w:rPr>
            <w:rStyle w:val="ListLabel10"/>
            <w:rFonts w:eastAsia="宋体" w:cs="Arial Unicode MS" w:ascii="Times" w:hAnsi="Times" w:eastAsiaTheme="minorEastAsia"/>
            <w:sz w:val="24"/>
            <w:szCs w:val="24"/>
            <w:u w:val="none" w:color="ED220B"/>
            <w:lang w:eastAsia="zh-CN"/>
          </w:rPr>
          <w:t xml:space="preserve">2011; </w:t>
        </w:r>
      </w:hyperlink>
      <w:hyperlink r:id="rId73">
        <w:r>
          <w:rPr>
            <w:rStyle w:val="ListLabel10"/>
            <w:rFonts w:eastAsia="宋体" w:cs="Arial Unicode MS" w:ascii="Times" w:hAnsi="Times" w:eastAsiaTheme="minorEastAsia"/>
            <w:sz w:val="24"/>
            <w:szCs w:val="24"/>
            <w:u w:val="none" w:color="ED220B"/>
            <w:lang w:eastAsia="zh-CN"/>
          </w:rPr>
          <w:t>Warner et al.,</w:t>
        </w:r>
      </w:hyperlink>
      <w:r>
        <w:rPr>
          <w:rFonts w:eastAsia="宋体" w:cs="Arial Unicode MS" w:ascii="Times" w:hAnsi="Times" w:eastAsiaTheme="minorEastAsia"/>
          <w:sz w:val="24"/>
          <w:szCs w:val="24"/>
          <w:u w:val="none" w:color="ED220B"/>
          <w:lang w:eastAsia="zh-CN"/>
        </w:rPr>
        <w:t xml:space="preserve"> </w:t>
      </w:r>
      <w:hyperlink r:id="rId74">
        <w:r>
          <w:rPr>
            <w:rStyle w:val="ListLabel10"/>
            <w:rFonts w:eastAsia="宋体" w:cs="Arial Unicode MS" w:ascii="Times" w:hAnsi="Times" w:eastAsiaTheme="minorEastAsia"/>
            <w:sz w:val="24"/>
            <w:szCs w:val="24"/>
            <w:u w:val="none" w:color="ED220B"/>
            <w:lang w:eastAsia="zh-CN"/>
          </w:rPr>
          <w:t>2016).</w:t>
        </w:r>
      </w:hyperlink>
      <w:r>
        <w:rPr>
          <w:rFonts w:eastAsia="宋体" w:cs="Arial Unicode MS" w:ascii="Times" w:hAnsi="Times" w:eastAsiaTheme="minorEastAsia"/>
          <w:sz w:val="24"/>
          <w:szCs w:val="24"/>
          <w:u w:val="none" w:color="ED220B"/>
          <w:lang w:eastAsia="zh-CN"/>
        </w:rPr>
        <w:t xml:space="preserve"> No causative species have been identified so far.  However,  an increase in </w:t>
      </w:r>
      <w:r>
        <w:rPr>
          <w:rFonts w:eastAsia="宋体" w:cs="Arial Unicode MS" w:ascii="Times" w:hAnsi="Times" w:eastAsiaTheme="minorEastAsia"/>
          <w:i/>
          <w:sz w:val="24"/>
          <w:szCs w:val="24"/>
          <w:u w:val="none" w:color="ED220B"/>
          <w:lang w:eastAsia="zh-CN"/>
        </w:rPr>
        <w:t>Proteobacteria</w:t>
      </w:r>
      <w:r>
        <w:rPr>
          <w:rFonts w:eastAsia="宋体" w:cs="Arial Unicode MS" w:ascii="Times" w:hAnsi="Times" w:eastAsiaTheme="minorEastAsia"/>
          <w:sz w:val="24"/>
          <w:szCs w:val="24"/>
          <w:u w:val="none" w:color="ED220B"/>
          <w:lang w:eastAsia="zh-CN"/>
        </w:rPr>
        <w:t xml:space="preserve"> phyla and a decrease in </w:t>
      </w:r>
      <w:r>
        <w:rPr>
          <w:rFonts w:eastAsia="宋体" w:cs="Arial Unicode MS" w:ascii="Times" w:hAnsi="Times" w:eastAsiaTheme="minorEastAsia"/>
          <w:i/>
          <w:sz w:val="24"/>
          <w:szCs w:val="24"/>
          <w:u w:val="none" w:color="ED220B"/>
          <w:lang w:eastAsia="zh-CN"/>
        </w:rPr>
        <w:t>Firmicutes</w:t>
      </w:r>
      <w:r>
        <w:rPr>
          <w:rFonts w:eastAsia="宋体" w:cs="Arial Unicode MS" w:ascii="Times" w:hAnsi="Times" w:eastAsiaTheme="minorEastAsia"/>
          <w:sz w:val="24"/>
          <w:szCs w:val="24"/>
          <w:u w:val="none" w:color="ED220B"/>
          <w:lang w:eastAsia="zh-CN"/>
        </w:rPr>
        <w:t xml:space="preserve"> were observed before NEC onset(Mai </w:t>
      </w:r>
      <w:hyperlink r:id="rId75">
        <w:r>
          <w:rPr>
            <w:rStyle w:val="ListLabel10"/>
            <w:rFonts w:eastAsia="宋体" w:cs="Arial Unicode MS" w:ascii="Times" w:hAnsi="Times" w:eastAsiaTheme="minorEastAsia"/>
            <w:sz w:val="24"/>
            <w:szCs w:val="24"/>
            <w:u w:val="none" w:color="ED220B"/>
            <w:lang w:eastAsia="zh-CN"/>
          </w:rPr>
          <w:t xml:space="preserve">et al., </w:t>
        </w:r>
      </w:hyperlink>
      <w:hyperlink r:id="rId76">
        <w:r>
          <w:rPr>
            <w:rStyle w:val="ListLabel10"/>
            <w:rFonts w:eastAsia="宋体" w:cs="Arial Unicode MS" w:ascii="Times" w:hAnsi="Times" w:eastAsiaTheme="minorEastAsia"/>
            <w:sz w:val="24"/>
            <w:szCs w:val="24"/>
            <w:u w:val="none" w:color="ED220B"/>
            <w:lang w:eastAsia="zh-CN"/>
          </w:rPr>
          <w:t xml:space="preserve">2011; </w:t>
        </w:r>
      </w:hyperlink>
      <w:hyperlink r:id="rId77">
        <w:r>
          <w:rPr>
            <w:rStyle w:val="ListLabel10"/>
            <w:rFonts w:eastAsia="宋体" w:cs="Arial Unicode MS" w:ascii="Times" w:hAnsi="Times" w:eastAsiaTheme="minorEastAsia"/>
            <w:sz w:val="24"/>
            <w:szCs w:val="24"/>
            <w:u w:val="none" w:color="ED220B"/>
            <w:lang w:eastAsia="zh-CN"/>
          </w:rPr>
          <w:t xml:space="preserve">Zhou et al., </w:t>
        </w:r>
      </w:hyperlink>
      <w:hyperlink r:id="rId78">
        <w:r>
          <w:rPr>
            <w:rStyle w:val="ListLabel10"/>
            <w:rFonts w:eastAsia="宋体" w:cs="Arial Unicode MS" w:ascii="Times" w:hAnsi="Times" w:eastAsiaTheme="minorEastAsia"/>
            <w:sz w:val="24"/>
            <w:szCs w:val="24"/>
            <w:u w:val="none" w:color="ED220B"/>
            <w:lang w:eastAsia="zh-CN"/>
          </w:rPr>
          <w:t>2015).</w:t>
        </w:r>
      </w:hyperlink>
      <w:r>
        <w:rPr>
          <w:rFonts w:eastAsia="宋体" w:cs="Arial Unicode MS" w:ascii="Times" w:hAnsi="Times" w:eastAsiaTheme="minorEastAsia"/>
          <w:sz w:val="24"/>
          <w:szCs w:val="24"/>
          <w:u w:val="none" w:color="ED220B"/>
          <w:lang w:eastAsia="zh-CN"/>
        </w:rPr>
        <w:t xml:space="preserve"> Besides, blooming of </w:t>
      </w:r>
      <w:r>
        <w:rPr>
          <w:rFonts w:eastAsia="宋体" w:cs="Arial Unicode MS" w:ascii="Times" w:hAnsi="Times" w:eastAsiaTheme="minorEastAsia"/>
          <w:i/>
          <w:sz w:val="24"/>
          <w:szCs w:val="24"/>
          <w:u w:val="none" w:color="ED220B"/>
          <w:lang w:eastAsia="zh-CN"/>
        </w:rPr>
        <w:t>Gammaproteobacteria</w:t>
      </w:r>
      <w:r>
        <w:rPr>
          <w:rFonts w:eastAsia="宋体" w:cs="Arial Unicode MS" w:ascii="Times" w:hAnsi="Times" w:eastAsiaTheme="minorEastAsia"/>
          <w:sz w:val="24"/>
          <w:szCs w:val="24"/>
          <w:u w:val="none" w:color="ED220B"/>
          <w:lang w:eastAsia="zh-CN"/>
        </w:rPr>
        <w:t xml:space="preserve"> and under-representation of </w:t>
      </w:r>
      <w:r>
        <w:rPr>
          <w:rFonts w:eastAsia="宋体" w:cs="Arial Unicode MS" w:ascii="Times" w:hAnsi="Times" w:eastAsiaTheme="minorEastAsia"/>
          <w:i/>
          <w:sz w:val="24"/>
          <w:szCs w:val="24"/>
          <w:u w:val="none" w:color="ED220B"/>
          <w:lang w:eastAsia="zh-CN"/>
        </w:rPr>
        <w:t>Negativicutes</w:t>
      </w:r>
      <w:r>
        <w:rPr>
          <w:rFonts w:eastAsia="宋体" w:cs="Arial Unicode MS" w:ascii="Times" w:hAnsi="Times" w:eastAsiaTheme="minorEastAsia"/>
          <w:sz w:val="24"/>
          <w:szCs w:val="24"/>
          <w:u w:val="none" w:color="ED220B"/>
          <w:lang w:eastAsia="zh-CN"/>
        </w:rPr>
        <w:t xml:space="preserve"> were associated with disease progression(W</w:t>
      </w:r>
      <w:hyperlink r:id="rId79">
        <w:r>
          <w:rPr>
            <w:rStyle w:val="ListLabel10"/>
            <w:rFonts w:eastAsia="宋体" w:cs="Arial Unicode MS" w:ascii="Times" w:hAnsi="Times" w:eastAsiaTheme="minorEastAsia"/>
            <w:sz w:val="24"/>
            <w:szCs w:val="24"/>
            <w:u w:val="none" w:color="ED220B"/>
            <w:lang w:eastAsia="zh-CN"/>
          </w:rPr>
          <w:t xml:space="preserve">arner et al., </w:t>
        </w:r>
      </w:hyperlink>
      <w:hyperlink r:id="rId80">
        <w:r>
          <w:rPr>
            <w:rStyle w:val="ListLabel10"/>
            <w:rFonts w:eastAsia="宋体" w:cs="Arial Unicode MS" w:ascii="Times" w:hAnsi="Times" w:eastAsiaTheme="minorEastAsia"/>
            <w:sz w:val="24"/>
            <w:szCs w:val="24"/>
            <w:u w:val="none" w:color="ED220B"/>
            <w:lang w:eastAsia="zh-CN"/>
          </w:rPr>
          <w:t>2016).</w:t>
        </w:r>
      </w:hyperlink>
    </w:p>
    <w:p>
      <w:pPr>
        <w:pStyle w:val="TextBody"/>
        <w:spacing w:lineRule="auto" w:line="247" w:before="19" w:after="0"/>
        <w:ind w:left="142" w:right="876" w:firstLine="298"/>
        <w:jc w:val="both"/>
        <w:rPr/>
      </w:pPr>
      <w:r>
        <w:rPr>
          <w:rFonts w:eastAsia="宋体" w:cs="Arial Unicode MS" w:ascii="Times" w:hAnsi="Times" w:eastAsiaTheme="minorEastAsia"/>
          <w:sz w:val="24"/>
          <w:szCs w:val="24"/>
          <w:u w:val="none" w:color="ED220B"/>
          <w:lang w:eastAsia="zh-CN"/>
        </w:rPr>
        <w:t xml:space="preserve">Late onset sepsis (LOS) is another common life-threatening disease for preterm infants. It is commonly defined as a systemic infection with the isolation of pathogenic bacteria from the bloodstream after 72 hours of life(Rao </w:t>
      </w:r>
      <w:hyperlink r:id="rId81">
        <w:r>
          <w:rPr>
            <w:rStyle w:val="ListLabel10"/>
            <w:rFonts w:eastAsia="宋体" w:cs="Arial Unicode MS" w:ascii="Times" w:hAnsi="Times" w:eastAsiaTheme="minorEastAsia"/>
            <w:sz w:val="24"/>
            <w:szCs w:val="24"/>
            <w:u w:val="none" w:color="ED220B"/>
            <w:lang w:eastAsia="zh-CN"/>
          </w:rPr>
          <w:t xml:space="preserve">et al., </w:t>
        </w:r>
      </w:hyperlink>
      <w:hyperlink r:id="rId82">
        <w:r>
          <w:rPr>
            <w:rStyle w:val="ListLabel10"/>
            <w:rFonts w:eastAsia="宋体" w:cs="Arial Unicode MS" w:ascii="Times" w:hAnsi="Times" w:eastAsiaTheme="minorEastAsia"/>
            <w:sz w:val="24"/>
            <w:szCs w:val="24"/>
            <w:u w:val="none" w:color="ED220B"/>
            <w:lang w:eastAsia="zh-CN"/>
          </w:rPr>
          <w:t xml:space="preserve">2016; </w:t>
        </w:r>
      </w:hyperlink>
      <w:hyperlink r:id="rId83">
        <w:r>
          <w:rPr>
            <w:rStyle w:val="ListLabel10"/>
            <w:rFonts w:eastAsia="宋体" w:cs="Arial Unicode MS" w:ascii="Times" w:hAnsi="Times" w:eastAsiaTheme="minorEastAsia"/>
            <w:sz w:val="24"/>
            <w:szCs w:val="24"/>
            <w:u w:val="none" w:color="ED220B"/>
            <w:lang w:eastAsia="zh-CN"/>
          </w:rPr>
          <w:t xml:space="preserve">Pickering et al., </w:t>
        </w:r>
      </w:hyperlink>
      <w:hyperlink r:id="rId84">
        <w:r>
          <w:rPr>
            <w:rStyle w:val="ListLabel10"/>
            <w:rFonts w:eastAsia="宋体" w:cs="Arial Unicode MS" w:ascii="Times" w:hAnsi="Times" w:eastAsiaTheme="minorEastAsia"/>
            <w:sz w:val="24"/>
            <w:szCs w:val="24"/>
            <w:u w:val="none" w:color="ED220B"/>
            <w:lang w:eastAsia="zh-CN"/>
          </w:rPr>
          <w:t>2012).</w:t>
        </w:r>
      </w:hyperlink>
      <w:r>
        <w:rPr>
          <w:rFonts w:eastAsia="宋体" w:cs="Arial Unicode MS" w:ascii="Times" w:hAnsi="Times" w:eastAsiaTheme="minorEastAsia"/>
          <w:sz w:val="24"/>
          <w:szCs w:val="24"/>
          <w:u w:val="none" w:color="ED220B"/>
          <w:lang w:eastAsia="zh-CN"/>
        </w:rPr>
        <w:t xml:space="preserve"> Preterm infants have immature gastrointestinal and immune systems. Therefore, it is easier for pathogenic bacteria or bacterial toxins that can cause systemic inflammation to enter the bloodstream(Schwiertz </w:t>
      </w:r>
      <w:hyperlink r:id="rId85">
        <w:r>
          <w:rPr>
            <w:rStyle w:val="ListLabel10"/>
            <w:rFonts w:eastAsia="宋体" w:cs="Arial Unicode MS" w:ascii="Times" w:hAnsi="Times" w:eastAsiaTheme="minorEastAsia"/>
            <w:sz w:val="24"/>
            <w:szCs w:val="24"/>
            <w:u w:val="none" w:color="ED220B"/>
            <w:lang w:eastAsia="zh-CN"/>
          </w:rPr>
          <w:t xml:space="preserve">et al., </w:t>
        </w:r>
      </w:hyperlink>
      <w:hyperlink r:id="rId86">
        <w:r>
          <w:rPr>
            <w:rStyle w:val="ListLabel10"/>
            <w:rFonts w:eastAsia="宋体" w:cs="Arial Unicode MS" w:ascii="Times" w:hAnsi="Times" w:eastAsiaTheme="minorEastAsia"/>
            <w:sz w:val="24"/>
            <w:szCs w:val="24"/>
            <w:u w:val="none" w:color="ED220B"/>
            <w:lang w:eastAsia="zh-CN"/>
          </w:rPr>
          <w:t xml:space="preserve">2003; </w:t>
        </w:r>
      </w:hyperlink>
      <w:hyperlink r:id="rId87">
        <w:r>
          <w:rPr>
            <w:rStyle w:val="ListLabel10"/>
            <w:rFonts w:eastAsia="宋体" w:cs="Arial Unicode MS" w:ascii="Times" w:hAnsi="Times" w:eastAsiaTheme="minorEastAsia"/>
            <w:sz w:val="24"/>
            <w:szCs w:val="24"/>
            <w:u w:val="none" w:color="ED220B"/>
            <w:lang w:eastAsia="zh-CN"/>
          </w:rPr>
          <w:t xml:space="preserve">Bezirtzoglou et al., </w:t>
        </w:r>
      </w:hyperlink>
      <w:hyperlink r:id="rId88">
        <w:r>
          <w:rPr>
            <w:rStyle w:val="ListLabel10"/>
            <w:rFonts w:eastAsia="宋体" w:cs="Arial Unicode MS" w:ascii="Times" w:hAnsi="Times" w:eastAsiaTheme="minorEastAsia"/>
            <w:sz w:val="24"/>
            <w:szCs w:val="24"/>
            <w:u w:val="none" w:color="ED220B"/>
            <w:lang w:eastAsia="zh-CN"/>
          </w:rPr>
          <w:t xml:space="preserve">2011; </w:t>
        </w:r>
      </w:hyperlink>
      <w:hyperlink r:id="rId89">
        <w:r>
          <w:rPr>
            <w:rStyle w:val="ListLabel10"/>
            <w:rFonts w:eastAsia="宋体" w:cs="Arial Unicode MS" w:ascii="Times" w:hAnsi="Times" w:eastAsiaTheme="minorEastAsia"/>
            <w:sz w:val="24"/>
            <w:szCs w:val="24"/>
            <w:u w:val="none" w:color="ED220B"/>
            <w:lang w:eastAsia="zh-CN"/>
          </w:rPr>
          <w:t>Cernada et al.,</w:t>
        </w:r>
      </w:hyperlink>
      <w:r>
        <w:rPr>
          <w:rFonts w:eastAsia="宋体" w:cs="Arial Unicode MS" w:ascii="Times" w:hAnsi="Times" w:eastAsiaTheme="minorEastAsia"/>
          <w:sz w:val="24"/>
          <w:szCs w:val="24"/>
          <w:u w:val="none" w:color="ED220B"/>
          <w:lang w:eastAsia="zh-CN"/>
        </w:rPr>
        <w:t xml:space="preserve"> </w:t>
      </w:r>
      <w:hyperlink r:id="rId90">
        <w:r>
          <w:rPr>
            <w:rStyle w:val="ListLabel10"/>
            <w:rFonts w:eastAsia="宋体" w:cs="Arial Unicode MS" w:ascii="Times" w:hAnsi="Times" w:eastAsiaTheme="minorEastAsia"/>
            <w:sz w:val="24"/>
            <w:szCs w:val="24"/>
            <w:u w:val="none" w:color="ED220B"/>
            <w:lang w:eastAsia="zh-CN"/>
          </w:rPr>
          <w:t xml:space="preserve">2016; </w:t>
        </w:r>
      </w:hyperlink>
      <w:hyperlink r:id="rId91">
        <w:r>
          <w:rPr>
            <w:rStyle w:val="ListLabel10"/>
            <w:rFonts w:eastAsia="宋体" w:cs="Arial Unicode MS" w:ascii="Times" w:hAnsi="Times" w:eastAsiaTheme="minorEastAsia"/>
            <w:sz w:val="24"/>
            <w:szCs w:val="24"/>
            <w:u w:val="none" w:color="ED220B"/>
            <w:lang w:eastAsia="zh-CN"/>
          </w:rPr>
          <w:t xml:space="preserve">Sharon et al., </w:t>
        </w:r>
      </w:hyperlink>
      <w:hyperlink r:id="rId92">
        <w:r>
          <w:rPr>
            <w:rStyle w:val="ListLabel10"/>
            <w:rFonts w:eastAsia="宋体" w:cs="Arial Unicode MS" w:ascii="Times" w:hAnsi="Times" w:eastAsiaTheme="minorEastAsia"/>
            <w:sz w:val="24"/>
            <w:szCs w:val="24"/>
            <w:u w:val="none" w:color="ED220B"/>
            <w:lang w:eastAsia="zh-CN"/>
          </w:rPr>
          <w:t xml:space="preserve">2015; </w:t>
        </w:r>
      </w:hyperlink>
      <w:hyperlink r:id="rId93">
        <w:r>
          <w:rPr>
            <w:rStyle w:val="ListLabel10"/>
            <w:rFonts w:eastAsia="宋体" w:cs="Arial Unicode MS" w:ascii="Times" w:hAnsi="Times" w:eastAsiaTheme="minorEastAsia"/>
            <w:sz w:val="24"/>
            <w:szCs w:val="24"/>
            <w:u w:val="none" w:color="ED220B"/>
            <w:lang w:eastAsia="zh-CN"/>
          </w:rPr>
          <w:t xml:space="preserve">Korpela et al., </w:t>
        </w:r>
      </w:hyperlink>
      <w:hyperlink r:id="rId94">
        <w:r>
          <w:rPr>
            <w:rStyle w:val="ListLabel10"/>
            <w:rFonts w:eastAsia="宋体" w:cs="Arial Unicode MS" w:ascii="Times" w:hAnsi="Times" w:eastAsiaTheme="minorEastAsia"/>
            <w:sz w:val="24"/>
            <w:szCs w:val="24"/>
            <w:u w:val="none" w:color="ED220B"/>
            <w:lang w:eastAsia="zh-CN"/>
          </w:rPr>
          <w:t xml:space="preserve">2018), </w:t>
        </w:r>
      </w:hyperlink>
      <w:r>
        <w:rPr>
          <w:rFonts w:eastAsia="宋体" w:cs="Arial Unicode MS" w:ascii="Times" w:hAnsi="Times" w:eastAsiaTheme="minorEastAsia"/>
          <w:sz w:val="24"/>
          <w:szCs w:val="24"/>
          <w:u w:val="none" w:color="ED220B"/>
          <w:lang w:eastAsia="zh-CN"/>
        </w:rPr>
        <w:t xml:space="preserve">thus making the intestine a potential source of infections and inflammation. Previous studies showed that the LOS patients’ gut microbiota was less diversified, and dominated by </w:t>
      </w:r>
      <w:r>
        <w:rPr>
          <w:rFonts w:eastAsia="宋体" w:cs="Arial Unicode MS" w:ascii="Times" w:hAnsi="Times" w:eastAsiaTheme="minorEastAsia"/>
          <w:i/>
          <w:sz w:val="24"/>
          <w:szCs w:val="24"/>
          <w:u w:val="none" w:color="ED220B"/>
          <w:lang w:eastAsia="zh-CN"/>
        </w:rPr>
        <w:t>Staphylococci</w:t>
      </w:r>
      <w:r>
        <w:rPr>
          <w:rFonts w:eastAsia="宋体" w:cs="Arial Unicode MS" w:ascii="Times" w:hAnsi="Times" w:eastAsiaTheme="minorEastAsia"/>
          <w:sz w:val="24"/>
          <w:szCs w:val="24"/>
          <w:u w:val="none" w:color="ED220B"/>
          <w:lang w:eastAsia="zh-CN"/>
        </w:rPr>
        <w:t xml:space="preserve"> and </w:t>
      </w:r>
      <w:r>
        <w:rPr>
          <w:rFonts w:eastAsia="宋体" w:cs="Arial Unicode MS" w:ascii="Times" w:hAnsi="Times" w:eastAsiaTheme="minorEastAsia"/>
          <w:i/>
          <w:sz w:val="24"/>
          <w:szCs w:val="24"/>
          <w:u w:val="none" w:color="ED220B"/>
          <w:lang w:eastAsia="zh-CN"/>
        </w:rPr>
        <w:t>Enterobacter</w:t>
      </w:r>
      <w:r>
        <w:rPr>
          <w:rFonts w:eastAsia="宋体" w:cs="Arial Unicode MS" w:ascii="Times" w:hAnsi="Times" w:eastAsiaTheme="minorEastAsia"/>
          <w:sz w:val="24"/>
          <w:szCs w:val="24"/>
          <w:u w:val="none" w:color="ED220B"/>
          <w:lang w:eastAsia="zh-CN"/>
        </w:rPr>
        <w:t xml:space="preserve"> but underrepresented by probiotic </w:t>
      </w:r>
      <w:r>
        <w:rPr>
          <w:rFonts w:eastAsia="宋体" w:cs="Arial Unicode MS" w:ascii="Times" w:hAnsi="Times" w:eastAsiaTheme="minorEastAsia"/>
          <w:i/>
          <w:sz w:val="24"/>
          <w:szCs w:val="24"/>
          <w:u w:val="none" w:color="ED220B"/>
          <w:lang w:eastAsia="zh-CN"/>
        </w:rPr>
        <w:t>Bifidobacteria</w:t>
      </w:r>
      <w:hyperlink r:id="rId95">
        <w:r>
          <w:rPr>
            <w:rStyle w:val="ListLabel10"/>
            <w:rFonts w:eastAsia="宋体" w:cs="Arial Unicode MS" w:ascii="Times" w:hAnsi="Times" w:eastAsiaTheme="minorEastAsia"/>
            <w:sz w:val="24"/>
            <w:szCs w:val="24"/>
            <w:u w:val="none" w:color="ED220B"/>
            <w:lang w:eastAsia="zh-CN"/>
          </w:rPr>
          <w:t>(Madan</w:t>
        </w:r>
      </w:hyperlink>
      <w:r>
        <w:rPr>
          <w:rFonts w:eastAsia="宋体" w:cs="Arial Unicode MS" w:ascii="Times" w:hAnsi="Times" w:eastAsiaTheme="minorEastAsia"/>
          <w:sz w:val="24"/>
          <w:szCs w:val="24"/>
          <w:u w:val="none" w:color="ED220B"/>
          <w:lang w:eastAsia="zh-CN"/>
        </w:rPr>
        <w:t xml:space="preserve"> </w:t>
      </w:r>
      <w:hyperlink r:id="rId96">
        <w:r>
          <w:rPr>
            <w:rStyle w:val="ListLabel10"/>
            <w:rFonts w:eastAsia="宋体" w:cs="Arial Unicode MS" w:ascii="Times" w:hAnsi="Times" w:eastAsiaTheme="minorEastAsia"/>
            <w:sz w:val="24"/>
            <w:szCs w:val="24"/>
            <w:u w:val="none" w:color="ED220B"/>
            <w:lang w:eastAsia="zh-CN"/>
          </w:rPr>
          <w:t xml:space="preserve">et al., </w:t>
        </w:r>
      </w:hyperlink>
      <w:hyperlink r:id="rId97">
        <w:r>
          <w:rPr>
            <w:rStyle w:val="ListLabel10"/>
            <w:rFonts w:eastAsia="宋体" w:cs="Arial Unicode MS" w:ascii="Times" w:hAnsi="Times" w:eastAsiaTheme="minorEastAsia"/>
            <w:sz w:val="24"/>
            <w:szCs w:val="24"/>
            <w:u w:val="none" w:color="ED220B"/>
            <w:lang w:eastAsia="zh-CN"/>
          </w:rPr>
          <w:t xml:space="preserve">2012b; </w:t>
        </w:r>
      </w:hyperlink>
      <w:hyperlink r:id="rId98">
        <w:r>
          <w:rPr>
            <w:rStyle w:val="ListLabel10"/>
            <w:rFonts w:eastAsia="宋体" w:cs="Arial Unicode MS" w:ascii="Times" w:hAnsi="Times" w:eastAsiaTheme="minorEastAsia"/>
            <w:sz w:val="24"/>
            <w:szCs w:val="24"/>
            <w:u w:val="none" w:color="ED220B"/>
            <w:lang w:eastAsia="zh-CN"/>
          </w:rPr>
          <w:t xml:space="preserve">Tarr and Warner, </w:t>
        </w:r>
      </w:hyperlink>
      <w:hyperlink r:id="rId99">
        <w:r>
          <w:rPr>
            <w:rStyle w:val="ListLabel10"/>
            <w:rFonts w:eastAsia="宋体" w:cs="Arial Unicode MS" w:ascii="Times" w:hAnsi="Times" w:eastAsiaTheme="minorEastAsia"/>
            <w:sz w:val="24"/>
            <w:szCs w:val="24"/>
            <w:u w:val="none" w:color="ED220B"/>
            <w:lang w:eastAsia="zh-CN"/>
          </w:rPr>
          <w:t xml:space="preserve">2016; </w:t>
        </w:r>
      </w:hyperlink>
      <w:hyperlink r:id="rId100">
        <w:r>
          <w:rPr>
            <w:rStyle w:val="ListLabel10"/>
            <w:rFonts w:eastAsia="宋体" w:cs="Arial Unicode MS" w:ascii="Times" w:hAnsi="Times" w:eastAsiaTheme="minorEastAsia"/>
            <w:sz w:val="24"/>
            <w:szCs w:val="24"/>
            <w:u w:val="none" w:color="ED220B"/>
            <w:lang w:eastAsia="zh-CN"/>
          </w:rPr>
          <w:t xml:space="preserve">Stewart et al., </w:t>
        </w:r>
      </w:hyperlink>
      <w:hyperlink r:id="rId101">
        <w:r>
          <w:rPr>
            <w:rStyle w:val="ListLabel10"/>
            <w:rFonts w:eastAsia="宋体" w:cs="Arial Unicode MS" w:ascii="Times" w:hAnsi="Times" w:eastAsiaTheme="minorEastAsia"/>
            <w:sz w:val="24"/>
            <w:szCs w:val="24"/>
            <w:u w:val="none" w:color="ED220B"/>
            <w:lang w:eastAsia="zh-CN"/>
          </w:rPr>
          <w:t xml:space="preserve">2017; </w:t>
        </w:r>
      </w:hyperlink>
      <w:hyperlink r:id="rId102">
        <w:r>
          <w:rPr>
            <w:rStyle w:val="ListLabel10"/>
            <w:rFonts w:eastAsia="宋体" w:cs="Arial Unicode MS" w:ascii="Times" w:hAnsi="Times" w:eastAsiaTheme="minorEastAsia"/>
            <w:sz w:val="24"/>
            <w:szCs w:val="24"/>
            <w:u w:val="none" w:color="ED220B"/>
            <w:lang w:eastAsia="zh-CN"/>
          </w:rPr>
          <w:t xml:space="preserve">Korpela et al., </w:t>
        </w:r>
      </w:hyperlink>
      <w:hyperlink r:id="rId103">
        <w:r>
          <w:rPr>
            <w:rStyle w:val="ListLabel10"/>
            <w:rFonts w:eastAsia="宋体" w:cs="Arial Unicode MS" w:ascii="Times" w:hAnsi="Times" w:eastAsiaTheme="minorEastAsia"/>
            <w:sz w:val="24"/>
            <w:szCs w:val="24"/>
            <w:u w:val="none" w:color="ED220B"/>
            <w:lang w:eastAsia="zh-CN"/>
          </w:rPr>
          <w:t xml:space="preserve">2018; </w:t>
        </w:r>
      </w:hyperlink>
      <w:hyperlink r:id="rId104">
        <w:r>
          <w:rPr>
            <w:rStyle w:val="ListLabel10"/>
            <w:rFonts w:eastAsia="宋体" w:cs="Arial Unicode MS" w:ascii="Times" w:hAnsi="Times" w:eastAsiaTheme="minorEastAsia"/>
            <w:sz w:val="24"/>
            <w:szCs w:val="24"/>
            <w:u w:val="none" w:color="ED220B"/>
            <w:lang w:eastAsia="zh-CN"/>
          </w:rPr>
          <w:t xml:space="preserve">Ficara et al., </w:t>
        </w:r>
      </w:hyperlink>
      <w:hyperlink r:id="rId105">
        <w:r>
          <w:rPr>
            <w:rStyle w:val="ListLabel10"/>
            <w:rFonts w:eastAsia="宋体" w:cs="Arial Unicode MS" w:ascii="Times" w:hAnsi="Times" w:eastAsiaTheme="minorEastAsia"/>
            <w:sz w:val="24"/>
            <w:szCs w:val="24"/>
            <w:u w:val="none" w:color="ED220B"/>
            <w:lang w:eastAsia="zh-CN"/>
          </w:rPr>
          <w:t>2018).</w:t>
        </w:r>
      </w:hyperlink>
    </w:p>
    <w:p>
      <w:pPr>
        <w:pStyle w:val="TextBody"/>
        <w:spacing w:lineRule="auto" w:line="247" w:before="19" w:after="0"/>
        <w:ind w:left="142" w:right="876" w:firstLine="298"/>
        <w:jc w:val="both"/>
        <w:rPr/>
      </w:pPr>
      <w:r>
        <w:rPr>
          <w:rFonts w:eastAsia="宋体" w:cs="Arial Unicode MS" w:ascii="Times" w:hAnsi="Times" w:eastAsiaTheme="minorEastAsia"/>
          <w:sz w:val="24"/>
          <w:szCs w:val="24"/>
          <w:u w:val="none" w:color="ED220B"/>
          <w:lang w:eastAsia="zh-CN"/>
        </w:rPr>
        <w:t xml:space="preserve">NEC and LOS are two major causes of morbidity and mortality in preterm infants worldwide and have been exerting economic burdens on healthcare costs(Johnson </w:t>
      </w:r>
      <w:hyperlink r:id="rId106">
        <w:r>
          <w:rPr>
            <w:rStyle w:val="ListLabel11"/>
            <w:rFonts w:ascii="Times" w:hAnsi="Times"/>
            <w:sz w:val="24"/>
            <w:szCs w:val="24"/>
            <w:u w:val="none" w:color="ED220B"/>
          </w:rPr>
          <w:t xml:space="preserve">et al., </w:t>
        </w:r>
      </w:hyperlink>
      <w:hyperlink r:id="rId107">
        <w:r>
          <w:rPr>
            <w:rStyle w:val="ListLabel11"/>
            <w:rFonts w:ascii="Times" w:hAnsi="Times"/>
            <w:sz w:val="24"/>
            <w:szCs w:val="24"/>
            <w:u w:val="none" w:color="ED220B"/>
          </w:rPr>
          <w:t xml:space="preserve">2013, </w:t>
        </w:r>
      </w:hyperlink>
      <w:hyperlink r:id="rId108">
        <w:r>
          <w:rPr>
            <w:rStyle w:val="ListLabel11"/>
            <w:rFonts w:ascii="Times" w:hAnsi="Times"/>
            <w:sz w:val="24"/>
            <w:szCs w:val="24"/>
            <w:u w:val="none" w:color="ED220B"/>
          </w:rPr>
          <w:t xml:space="preserve">2014; </w:t>
        </w:r>
      </w:hyperlink>
      <w:hyperlink r:id="rId109">
        <w:r>
          <w:rPr>
            <w:rStyle w:val="ListLabel11"/>
            <w:rFonts w:ascii="Times" w:hAnsi="Times"/>
            <w:sz w:val="24"/>
            <w:szCs w:val="24"/>
            <w:u w:val="none" w:color="ED220B"/>
          </w:rPr>
          <w:t xml:space="preserve">Mowitz et al., </w:t>
        </w:r>
      </w:hyperlink>
      <w:hyperlink r:id="rId110">
        <w:r>
          <w:rPr>
            <w:rStyle w:val="ListLabel11"/>
            <w:rFonts w:ascii="Times" w:hAnsi="Times"/>
            <w:sz w:val="24"/>
            <w:szCs w:val="24"/>
            <w:u w:val="none" w:color="ED220B"/>
          </w:rPr>
          <w:t>2018).</w:t>
        </w:r>
      </w:hyperlink>
      <w:r>
        <w:rPr>
          <w:rFonts w:eastAsia="宋体" w:cs="Arial Unicode MS" w:ascii="Times" w:hAnsi="Times" w:eastAsiaTheme="minorEastAsia"/>
          <w:sz w:val="24"/>
          <w:szCs w:val="24"/>
          <w:u w:val="none" w:color="ED220B"/>
          <w:lang w:eastAsia="zh-CN"/>
        </w:rPr>
        <w:t xml:space="preserve"> Although early recognition and treatment regimen has improved clinical outcomes, both diseases still account for morbidities in NICU survivors(Hintz </w:t>
      </w:r>
      <w:hyperlink r:id="rId111">
        <w:r>
          <w:rPr>
            <w:rStyle w:val="ListLabel11"/>
            <w:rFonts w:ascii="Times" w:hAnsi="Times"/>
            <w:sz w:val="24"/>
            <w:szCs w:val="24"/>
            <w:u w:val="none" w:color="ED220B"/>
          </w:rPr>
          <w:t xml:space="preserve">et al., </w:t>
        </w:r>
      </w:hyperlink>
      <w:hyperlink r:id="rId112">
        <w:r>
          <w:rPr>
            <w:rStyle w:val="ListLabel11"/>
            <w:rFonts w:ascii="Times" w:hAnsi="Times"/>
            <w:sz w:val="24"/>
            <w:szCs w:val="24"/>
            <w:u w:val="none" w:color="ED220B"/>
          </w:rPr>
          <w:t xml:space="preserve">2005; </w:t>
        </w:r>
      </w:hyperlink>
      <w:hyperlink r:id="rId113">
        <w:r>
          <w:rPr>
            <w:rStyle w:val="ListLabel11"/>
            <w:rFonts w:ascii="Times" w:hAnsi="Times"/>
            <w:sz w:val="24"/>
            <w:szCs w:val="24"/>
            <w:u w:val="none" w:color="ED220B"/>
          </w:rPr>
          <w:t xml:space="preserve">Zonnenberg et al., </w:t>
        </w:r>
      </w:hyperlink>
      <w:hyperlink r:id="rId114">
        <w:r>
          <w:rPr>
            <w:rStyle w:val="ListLabel11"/>
            <w:rFonts w:ascii="Times" w:hAnsi="Times"/>
            <w:sz w:val="24"/>
            <w:szCs w:val="24"/>
            <w:u w:val="none" w:color="ED220B"/>
          </w:rPr>
          <w:t xml:space="preserve">2019; </w:t>
        </w:r>
      </w:hyperlink>
      <w:hyperlink r:id="rId115">
        <w:r>
          <w:rPr>
            <w:rStyle w:val="ListLabel11"/>
            <w:rFonts w:ascii="Times" w:hAnsi="Times"/>
            <w:sz w:val="24"/>
            <w:szCs w:val="24"/>
            <w:u w:val="none" w:color="ED220B"/>
          </w:rPr>
          <w:t xml:space="preserve">Shah et al., </w:t>
        </w:r>
      </w:hyperlink>
      <w:hyperlink r:id="rId116">
        <w:r>
          <w:rPr>
            <w:rStyle w:val="ListLabel11"/>
            <w:rFonts w:ascii="Times" w:hAnsi="Times"/>
            <w:sz w:val="24"/>
            <w:szCs w:val="24"/>
            <w:u w:val="none" w:color="ED220B"/>
          </w:rPr>
          <w:t>2015).</w:t>
        </w:r>
      </w:hyperlink>
      <w:r>
        <w:rPr>
          <w:rFonts w:eastAsia="宋体" w:cs="Arial Unicode MS" w:ascii="Times" w:hAnsi="Times" w:eastAsiaTheme="minorEastAsia"/>
          <w:sz w:val="24"/>
          <w:szCs w:val="24"/>
          <w:u w:val="none" w:color="ED220B"/>
          <w:lang w:eastAsia="zh-CN"/>
        </w:rPr>
        <w:t xml:space="preserve"> In China,  the rate of preterm birth is as high as 7.1%(Blenco</w:t>
      </w:r>
      <w:hyperlink r:id="rId117">
        <w:r>
          <w:rPr>
            <w:rStyle w:val="ListLabel11"/>
            <w:rFonts w:ascii="Times" w:hAnsi="Times"/>
            <w:sz w:val="24"/>
            <w:szCs w:val="24"/>
            <w:u w:val="none" w:color="ED220B"/>
          </w:rPr>
          <w:t xml:space="preserve">we et al., </w:t>
        </w:r>
      </w:hyperlink>
      <w:hyperlink r:id="rId118">
        <w:r>
          <w:rPr>
            <w:rStyle w:val="ListLabel11"/>
            <w:rFonts w:ascii="Times" w:hAnsi="Times"/>
            <w:sz w:val="24"/>
            <w:szCs w:val="24"/>
            <w:u w:val="none" w:color="ED220B"/>
          </w:rPr>
          <w:t xml:space="preserve">2012) </w:t>
        </w:r>
      </w:hyperlink>
      <w:r>
        <w:rPr>
          <w:rFonts w:eastAsia="宋体" w:cs="Arial Unicode MS" w:ascii="Times" w:hAnsi="Times" w:eastAsiaTheme="minorEastAsia"/>
          <w:sz w:val="24"/>
          <w:szCs w:val="24"/>
          <w:u w:val="none" w:color="ED220B"/>
          <w:lang w:eastAsia="zh-CN"/>
        </w:rPr>
        <w:t xml:space="preserve">and continuous </w:t>
      </w:r>
      <w:bookmarkStart w:id="72" w:name="OLE_LINK3"/>
      <w:bookmarkStart w:id="73" w:name="OLE_LINK7"/>
      <w:r>
        <w:rPr>
          <w:rFonts w:eastAsia="宋体" w:cs="Arial Unicode MS" w:ascii="Times" w:hAnsi="Times" w:eastAsiaTheme="minorEastAsia"/>
          <w:sz w:val="24"/>
          <w:szCs w:val="24"/>
          <w:u w:val="none" w:color="ED220B"/>
          <w:lang w:eastAsia="zh-CN"/>
        </w:rPr>
        <w:t xml:space="preserve">improvements </w:t>
      </w:r>
      <w:bookmarkEnd w:id="72"/>
      <w:bookmarkEnd w:id="73"/>
      <w:r>
        <w:rPr>
          <w:rFonts w:eastAsia="宋体" w:cs="Arial Unicode MS" w:ascii="Times" w:hAnsi="Times" w:eastAsiaTheme="minorEastAsia"/>
          <w:sz w:val="24"/>
          <w:szCs w:val="24"/>
          <w:u w:val="none" w:color="ED220B"/>
          <w:lang w:eastAsia="zh-CN"/>
        </w:rPr>
        <w:t xml:space="preserve">in neonatal health care have greatly improved the survival of preterm infants. However, the risk of developing NEC and LOS increases as well. Elucidating their pathogenesis and developing preventive strategies would greatly benefit the health of preterm infants. Motivated by this, we carried out this longitudinal pilot study to profile the microbiota of Chinese preterm NEC and LOS patients, with the aim to examine if similar alterations in microbiota correlate with the onset and progression among Chinese patients. Consistent with previous studies in Western countries, we observed lower bacterial diversity among Chinese NEC and LOS patients. In contrast, we found that the Chinese patients in our cohort showed different bacterial compositions. </w:t>
      </w:r>
    </w:p>
    <w:p>
      <w:pPr>
        <w:pStyle w:val="Normal1"/>
        <w:spacing w:before="240" w:after="240"/>
        <w:ind w:left="142" w:right="876" w:hanging="0"/>
        <w:jc w:val="both"/>
        <w:rPr/>
      </w:pPr>
      <w:r>
        <w:rPr>
          <w:rFonts w:cs="Arial"/>
          <w:b/>
          <w:bCs/>
          <w:sz w:val="28"/>
          <w:szCs w:val="28"/>
        </w:rPr>
        <w:t>MATERIALS &amp; METHODS</w:t>
      </w:r>
    </w:p>
    <w:p>
      <w:pPr>
        <w:pStyle w:val="BodyA"/>
        <w:suppressAutoHyphens w:val="true"/>
        <w:spacing w:lineRule="auto" w:line="276" w:before="120" w:after="120"/>
        <w:ind w:left="142" w:right="876" w:hanging="0"/>
        <w:jc w:val="both"/>
        <w:rPr/>
      </w:pPr>
      <w:r>
        <w:rPr>
          <w:rFonts w:ascii="Times" w:hAnsi="Times"/>
          <w:i/>
        </w:rPr>
        <w:t>Ethics</w:t>
      </w:r>
    </w:p>
    <w:p>
      <w:pPr>
        <w:pStyle w:val="Default"/>
        <w:spacing w:lineRule="atLeast" w:line="300" w:before="0" w:after="240"/>
        <w:ind w:left="142" w:right="876" w:hanging="0"/>
        <w:jc w:val="both"/>
        <w:rPr>
          <w:rFonts w:ascii="Times" w:hAnsi="Times" w:eastAsia="Times" w:cs="Times"/>
          <w:sz w:val="24"/>
          <w:szCs w:val="24"/>
          <w:highlight w:val="white"/>
        </w:rPr>
      </w:pPr>
      <w:r>
        <w:rPr>
          <w:rFonts w:eastAsia="宋体" w:ascii="Times" w:hAnsi="Times" w:eastAsiaTheme="minorEastAsia"/>
          <w:color w:val="auto"/>
          <w:sz w:val="24"/>
          <w:szCs w:val="24"/>
          <w:u w:val="none" w:color="ED220B"/>
          <w:lang w:val="en-US"/>
        </w:rPr>
        <w:t>This study was approved by the joint committee of ethics of Shanghai Children’s Medical Center, School of Medicine Shanghai Jiao Tong University (SCMCIRB-K2013022). Detailed written informed consent was obtained from the parents before enrol</w:t>
      </w:r>
      <w:ins w:id="9" w:author="Unknown Author" w:date="2019-05-20T12:37:05Z">
        <w:r>
          <w:rPr>
            <w:rFonts w:eastAsia="宋体" w:ascii="Times" w:hAnsi="Times" w:eastAsiaTheme="minorEastAsia"/>
            <w:color w:val="auto"/>
            <w:sz w:val="24"/>
            <w:szCs w:val="24"/>
            <w:u w:val="none" w:color="ED220B"/>
            <w:lang w:val="en-US"/>
          </w:rPr>
          <w:t>l</w:t>
        </w:r>
      </w:ins>
      <w:r>
        <w:rPr>
          <w:rFonts w:eastAsia="宋体" w:ascii="Times" w:hAnsi="Times" w:eastAsiaTheme="minorEastAsia"/>
          <w:color w:val="auto"/>
          <w:sz w:val="24"/>
          <w:szCs w:val="24"/>
          <w:u w:val="none" w:color="ED220B"/>
          <w:lang w:val="en-US"/>
        </w:rPr>
        <w:t xml:space="preserve">ment. </w:t>
      </w:r>
    </w:p>
    <w:p>
      <w:pPr>
        <w:pStyle w:val="BodyA"/>
        <w:suppressAutoHyphens w:val="true"/>
        <w:spacing w:lineRule="auto" w:line="276" w:before="120" w:after="120"/>
        <w:ind w:left="142" w:right="876" w:hanging="0"/>
        <w:jc w:val="both"/>
        <w:rPr/>
      </w:pPr>
      <w:r>
        <w:rPr>
          <w:rFonts w:ascii="Times" w:hAnsi="Times"/>
          <w:i/>
          <w:sz w:val="24"/>
          <w:szCs w:val="24"/>
        </w:rPr>
        <w:t>Patients</w:t>
      </w:r>
    </w:p>
    <w:p>
      <w:pPr>
        <w:pStyle w:val="BodyA"/>
        <w:suppressAutoHyphens w:val="true"/>
        <w:spacing w:lineRule="auto" w:line="276"/>
        <w:ind w:left="142" w:right="876" w:hanging="0"/>
        <w:jc w:val="both"/>
        <w:rPr/>
      </w:pPr>
      <w:r>
        <w:rPr>
          <w:rFonts w:ascii="Times" w:hAnsi="Times"/>
          <w:color w:val="auto"/>
          <w:sz w:val="24"/>
          <w:szCs w:val="24"/>
        </w:rPr>
        <w:t>Newly born infants with gestational age less than 33 weeks were enrolled in the study shortly after birth at the Neonatal Intensive Care Unit (NICU) in Shanghai Children’s Medical Center from July 2013</w:t>
      </w:r>
      <w:r>
        <w:rPr>
          <w:rFonts w:ascii="Times" w:hAnsi="Times"/>
          <w:color w:val="auto"/>
          <w:sz w:val="24"/>
          <w:szCs w:val="24"/>
          <w:u w:val="none" w:color="ED220B"/>
        </w:rPr>
        <w:t xml:space="preserve"> to December 2014.</w:t>
      </w:r>
      <w:r>
        <w:rPr>
          <w:rFonts w:ascii="Times" w:hAnsi="Times"/>
          <w:color w:val="auto"/>
          <w:sz w:val="24"/>
          <w:szCs w:val="24"/>
        </w:rPr>
        <w:t xml:space="preserve"> The exclusion criteria were 1) early-onset sepsis, 2) hepatic diseases, 3) renal impairment (Cr&gt; 88µM), 4) intestinal obstruction, 5) in foreseeable need of major cardiovascular or abdominal surgeries (except for male circumcision or PDA ligation), 6) estimated parenteral support to supply over 50% of daily caloric intake for more than four days, 7) given intravenous antibiotics administration (except prophylactic regimen of cefotaxime, piperacillin-tazobactam and/or metronidazole), 8) oral antibiotics administration, 9) grossly bloody stools at admission, and 10) over five days old. </w:t>
      </w:r>
    </w:p>
    <w:p>
      <w:pPr>
        <w:pStyle w:val="BodyA"/>
        <w:suppressAutoHyphens w:val="true"/>
        <w:spacing w:lineRule="auto" w:line="276"/>
        <w:ind w:left="142" w:right="876" w:hanging="0"/>
        <w:jc w:val="both"/>
        <w:rPr/>
      </w:pPr>
      <w:r>
        <w:rPr>
          <w:rFonts w:ascii="Times" w:hAnsi="Times"/>
        </w:rPr>
        <w:tab/>
      </w:r>
      <w:r>
        <w:rPr>
          <w:rFonts w:ascii="Times" w:hAnsi="Times"/>
          <w:color w:val="auto"/>
          <w:sz w:val="24"/>
          <w:szCs w:val="24"/>
        </w:rPr>
        <w:t xml:space="preserve">NEC cases were defined as infants who met the criteria for Stage II and Stage III NEC diagnosis(Bell et al., 1978), including radiographic intestinal dilation, ileus, pneumatosis intestinalis, and/or absent bowel sounds with or without abdominal tenderness, and/or mild metabolic acidosis and thrombocytopenia. An LOS case was defined if an infant 1) had a positive hemoculture or other suspicious loci of infection after 72 hours of life, or 2) presented with septic signs/symptoms reviewed and diagnosed independently by at least two neonatologists, and had been responding well with advanced antibiotics (e.g., Meropenem) after diagnosis. Infants with no infectious complications were regarded as controls. </w:t>
      </w:r>
      <w:r>
        <w:fldChar w:fldCharType="begin"/>
      </w:r>
      <w:r>
        <w:rPr/>
        <w:instrText>ADDIN EN.CITE &lt;EndNote&gt;&lt;Cite&gt;&lt;Author&gt;Bell&lt;/Author&gt;&lt;Year&gt;1978&lt;/Year&gt;&lt;RecNum&gt;29&lt;/RecNum&gt;&lt;DisplayText&gt;(Bell et al., 1978)&lt;/DisplayText&gt;&lt;record&gt;&lt;rec-number&gt;29&lt;/rec-number&gt;&lt;foreign-keys&gt;&lt;key app="EN" db-id="2zt5prfx5s2e9rea52gpsr2bwddattvw2wsa" timestamp="1534351178"&gt;29&lt;/key&gt;&lt;/foreign-keys&gt;&lt;ref-type name="Journal Article"&gt;17&lt;/ref-type&gt;&lt;contributors&gt;&lt;authors&gt;&lt;author&gt;Bell, M. J.&lt;/author&gt;&lt;author&gt;Ternberg, J. L.&lt;/author&gt;&lt;author&gt;Feigin, R. D.&lt;/author&gt;&lt;author&gt;Keating, J. P.&lt;/author&gt;&lt;author&gt;Marshall, R.&lt;/author&gt;&lt;author&gt;Barton, L.&lt;/author&gt;&lt;author&gt;Brotherton, T.&lt;/author&gt;&lt;/authors&gt;&lt;/contributors&gt;&lt;titles&gt;&lt;title&gt;Neonatal necrotizing enterocolitis. Therapeutic decisions based upon clinical staging.&lt;/title&gt;&lt;secondary-title&gt;Annals of surgery&lt;/secondary-title&gt;&lt;/titles&gt;&lt;periodical&gt;&lt;full-title&gt;Annals of surgery&lt;/full-title&gt;&lt;/periodical&gt;&lt;pages&gt;1-7&lt;/pages&gt;&lt;volume&gt;187&lt;/volume&gt;&lt;dates&gt;&lt;year&gt;1978&lt;/year&gt;&lt;/dates&gt;&lt;isbn&gt;0003-4932 (Print)&lt;/isbn&gt;&lt;accession-num&gt;413500&lt;/accession-num&gt;&lt;urls&gt;&lt;/urls&gt;&lt;electronic-resource-num&gt;10.1097/00000658-197801000-00001&lt;/electronic-resource-num&gt;&lt;/record&gt;&lt;/Cite&gt;&lt;/EndNote&gt;</w:instrText>
      </w:r>
      <w:r>
        <w:rPr/>
        <w:fldChar w:fldCharType="separate"/>
      </w:r>
      <w:bookmarkStart w:id="74" w:name="__Fieldmark__514_2140982557"/>
      <w:r>
        <w:rPr/>
      </w:r>
      <w:r>
        <w:rPr/>
      </w:r>
      <w:r>
        <w:rPr/>
        <w:fldChar w:fldCharType="end"/>
      </w:r>
      <w:bookmarkEnd w:id="74"/>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Sample collection and handling</w:t>
      </w:r>
    </w:p>
    <w:p>
      <w:pPr>
        <w:pStyle w:val="BodyA"/>
        <w:suppressAutoHyphens w:val="true"/>
        <w:spacing w:lineRule="auto" w:line="276"/>
        <w:ind w:left="142" w:right="876" w:hanging="0"/>
        <w:jc w:val="both"/>
        <w:rPr/>
      </w:pPr>
      <w:r>
        <w:rPr>
          <w:rFonts w:ascii="Times" w:hAnsi="Times"/>
          <w:color w:val="auto"/>
          <w:sz w:val="24"/>
          <w:szCs w:val="24"/>
        </w:rPr>
        <w:t xml:space="preserve">Fecal sample collection started from neonatal meconium until death or discharge, whichever came first. Although we intended to collect fecal samples every day, due to working shifts and flexible clinical scheduling, we set seven days as the maximum interval between two collections from every infant. Every sample was collected from infants’ diaper with a sterile spatula into cryogenic vials within 30 minutes of defecation. Then the sample was immediately placed on dry ice and stored at - 80°C within 30 minutes without additives. All samples were collected and stored before knowing the diagnosis of respective patients. </w:t>
      </w:r>
    </w:p>
    <w:p>
      <w:pPr>
        <w:pStyle w:val="BodyA"/>
        <w:suppressAutoHyphens w:val="true"/>
        <w:spacing w:lineRule="auto" w:line="276" w:before="120" w:after="120"/>
        <w:ind w:left="142" w:right="876" w:hanging="0"/>
        <w:jc w:val="both"/>
        <w:rPr/>
      </w:pPr>
      <w:r>
        <w:rPr>
          <w:rFonts w:ascii="Times" w:hAnsi="Times"/>
          <w:i/>
          <w:sz w:val="24"/>
          <w:szCs w:val="24"/>
        </w:rPr>
        <w:t>DNA extraction and quality control amplification and 16s rRNA gene sequencing</w:t>
      </w:r>
    </w:p>
    <w:p>
      <w:pPr>
        <w:pStyle w:val="BodyA"/>
        <w:suppressAutoHyphens w:val="true"/>
        <w:spacing w:lineRule="auto" w:line="276"/>
        <w:ind w:left="142" w:right="876" w:hanging="0"/>
        <w:jc w:val="both"/>
        <w:rPr/>
      </w:pPr>
      <w:r>
        <w:rPr>
          <w:rFonts w:ascii="Times" w:hAnsi="Times"/>
          <w:color w:val="auto"/>
          <w:sz w:val="24"/>
          <w:szCs w:val="24"/>
        </w:rPr>
        <w:t xml:space="preserve">Microbial genomic DNA was isolated from each fecal specimen using the E.Z.N.A.® Soil DNA Kit (Omega Bio-Tek, Norcross, GA, U.S.) according to the manufacturer’s protocols. The concentration and purity of the DNA were determined by NanoDrop 2000 UV-vis spectrophotometer (Thermo Scientific, Wilmington, USA), and the DNA quality was checked by 1% agarose gel electrophoresis. </w:t>
      </w:r>
    </w:p>
    <w:p>
      <w:pPr>
        <w:pStyle w:val="BodyA"/>
        <w:suppressAutoHyphens w:val="true"/>
        <w:spacing w:lineRule="auto" w:line="276"/>
        <w:ind w:left="142" w:right="876" w:hanging="0"/>
        <w:jc w:val="both"/>
        <w:rPr/>
      </w:pPr>
      <w:bookmarkStart w:id="75" w:name="OLE_LINK5"/>
      <w:r>
        <w:rPr>
          <w:rFonts w:ascii="Times" w:hAnsi="Times"/>
        </w:rPr>
        <w:t>M</w:t>
      </w:r>
      <w:bookmarkEnd w:id="75"/>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Broad-range PCR and High-throughput Sequencing of 16s rRNA gene amplicons </w:t>
      </w:r>
    </w:p>
    <w:p>
      <w:pPr>
        <w:pStyle w:val="TextBody"/>
        <w:spacing w:lineRule="auto" w:line="247" w:before="11" w:after="0"/>
        <w:ind w:left="149" w:right="876" w:hanging="7"/>
        <w:jc w:val="both"/>
        <w:rPr/>
      </w:pPr>
      <w:r>
        <w:rPr>
          <w:rFonts w:eastAsia="宋体" w:cs="Arial Unicode MS" w:ascii="Times" w:hAnsi="Times" w:eastAsiaTheme="minorEastAsia"/>
          <w:sz w:val="24"/>
          <w:szCs w:val="24"/>
          <w:u w:val="none" w:color="000000"/>
          <w:lang w:eastAsia="zh-CN"/>
        </w:rPr>
        <w:t>The V3-V4 hypervariable regions of the bacterial 16S rRNA gene were amplified by PCR from each sample using bacterial/archaeal primers 338F (5regions of the bacterial 16S rRNA g (5’- GGACTACHVGG GTWTCTAAT-3’) using thermocycler PCR system (GeneAmp 9700, ABI, USA). The PCR reactions were as follows: 3 min of denaturation at 95 °C, 27 cycles of 30 s at 95 °C, 30 s annealing at 55 °C and 45 s elongation at 72 °C, and a final extension at 72 °C for 10 min. The PCR reactions were performed in triplicate, with each 20 µL mixture containing 4 µL 5X FastPfu Buffer, 2 µL 2.5 mM dNTPs, 0.8</w:t>
      </w:r>
      <w:r>
        <w:rPr>
          <w:rFonts w:ascii="Times" w:hAnsi="Times"/>
          <w:sz w:val="24"/>
          <w:szCs w:val="24"/>
        </w:rPr>
        <w:t>µL of each primer (5 µM), 0.4 µL FastPfu Polymerase (TransGen Biotech, Beijing, China) and 10 ng template DNA. PCR products were separated from impurities and genomic DNA by running in 2% agarose gels. The PCR bands were further purified using the AxyPrep DNA Gel Extraction Kit (Axygen Biosciences, Union City, CA, USA), and quantified using QuantiFluor™-ST (Promega, USA) according to the manufacturer’s protocols. Equimolar amounts of purified amplicons were pooled and paired ended sequenced (2 x 300) on an Illumina MiSeq platform (Illumina, San Diego, USA) according to the standard protocols of Majorbio Bio-Pharm Technology Co. Ltd. (Shanghai, China). The reads were de-multiplexed using the Illumina software</w:t>
      </w:r>
      <w:r>
        <w:rPr>
          <w:rFonts w:eastAsia="宋体" w:ascii="Times" w:hAnsi="Times" w:eastAsiaTheme="minorEastAsia"/>
          <w:sz w:val="24"/>
          <w:szCs w:val="24"/>
          <w:lang w:eastAsia="zh-CN"/>
        </w:rPr>
        <w:t>,</w:t>
      </w:r>
      <w:r>
        <w:rPr>
          <w:rFonts w:ascii="Times" w:hAnsi="Times"/>
          <w:sz w:val="24"/>
          <w:szCs w:val="24"/>
        </w:rPr>
        <w:t xml:space="preserve"> and separate FASTQ files were generated for each specimen and deposited to the Sequence Read Archive NCBI under the BioProject accession PRJNA470548. Another public archive repository is available at </w:t>
      </w:r>
      <w:hyperlink r:id="rId119">
        <w:r>
          <w:rPr>
            <w:rStyle w:val="ListLabel12"/>
            <w:rFonts w:ascii="Times" w:hAnsi="Times"/>
            <w:sz w:val="24"/>
            <w:szCs w:val="24"/>
          </w:rPr>
          <w:t>figshare doi: 10.6084/m9.figshare.7205102</w:t>
        </w:r>
      </w:hyperlink>
      <w:r>
        <w:rPr>
          <w:rFonts w:eastAsia="宋体" w:cs="Arial Unicode MS" w:ascii="Times" w:hAnsi="Times" w:eastAsiaTheme="minorEastAsia"/>
          <w:sz w:val="24"/>
          <w:szCs w:val="24"/>
          <w:u w:val="none" w:color="000000"/>
        </w:rPr>
        <w:t xml:space="preserve"> </w:t>
      </w:r>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Raw Data Processing </w:t>
      </w:r>
    </w:p>
    <w:p>
      <w:pPr>
        <w:pStyle w:val="BodyA"/>
        <w:suppressAutoHyphens w:val="true"/>
        <w:spacing w:lineRule="auto" w:line="276"/>
        <w:ind w:left="142" w:right="876" w:hanging="0"/>
        <w:jc w:val="both"/>
        <w:rPr/>
      </w:pPr>
      <w:r>
        <w:rPr>
          <w:rFonts w:ascii="Times" w:hAnsi="Times"/>
          <w:color w:val="auto"/>
          <w:sz w:val="24"/>
          <w:szCs w:val="24"/>
        </w:rPr>
        <w:t>Raw data were processed according to the standard protocols provided by Majorbio Bio-Pharm Technology Co. Ltd. (Shanghai, China) as previously described(Liu et al., 2018; Wang et al., 2018). Raw sequencing data was first de-multiplexed. Sequence reads were then subjec</w:t>
      </w:r>
      <w:bookmarkStart w:id="76" w:name="OLE_LINK24"/>
      <w:bookmarkStart w:id="77" w:name="OLE_LINK25"/>
      <w:r>
        <w:rPr>
          <w:rFonts w:ascii="Times" w:hAnsi="Times"/>
          <w:color w:val="auto"/>
          <w:sz w:val="24"/>
          <w:szCs w:val="24"/>
        </w:rPr>
        <w:t>ted to qu</w:t>
      </w:r>
      <w:bookmarkEnd w:id="76"/>
      <w:bookmarkEnd w:id="77"/>
      <w:r>
        <w:rPr>
          <w:rFonts w:ascii="Times" w:hAnsi="Times"/>
          <w:color w:val="auto"/>
          <w:sz w:val="24"/>
          <w:szCs w:val="24"/>
        </w:rPr>
        <w:t xml:space="preserve">ality filtering utilizing Trimmomatic software(Bolger et al., 2014) and were truncated at any site with a Phred score &lt;20 over a 50bp-sized window. Barcode matching with the primer mismatch from 0 to 2 nucleotides was adopted and reads containing ambiguous characters were removed. After trimming, FLASh (Fast Length Adjustment of Short Read)(Magocdard protocols provided by Majorbio Bio-Pharm Technology Co. Ltd. (Shanghai, China) as previously described(Liu et al., 2018; Wang et al., 2018). Raw sequencing data was first de-multiplexed. Sequence reads were  From the 192 fecal samples sequenced, a total of 7,472,400 optimized V3-V4 tags of 16s rRNA gene sequences were generated(Table S1). </w:t>
      </w:r>
    </w:p>
    <w:p>
      <w:pPr>
        <w:pStyle w:val="BodyA"/>
        <w:suppressAutoHyphens w:val="true"/>
        <w:spacing w:lineRule="auto" w:line="276"/>
        <w:ind w:left="142" w:right="876" w:hanging="0"/>
        <w:jc w:val="both"/>
        <w:rPr/>
      </w:pPr>
      <w:r>
        <w:rPr>
          <w:rFonts w:ascii="Times" w:hAnsi="Times"/>
          <w:color w:val="auto"/>
          <w:sz w:val="24"/>
          <w:szCs w:val="24"/>
        </w:rPr>
        <w:tab/>
        <w:t>To unbiasedly compare all the samples at the same sequencing depth, the "sub.sample" command of mothur program(version1.30.1)(Schloss et al., 2009) was used for normalization to the smallest sample size</w:t>
      </w:r>
      <w:ins w:id="10" w:author="Unknown Author" w:date="2019-05-16T17:08:42Z">
        <w:r>
          <w:rPr>
            <w:rFonts w:ascii="Times" w:hAnsi="Times"/>
            <w:color w:val="auto"/>
            <w:sz w:val="24"/>
            <w:szCs w:val="24"/>
          </w:rPr>
          <w:t xml:space="preserve"> (27994 sequences per sample)</w:t>
        </w:r>
      </w:ins>
      <w:r>
        <w:rPr>
          <w:rFonts w:ascii="Times" w:hAnsi="Times"/>
          <w:color w:val="auto"/>
          <w:sz w:val="24"/>
          <w:szCs w:val="24"/>
        </w:rPr>
        <w:t xml:space="preserve">. Chimera was detected and removed by UCHIME Algorithm. The effective reads were then sorted by cluster size and processed using Operational Taxonomic Units (OTUs) with 97% similarity cutoff UPARSE-OTU algorithm (implementing "cluster.otus" command)(Edgar, 2013) in USE- ARCH(v10)(UPARSE version 7.1). The taxonomy of each 16S rRNA gene sequence was analyzed by RDP Classifier algorithm(Wang et al., 2007) against the Silva (SSU128) 16S rRNA database(Quast et al., 2012) using confidence threshold of 70%. Each sequence was assigned the taxonomy by QIIME(Caporaso et al., 2010). The representative sequences were allocated phylogenetically down to the domain, phylum, class, order, family, and genus levels(Table S2). The relative abundance of a given taxonomic group was calculated as the percentage of assigned sequences over total sequences. </w:t>
      </w:r>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Statistical and Bioinformatics Analyses </w:t>
      </w:r>
    </w:p>
    <w:p>
      <w:pPr>
        <w:pStyle w:val="BodyA"/>
        <w:suppressAutoHyphens w:val="true"/>
        <w:spacing w:lineRule="auto" w:line="276" w:before="120" w:after="0"/>
        <w:ind w:left="142" w:right="876" w:hanging="0"/>
        <w:jc w:val="both"/>
        <w:rPr>
          <w:rFonts w:ascii="Times" w:hAnsi="Times"/>
          <w:color w:val="auto"/>
          <w:sz w:val="24"/>
          <w:szCs w:val="24"/>
          <w:u w:val="single"/>
        </w:rPr>
      </w:pPr>
      <w:r>
        <w:rPr>
          <w:rFonts w:ascii="Times" w:hAnsi="Times"/>
          <w:color w:val="auto"/>
          <w:sz w:val="24"/>
          <w:szCs w:val="24"/>
          <w:u w:val="single"/>
        </w:rPr>
        <w:t xml:space="preserve">Demographics and Clinical Sample comparisons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Kruskal-Wallis test and Wilcoxon rank-sum test were used to identify statistically significant differences in continuous variables, including gestational age, birth weight, age at diagnosis and length of hospitalization. The χ2, or Fisher’s exact test was used to identify differences in gender composition. α level was considered 0.05 for all statistical tests. Other statistical analyses not involving microbiome 16s rRNA sequencing data were performed using the "stats" package in R(v.3.5.1). </w:t>
      </w:r>
    </w:p>
    <w:p>
      <w:pPr>
        <w:pStyle w:val="BodyA"/>
        <w:suppressAutoHyphens w:val="true"/>
        <w:spacing w:lineRule="auto" w:line="276" w:before="120" w:after="0"/>
        <w:ind w:left="142" w:right="876" w:hanging="0"/>
        <w:jc w:val="both"/>
        <w:rPr>
          <w:rFonts w:ascii="Times" w:hAnsi="Times"/>
          <w:color w:val="auto"/>
          <w:sz w:val="24"/>
          <w:szCs w:val="24"/>
          <w:u w:val="single"/>
        </w:rPr>
      </w:pPr>
      <w:r>
        <w:rPr>
          <w:rFonts w:ascii="Times" w:hAnsi="Times"/>
          <w:color w:val="auto"/>
          <w:sz w:val="24"/>
          <w:szCs w:val="24"/>
          <w:u w:val="single"/>
        </w:rPr>
        <w:t xml:space="preserve">Microbiota and Bioinformatics Analyses </w:t>
      </w:r>
    </w:p>
    <w:p>
      <w:pPr>
        <w:pStyle w:val="BodyA"/>
        <w:suppressAutoHyphens w:val="true"/>
        <w:spacing w:lineRule="auto" w:line="276"/>
        <w:ind w:left="142" w:right="876" w:hanging="0"/>
        <w:jc w:val="both"/>
        <w:rPr>
          <w:rFonts w:ascii="Times" w:hAnsi="Times"/>
          <w:i/>
          <w:i/>
          <w:color w:val="auto"/>
          <w:sz w:val="24"/>
          <w:szCs w:val="24"/>
          <w:u w:val="single"/>
        </w:rPr>
      </w:pPr>
      <w:r>
        <w:rPr>
          <w:rFonts w:ascii="Times" w:hAnsi="Times"/>
          <w:i/>
          <w:color w:val="auto"/>
          <w:sz w:val="24"/>
          <w:szCs w:val="24"/>
          <w:u w:val="single"/>
        </w:rPr>
        <w:t xml:space="preserve">Disease-related Time Interval Definition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Considering that the sampling and disease onset time points for each patient were not identical, to illustrate the continuous longitudinal and repeated nature of the sampling and its relationship with onset and progression of diseases, we divided the sampling span into seven time intervals: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1. early post-partum(EPP): within 3 days after birth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2. early pre-onset(EPO): from the end of EPP to at least four days before disease onset</w:t>
        <w:br/>
        <w:t xml:space="preserve">3. late pre-onset(LPO): from the end of EPO to the disease onset; for control group patients, the equivalent onset time is set at the 16th day of life, as is the average diagnosis age of NEC and LOS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groups.</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4. early disease(ED): the first third interval of the whole disease span; for the control group, the equivalent ED interval is from day 16 to discharge.</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5. middle disease(MD): the middle third interval of disease span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6. late disease(LD): the last third interval of disease span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7. post disease(PD): from the end of disease to discharge time-point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r>
    </w:p>
    <w:p>
      <w:pPr>
        <w:pStyle w:val="BodyA"/>
        <w:suppressAutoHyphens w:val="true"/>
        <w:spacing w:lineRule="auto" w:line="276"/>
        <w:ind w:left="142" w:right="876" w:hanging="0"/>
        <w:jc w:val="both"/>
        <w:rPr>
          <w:rFonts w:ascii="Times" w:hAnsi="Times"/>
          <w:i/>
          <w:i/>
          <w:color w:val="auto"/>
          <w:sz w:val="24"/>
          <w:szCs w:val="24"/>
          <w:u w:val="single"/>
        </w:rPr>
      </w:pPr>
      <w:r>
        <w:rPr>
          <w:rFonts w:ascii="Times" w:hAnsi="Times"/>
          <w:i/>
          <w:color w:val="auto"/>
          <w:sz w:val="24"/>
          <w:szCs w:val="24"/>
          <w:u w:val="single"/>
        </w:rPr>
        <w:t xml:space="preserve">Modeling Strategies for Comparisons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To compare the dynamics of microbiota diversity and relative taxonomic abundance preceding the disease, we applied the EPP, EPO, LPO and ED interval among all patients into our model or comparisons.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r>
    </w:p>
    <w:p>
      <w:pPr>
        <w:pStyle w:val="BodyA"/>
        <w:suppressAutoHyphens w:val="true"/>
        <w:spacing w:lineRule="auto" w:line="276"/>
        <w:ind w:left="142" w:right="876" w:hanging="0"/>
        <w:jc w:val="both"/>
        <w:rPr>
          <w:rFonts w:ascii="Times" w:hAnsi="Times"/>
          <w:i/>
          <w:i/>
          <w:color w:val="auto"/>
          <w:sz w:val="24"/>
          <w:szCs w:val="24"/>
          <w:u w:val="single"/>
        </w:rPr>
      </w:pPr>
      <w:r>
        <w:rPr>
          <w:rFonts w:ascii="Times" w:hAnsi="Times"/>
          <w:i/>
          <w:color w:val="auto"/>
          <w:sz w:val="24"/>
          <w:szCs w:val="24"/>
          <w:u w:val="single"/>
        </w:rPr>
        <w:t xml:space="preserve">Diversity Analyses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Kruskal-Wallis tests were used to compare the differences in overall alpha diversity differences. The Mann Whitney U test was then applied to compare two adjacent time intervals. Differences in alpha diversity over time were analyzed by a two-way repeated measures ANOVA, with the time interval (EPP, EPO, LPO, ED, MD, LD, PD) as a within-subject factor and the group (NEC, LOS, control) as a between-subject factor. If more than one sample of a patient were collected within a time interval, the average of the α diversity indices was used as one data point.</w:t>
      </w:r>
    </w:p>
    <w:p>
      <w:pPr>
        <w:pStyle w:val="BodyA"/>
        <w:suppressAutoHyphens w:val="true"/>
        <w:spacing w:lineRule="auto" w:line="276"/>
        <w:ind w:left="142" w:right="876" w:hanging="0"/>
        <w:jc w:val="both"/>
        <w:rPr>
          <w:rFonts w:ascii="Times" w:hAnsi="Times"/>
          <w:i/>
          <w:i/>
          <w:color w:val="auto"/>
          <w:sz w:val="24"/>
          <w:szCs w:val="24"/>
          <w:u w:val="single" w:color="000000"/>
        </w:rPr>
      </w:pPr>
      <w:r>
        <w:rPr>
          <w:rFonts w:ascii="Times" w:hAnsi="Times"/>
          <w:i/>
          <w:color w:val="auto"/>
          <w:sz w:val="24"/>
          <w:szCs w:val="24"/>
          <w:u w:val="single" w:color="000000"/>
        </w:rPr>
      </w:r>
    </w:p>
    <w:p>
      <w:pPr>
        <w:pStyle w:val="BodyA"/>
        <w:suppressAutoHyphens w:val="true"/>
        <w:spacing w:lineRule="auto" w:line="276"/>
        <w:ind w:left="142" w:right="876" w:hanging="0"/>
        <w:jc w:val="both"/>
        <w:rPr>
          <w:rFonts w:ascii="Times" w:hAnsi="Times"/>
          <w:i/>
          <w:i/>
          <w:color w:val="auto"/>
          <w:sz w:val="24"/>
          <w:szCs w:val="24"/>
          <w:u w:val="single"/>
        </w:rPr>
      </w:pPr>
      <w:r>
        <w:rPr>
          <w:rFonts w:ascii="Times" w:hAnsi="Times"/>
          <w:i/>
          <w:color w:val="auto"/>
          <w:sz w:val="24"/>
          <w:szCs w:val="24"/>
          <w:u w:val="single"/>
        </w:rPr>
        <w:t xml:space="preserve">Taxonomic Comparisons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Zero-Inflated Beta Regression Model with Random Effects (ZIBR) and Linear Mixed-effects Model (LME) were used to test the association between OTU relative abundance and clinical covariates (diseases-related time intervals) for longitudinal microbiome data (Chen and Li, 2016). ZIBR and nlme (Pinheiro et al., 2018) R packages were utilized for each model.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t xml:space="preserve">If more one sample of a patient were collected within a time interval, the average of relative abundance of each genus was used. </w:t>
      </w:r>
    </w:p>
    <w:p>
      <w:pPr>
        <w:pStyle w:val="BodyA"/>
        <w:suppressAutoHyphens w:val="true"/>
        <w:spacing w:lineRule="auto" w:line="276"/>
        <w:ind w:left="142" w:right="876" w:hanging="0"/>
        <w:jc w:val="both"/>
        <w:rPr>
          <w:rFonts w:ascii="Times" w:hAnsi="Times"/>
          <w:color w:val="auto"/>
          <w:sz w:val="24"/>
          <w:szCs w:val="24"/>
        </w:rPr>
      </w:pPr>
      <w:r>
        <w:rPr>
          <w:rFonts w:ascii="Times" w:hAnsi="Times"/>
          <w:color w:val="auto"/>
          <w:sz w:val="24"/>
          <w:szCs w:val="24"/>
        </w:rPr>
      </w:r>
    </w:p>
    <w:p>
      <w:pPr>
        <w:pStyle w:val="BodyA"/>
        <w:suppressAutoHyphens w:val="true"/>
        <w:spacing w:lineRule="auto" w:line="276"/>
        <w:ind w:left="142" w:right="876" w:hanging="0"/>
        <w:jc w:val="both"/>
        <w:rPr>
          <w:rFonts w:ascii="Times" w:hAnsi="Times"/>
          <w:color w:val="auto"/>
          <w:sz w:val="24"/>
          <w:szCs w:val="24"/>
          <w:u w:val="single"/>
        </w:rPr>
      </w:pPr>
      <w:r>
        <w:rPr>
          <w:rFonts w:ascii="Times" w:hAnsi="Times"/>
          <w:color w:val="auto"/>
          <w:sz w:val="24"/>
          <w:szCs w:val="24"/>
          <w:u w:val="single"/>
        </w:rPr>
        <w:t xml:space="preserve">Scripts and Figures Archiving </w:t>
      </w:r>
    </w:p>
    <w:p>
      <w:pPr>
        <w:pStyle w:val="TextBody"/>
        <w:spacing w:lineRule="auto" w:line="247" w:before="42" w:after="0"/>
        <w:ind w:left="142" w:right="876" w:hanging="0"/>
        <w:jc w:val="both"/>
        <w:rPr/>
      </w:pPr>
      <w:r>
        <w:rPr>
          <w:rFonts w:eastAsia="宋体" w:cs="Arial Unicode MS" w:ascii="Times" w:hAnsi="Times" w:eastAsiaTheme="minorEastAsia"/>
          <w:sz w:val="24"/>
          <w:szCs w:val="24"/>
          <w:u w:val="none" w:color="000000"/>
          <w:lang w:eastAsia="zh-CN"/>
        </w:rPr>
        <w:t>Figures were generated with the "ggpubr"</w:t>
      </w:r>
      <w:hyperlink r:id="rId120">
        <w:r>
          <w:rPr>
            <w:rStyle w:val="ListLabel12"/>
            <w:rFonts w:ascii="Times" w:hAnsi="Times"/>
            <w:sz w:val="24"/>
            <w:szCs w:val="24"/>
          </w:rPr>
          <w:t xml:space="preserve">(Kassambara, </w:t>
        </w:r>
      </w:hyperlink>
      <w:hyperlink r:id="rId121">
        <w:r>
          <w:rPr>
            <w:rStyle w:val="ListLabel12"/>
            <w:rFonts w:ascii="Times" w:hAnsi="Times"/>
            <w:sz w:val="24"/>
            <w:szCs w:val="24"/>
          </w:rPr>
          <w:t xml:space="preserve">2017), </w:t>
        </w:r>
      </w:hyperlink>
      <w:r>
        <w:rPr>
          <w:rFonts w:eastAsia="宋体" w:cs="Arial Unicode MS" w:ascii="Times" w:hAnsi="Times" w:eastAsiaTheme="minorEastAsia"/>
          <w:sz w:val="24"/>
          <w:szCs w:val="24"/>
          <w:u w:val="none" w:color="000000"/>
          <w:lang w:eastAsia="zh-CN"/>
        </w:rPr>
        <w:t>"ggplot2"</w:t>
      </w:r>
      <w:hyperlink r:id="rId122">
        <w:r>
          <w:rPr>
            <w:rStyle w:val="ListLabel12"/>
            <w:rFonts w:ascii="Times" w:hAnsi="Times"/>
            <w:sz w:val="24"/>
            <w:szCs w:val="24"/>
          </w:rPr>
          <w:t xml:space="preserve">(Wickham, </w:t>
        </w:r>
      </w:hyperlink>
      <w:hyperlink r:id="rId123">
        <w:r>
          <w:rPr>
            <w:rStyle w:val="ListLabel12"/>
            <w:rFonts w:ascii="Times" w:hAnsi="Times"/>
            <w:sz w:val="24"/>
            <w:szCs w:val="24"/>
          </w:rPr>
          <w:t xml:space="preserve">2016) </w:t>
        </w:r>
      </w:hyperlink>
      <w:r>
        <w:rPr>
          <w:rFonts w:eastAsia="宋体" w:cs="Arial Unicode MS" w:ascii="Times" w:hAnsi="Times" w:eastAsiaTheme="minorEastAsia"/>
          <w:sz w:val="24"/>
          <w:szCs w:val="24"/>
          <w:u w:val="none" w:color="000000"/>
          <w:lang w:eastAsia="zh-CN"/>
        </w:rPr>
        <w:t>and "ggsci"</w:t>
      </w:r>
      <w:hyperlink r:id="rId124">
        <w:r>
          <w:rPr>
            <w:rStyle w:val="ListLabel12"/>
            <w:rFonts w:ascii="Times" w:hAnsi="Times"/>
            <w:sz w:val="24"/>
            <w:szCs w:val="24"/>
          </w:rPr>
          <w:t>(Xiao,</w:t>
        </w:r>
      </w:hyperlink>
      <w:r>
        <w:rPr>
          <w:rFonts w:eastAsia="宋体" w:cs="Arial Unicode MS" w:ascii="Times" w:hAnsi="Times" w:eastAsiaTheme="minorEastAsia"/>
          <w:sz w:val="24"/>
          <w:szCs w:val="24"/>
          <w:u w:val="none" w:color="000000"/>
          <w:lang w:eastAsia="zh-CN"/>
        </w:rPr>
        <w:t xml:space="preserve"> </w:t>
      </w:r>
      <w:hyperlink r:id="rId125">
        <w:r>
          <w:rPr>
            <w:rStyle w:val="ListLabel12"/>
            <w:rFonts w:ascii="Times" w:hAnsi="Times"/>
            <w:sz w:val="24"/>
            <w:szCs w:val="24"/>
          </w:rPr>
          <w:t xml:space="preserve">2018) </w:t>
        </w:r>
      </w:hyperlink>
      <w:r>
        <w:rPr>
          <w:rFonts w:eastAsia="宋体" w:cs="Arial Unicode MS" w:ascii="Times" w:hAnsi="Times" w:eastAsiaTheme="minorEastAsia"/>
          <w:sz w:val="24"/>
          <w:szCs w:val="24"/>
          <w:u w:val="none" w:color="000000"/>
          <w:lang w:eastAsia="zh-CN"/>
        </w:rPr>
        <w:t xml:space="preserve">packages using R(v.3.5.1).  RScripts for analyses as well as input and output files are available at our </w:t>
      </w:r>
      <w:hyperlink r:id="rId126">
        <w:r>
          <w:rPr>
            <w:rStyle w:val="ListLabel12"/>
            <w:rFonts w:eastAsia="宋体" w:ascii="Times" w:hAnsi="Times" w:eastAsiaTheme="minorEastAsia"/>
            <w:sz w:val="24"/>
            <w:szCs w:val="24"/>
            <w:lang w:eastAsia="zh-CN"/>
          </w:rPr>
          <w:t>GitH</w:t>
        </w:r>
        <w:r>
          <w:rPr>
            <w:rStyle w:val="ListLabel12"/>
            <w:rFonts w:ascii="Times" w:hAnsi="Times"/>
            <w:sz w:val="24"/>
            <w:szCs w:val="24"/>
          </w:rPr>
          <w:t>ub repository.</w:t>
        </w:r>
      </w:hyperlink>
    </w:p>
    <w:p>
      <w:pPr>
        <w:pStyle w:val="Normal1"/>
        <w:spacing w:before="240" w:after="240"/>
        <w:ind w:left="142" w:right="876" w:hanging="0"/>
        <w:jc w:val="both"/>
        <w:rPr/>
      </w:pPr>
      <w:r>
        <w:rPr>
          <w:rFonts w:cs="Arial"/>
          <w:b/>
          <w:bCs/>
          <w:sz w:val="28"/>
          <w:szCs w:val="28"/>
        </w:rPr>
        <w:t>RESULTS</w:t>
      </w:r>
    </w:p>
    <w:p>
      <w:pPr>
        <w:pStyle w:val="BodyA"/>
        <w:suppressAutoHyphens w:val="true"/>
        <w:spacing w:lineRule="auto" w:line="276" w:before="120" w:after="120"/>
        <w:ind w:left="142" w:right="876" w:hanging="0"/>
        <w:jc w:val="both"/>
        <w:rPr/>
      </w:pPr>
      <w:r>
        <w:rPr>
          <w:rFonts w:ascii="Times" w:hAnsi="Times"/>
          <w:i/>
          <w:sz w:val="24"/>
          <w:szCs w:val="24"/>
        </w:rPr>
        <w:t>Patient and sample characteristics</w:t>
      </w:r>
      <w:r>
        <w:fldChar w:fldCharType="begin"/>
      </w:r>
      <w:r>
        <w:rPr/>
        <w:instrText>ADDIN EN.CITE &lt;EndNote&gt;&lt;Cite&gt;&lt;Author&gt;Llanos&lt;/Author&gt;&lt;Year&gt;2002&lt;/Year&gt;&lt;RecNum&gt;26&lt;/RecNum&gt;&lt;DisplayText&gt;(Llanos et al., 2002)&lt;/DisplayText&gt;&lt;record&gt;&lt;rec-number&gt;26&lt;/rec-number&gt;&lt;foreign-keys&gt;&lt;key app="EN" db-id="2zt5prfx5s2e9rea52gpsr2bwddattvw2wsa" timestamp="1534351178"&gt;26&lt;/key&gt;&lt;/foreign-keys&gt;&lt;ref-type name="Journal Article"&gt;17&lt;/ref-type&gt;&lt;contributors&gt;&lt;authors&gt;&lt;author&gt;Llanos, Adolfo R.&lt;/author&gt;&lt;author&gt;Moss, Mark E.&lt;/author&gt;&lt;author&gt;Pinzòn, Maria C.&lt;/author&gt;&lt;author&gt;Dye, Timothy&lt;/author&gt;&lt;author&gt;Sinkin, Robert A.&lt;/author&gt;&lt;author&gt;Kendig, James W.&lt;/author&gt;&lt;/authors&gt;&lt;/contributors&gt;&lt;titles&gt;&lt;title&gt;Epidemiology of neonatal necrotising enterocolitis: A population-based study&lt;/title&gt;&lt;secondary-title&gt;Paediatric and Perinatal Epidemiology&lt;/secondary-title&gt;&lt;/titles&gt;&lt;periodical&gt;&lt;full-title&gt;Paediatric and Perinatal Epidemiology&lt;/full-title&gt;&lt;/periodical&gt;&lt;pages&gt;342-349&lt;/pages&gt;&lt;volume&gt;16&lt;/volume&gt;&lt;dates&gt;&lt;year&gt;2002&lt;/year&gt;&lt;/dates&gt;&lt;isbn&gt;0269-5022 (Print)$\$r0269-5022 (Linking)&lt;/isbn&gt;&lt;accession-num&gt;12445151&lt;/accession-num&gt;&lt;urls&gt;&lt;/urls&gt;&lt;electronic-resource-num&gt;10.1046/j.1365-3016.2002.00445.x&lt;/electronic-resource-num&gt;&lt;/record&gt;&lt;/Cite&gt;&lt;/EndNote&gt;</w:instrText>
      </w:r>
      <w:r>
        <w:rPr/>
        <w:fldChar w:fldCharType="separate"/>
      </w:r>
      <w:bookmarkStart w:id="78" w:name="__Fieldmark__595_2140982557"/>
      <w:r>
        <w:rPr/>
      </w:r>
      <w:r>
        <w:rPr/>
      </w:r>
      <w:r>
        <w:rPr/>
        <w:fldChar w:fldCharType="end"/>
      </w:r>
      <w:bookmarkEnd w:id="78"/>
    </w:p>
    <w:p>
      <w:pPr>
        <w:pStyle w:val="TextBody"/>
        <w:spacing w:lineRule="auto" w:line="247" w:before="37" w:after="0"/>
        <w:ind w:left="142" w:right="876" w:hanging="0"/>
        <w:jc w:val="both"/>
        <w:rPr/>
      </w:pPr>
      <w:r>
        <w:rPr>
          <w:rFonts w:eastAsia="宋体" w:cs="Arial Unicode MS" w:ascii="Times" w:hAnsi="Times" w:eastAsiaTheme="minorEastAsia"/>
          <w:sz w:val="24"/>
          <w:szCs w:val="24"/>
          <w:u w:val="none" w:color="000000"/>
          <w:lang w:eastAsia="zh-CN"/>
        </w:rPr>
        <w:t xml:space="preserve">From July 2013 to December 2014, a total of 130 preterm infants admitted to the neonatal intensive care unit (NICU) of Shanghai Children’s Medical Center met the criteria of our study and a total of 1698 samples were collected. 192 fecal samples from 24 well-sampled preterm infants were sequenced. Four subsequently developed NEC (2 in stage IIA and 2 in stage IIB) and three developed LOS (2 with positive hemoculture of </w:t>
      </w:r>
      <w:r>
        <w:rPr>
          <w:rFonts w:eastAsia="宋体" w:cs="Arial Unicode MS" w:ascii="Times" w:hAnsi="Times" w:eastAsiaTheme="minorEastAsia"/>
          <w:i/>
          <w:sz w:val="24"/>
          <w:szCs w:val="24"/>
          <w:u w:val="none" w:color="000000"/>
          <w:lang w:eastAsia="zh-CN"/>
        </w:rPr>
        <w:t>Klebsiella pneumoniae</w:t>
      </w:r>
      <w:r>
        <w:rPr>
          <w:rFonts w:eastAsia="宋体" w:cs="Arial Unicode MS" w:ascii="Times" w:hAnsi="Times" w:eastAsiaTheme="minorEastAsia"/>
          <w:sz w:val="24"/>
          <w:szCs w:val="24"/>
          <w:u w:val="none" w:color="000000"/>
          <w:lang w:eastAsia="zh-CN"/>
        </w:rPr>
        <w:t xml:space="preserve">; the other one was diagnosed upon sepsis-related signs and symptoms, lab test of white blood cells &gt;20 cells/microL and her effective reaction to vancomycin). The remaining 17 served as matched controls </w:t>
      </w:r>
      <w:hyperlink r:id="rId127">
        <w:r>
          <w:rPr>
            <w:rStyle w:val="ListLabel14"/>
            <w:rFonts w:eastAsia="宋体" w:cs="Arial Unicode MS" w:ascii="Times" w:hAnsi="Times" w:eastAsiaTheme="minorEastAsia"/>
            <w:sz w:val="24"/>
            <w:szCs w:val="24"/>
            <w:u w:val="none" w:color="000000"/>
            <w:lang w:eastAsia="zh-CN"/>
          </w:rPr>
          <w:t xml:space="preserve">(Figure1, </w:t>
        </w:r>
      </w:hyperlink>
      <w:r>
        <w:rPr>
          <w:rFonts w:eastAsia="宋体" w:cs="Arial Unicode MS" w:ascii="Times" w:hAnsi="Times" w:eastAsiaTheme="minorEastAsia"/>
          <w:sz w:val="24"/>
          <w:szCs w:val="24"/>
          <w:u w:val="none" w:color="000000"/>
          <w:lang w:eastAsia="zh-CN"/>
        </w:rPr>
        <w:t>Table S3). Fecal samples were collected between days 1 and 69 of life. Numbers of samples collected and interval of sampling varied among patients but met our preset criteria of less than 7 days between sampling. The average number of sample collected for NEC, LOS and control patients was 11, 14 and 6 respectively. The number of samples per patient was higher in the NEC and LOS groups because the severity of the disease required longer hospitalization (p = 0.046).</w:t>
      </w:r>
    </w:p>
    <w:p>
      <w:pPr>
        <w:pStyle w:val="Default"/>
        <w:spacing w:lineRule="atLeast" w:line="300" w:before="0" w:after="240"/>
        <w:ind w:left="142" w:right="876" w:hanging="0"/>
        <w:jc w:val="both"/>
        <w:rPr/>
      </w:pPr>
      <w:r>
        <w:rPr>
          <w:rFonts w:eastAsia="宋体" w:ascii="Times" w:hAnsi="Times" w:eastAsiaTheme="minorEastAsia"/>
          <w:color w:val="auto"/>
          <w:sz w:val="24"/>
          <w:szCs w:val="24"/>
          <w:u w:val="none" w:color="000000"/>
          <w:lang w:val="en-US"/>
        </w:rPr>
        <w:tab/>
        <w:t xml:space="preserve">All 24 infants profiled were delivered by Cesarean section, fed on infant formula and prescribed with prophylactic antibiotics regimen (cefotaxime, piperacillin-tazobactam and/or metronidazole) right after they were admitted to our NICU. No infant was prescribed probiotics during the study. There was no significant difference in gestational age (p = 0.074), birth weight (p = 0.111) or gender proportions (p = 0.822) among the three groups. The average age at diagnosis for both disease groups was 16 days and there was no statistical difference between the groups (p = 0.629) (Table </w:t>
      </w:r>
      <w:hyperlink r:id="rId128">
        <w:r>
          <w:rPr>
            <w:rStyle w:val="ListLabel15"/>
            <w:rFonts w:eastAsia="宋体" w:ascii="Times" w:hAnsi="Times" w:eastAsiaTheme="minorEastAsia"/>
            <w:sz w:val="24"/>
            <w:szCs w:val="24"/>
            <w:u w:val="none" w:color="000000"/>
            <w:lang w:val="en-US"/>
          </w:rPr>
          <w:t xml:space="preserve">1). </w:t>
        </w:r>
      </w:hyperlink>
      <w:r>
        <w:rPr>
          <w:rFonts w:eastAsia="宋体" w:ascii="Times" w:hAnsi="Times" w:eastAsiaTheme="minorEastAsia"/>
          <w:color w:val="auto"/>
          <w:sz w:val="24"/>
          <w:szCs w:val="24"/>
          <w:u w:val="none" w:color="000000"/>
          <w:lang w:val="en-US"/>
        </w:rPr>
        <w:t>Therefore, we assigned day 16 to discharge as early disease interval, day 4-8 as early pre-onset interval and day 9-15 as late pre-onset interval for the control group(Table S4).</w:t>
      </w:r>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Longitudinal Microbiome Diversity of NEC and LOS patients </w:t>
      </w:r>
    </w:p>
    <w:p>
      <w:pPr>
        <w:pStyle w:val="TextBody"/>
        <w:spacing w:lineRule="auto" w:line="247" w:before="15" w:after="0"/>
        <w:ind w:left="149" w:right="876" w:hanging="7"/>
        <w:jc w:val="both"/>
        <w:rPr/>
      </w:pPr>
      <w:r>
        <w:rPr>
          <w:rFonts w:eastAsia="宋体" w:cs="Arial Unicode MS" w:ascii="Times" w:hAnsi="Times" w:eastAsiaTheme="minorEastAsia"/>
          <w:sz w:val="24"/>
          <w:szCs w:val="24"/>
          <w:u w:val="none" w:color="000000"/>
          <w:lang w:eastAsia="zh-CN"/>
        </w:rPr>
        <w:t xml:space="preserve">To get an overview of gut microbiota in patients, we analyzed the microbial richness of the NEC and LOS patients over time. Similar to the control group, the case groups showed a decreasing trend in observed species (Sobs) from early post-partum stage (EPP) to early disease (ED) stage </w:t>
      </w:r>
      <w:hyperlink w:anchor="_bookmark97">
        <w:r>
          <w:rPr>
            <w:rStyle w:val="ListLabel14"/>
            <w:rFonts w:eastAsia="宋体" w:cs="Arial Unicode MS" w:ascii="Times" w:hAnsi="Times" w:eastAsiaTheme="minorEastAsia"/>
            <w:sz w:val="24"/>
            <w:szCs w:val="24"/>
            <w:u w:val="none" w:color="000000"/>
            <w:lang w:eastAsia="zh-CN"/>
          </w:rPr>
          <w:t xml:space="preserve">(Fig2 </w:t>
        </w:r>
      </w:hyperlink>
      <w:r>
        <w:rPr>
          <w:rFonts w:eastAsia="宋体" w:cs="Arial Unicode MS" w:ascii="Times" w:hAnsi="Times" w:eastAsiaTheme="minorEastAsia"/>
          <w:sz w:val="24"/>
          <w:szCs w:val="24"/>
          <w:u w:val="none" w:color="000000"/>
          <w:lang w:eastAsia="zh-CN"/>
        </w:rPr>
        <w:t>(A) control group, p</w:t>
      </w:r>
    </w:p>
    <w:p>
      <w:pPr>
        <w:pStyle w:val="TextBody"/>
        <w:spacing w:lineRule="auto" w:line="247"/>
        <w:ind w:left="142" w:right="876" w:firstLine="7"/>
        <w:jc w:val="both"/>
        <w:rPr>
          <w:rFonts w:ascii="Times" w:hAnsi="Times" w:eastAsia="宋体" w:cs="Arial Unicode MS" w:eastAsiaTheme="minorEastAsia"/>
          <w:sz w:val="24"/>
          <w:szCs w:val="24"/>
          <w:u w:val="none" w:color="000000"/>
          <w:lang w:eastAsia="zh-CN"/>
        </w:rPr>
      </w:pPr>
      <w:r>
        <w:rPr>
          <w:rFonts w:eastAsia="宋体" w:cs="Arial Unicode MS" w:ascii="Times" w:hAnsi="Times" w:eastAsiaTheme="minorEastAsia"/>
          <w:sz w:val="24"/>
          <w:szCs w:val="24"/>
          <w:u w:val="none" w:color="000000"/>
          <w:lang w:eastAsia="zh-CN"/>
        </w:rPr>
        <w:t>&lt;0.01; (B) NEC group, p = 0.044; (C) LOS group, p = 0.013; Dataset S1, Sheet "Sobs" two way RM ANOVA, p &lt;0.0001). The greatest decline in sobs was from early pre-onset (EPO) to late pre-onset (LPO). However, the decrease in the disease groups was less significant than the control group (control group p = 0.0004, NEC group p = 0.18, LOS group p = 0.066). The Sobs then stabilized from LPO onward with no significant difference between adjacent time intervals.</w:t>
      </w:r>
    </w:p>
    <w:p>
      <w:pPr>
        <w:pStyle w:val="TextBody"/>
        <w:spacing w:lineRule="auto" w:line="247" w:before="2" w:after="0"/>
        <w:ind w:left="142" w:right="876" w:firstLine="298"/>
        <w:jc w:val="both"/>
        <w:rPr/>
      </w:pPr>
      <w:r>
        <w:rPr>
          <w:rFonts w:eastAsia="宋体" w:cs="Arial Unicode MS" w:ascii="Times" w:hAnsi="Times" w:eastAsiaTheme="minorEastAsia"/>
          <w:sz w:val="24"/>
          <w:szCs w:val="24"/>
          <w:u w:val="none" w:color="000000"/>
          <w:lang w:eastAsia="zh-CN"/>
        </w:rPr>
        <w:t xml:space="preserve">Next, we analyzed gut microbiome evenness over time. Similar to Sobs, the Shannon indices decreased significantly from the early post-partum (EPP) to early disease (ED) stage </w:t>
      </w:r>
      <w:hyperlink w:anchor="_bookmark97">
        <w:r>
          <w:rPr>
            <w:rStyle w:val="ListLabel14"/>
            <w:rFonts w:eastAsia="宋体" w:cs="Arial Unicode MS" w:ascii="Times" w:hAnsi="Times" w:eastAsiaTheme="minorEastAsia"/>
            <w:sz w:val="24"/>
            <w:szCs w:val="24"/>
            <w:u w:val="none" w:color="000000"/>
            <w:lang w:eastAsia="zh-CN"/>
          </w:rPr>
          <w:t xml:space="preserve">(Fig3(A) </w:t>
        </w:r>
      </w:hyperlink>
      <w:r>
        <w:rPr>
          <w:rFonts w:eastAsia="宋体" w:cs="Arial Unicode MS" w:ascii="Times" w:hAnsi="Times" w:eastAsiaTheme="minorEastAsia"/>
          <w:sz w:val="24"/>
          <w:szCs w:val="24"/>
          <w:u w:val="none" w:color="000000"/>
          <w:lang w:eastAsia="zh-CN"/>
        </w:rPr>
        <w:t>control group 2.768 to 1.004 , p = 0.04; (B) NEC group, 3.141 to 0.578, p = 0.01; (C) LOS group, 2.641 to 0.470, p = 0.01).</w:t>
      </w:r>
    </w:p>
    <w:p>
      <w:pPr>
        <w:pStyle w:val="TextBody"/>
        <w:spacing w:lineRule="auto" w:line="247" w:before="5" w:after="0"/>
        <w:ind w:left="142" w:right="876" w:firstLine="298"/>
        <w:jc w:val="both"/>
        <w:rPr/>
      </w:pPr>
      <w:r>
        <w:rPr>
          <w:rFonts w:eastAsia="宋体" w:cs="Arial Unicode MS" w:ascii="Times" w:hAnsi="Times" w:eastAsiaTheme="minorEastAsia"/>
          <w:sz w:val="24"/>
          <w:szCs w:val="24"/>
          <w:u w:val="none" w:color="000000"/>
          <w:lang w:eastAsia="zh-CN"/>
        </w:rPr>
        <w:t xml:space="preserve">Two way RM ANOVA showed significant Shannon index divergent among three groups before disease onset (Dataset S1, sheet "Shannon", EPP to ED, p = 0.0017). Moreover, during early disease stage, the Shannon indices were different among three groups </w:t>
      </w:r>
      <w:hyperlink w:anchor="_bookmark99">
        <w:r>
          <w:rPr>
            <w:rStyle w:val="ListLabel14"/>
            <w:rFonts w:eastAsia="宋体" w:cs="Arial Unicode MS" w:ascii="Times" w:hAnsi="Times" w:eastAsiaTheme="minorEastAsia"/>
            <w:sz w:val="24"/>
            <w:szCs w:val="24"/>
            <w:u w:val="none" w:color="000000"/>
            <w:lang w:eastAsia="zh-CN"/>
          </w:rPr>
          <w:t xml:space="preserve">(Fig4, </w:t>
        </w:r>
      </w:hyperlink>
      <w:r>
        <w:rPr>
          <w:rFonts w:eastAsia="宋体" w:cs="Arial Unicode MS" w:ascii="Times" w:hAnsi="Times" w:eastAsiaTheme="minorEastAsia"/>
          <w:sz w:val="24"/>
          <w:szCs w:val="24"/>
          <w:u w:val="none" w:color="000000"/>
          <w:lang w:eastAsia="zh-CN"/>
        </w:rPr>
        <w:t xml:space="preserve">facet "early disease", p = 0.0037), suggesting that microbiota distortion may precede NEC and LOS onset. As diseases progressed, the NEC group differed significantly with the LOS group during middle disease interval but insignificantly during late disease interval </w:t>
      </w:r>
      <w:hyperlink w:anchor="_bookmark99">
        <w:r>
          <w:rPr>
            <w:rStyle w:val="ListLabel14"/>
            <w:rFonts w:eastAsia="宋体" w:cs="Arial Unicode MS" w:ascii="Times" w:hAnsi="Times" w:eastAsiaTheme="minorEastAsia"/>
            <w:sz w:val="24"/>
            <w:szCs w:val="24"/>
            <w:u w:val="none" w:color="000000"/>
            <w:lang w:eastAsia="zh-CN"/>
          </w:rPr>
          <w:t xml:space="preserve">(Fig4 </w:t>
        </w:r>
      </w:hyperlink>
      <w:r>
        <w:rPr>
          <w:rFonts w:eastAsia="宋体" w:cs="Arial Unicode MS" w:ascii="Times" w:hAnsi="Times" w:eastAsiaTheme="minorEastAsia"/>
          <w:sz w:val="24"/>
          <w:szCs w:val="24"/>
          <w:u w:val="none" w:color="000000"/>
          <w:lang w:eastAsia="zh-CN"/>
        </w:rPr>
        <w:t>facet "middle disease", p = 0.034; facet "late disease", p = 0.750). Upon alleviation of both diseases, the Shannon indices rose back to the early pre-onset lev</w:t>
      </w:r>
      <w:hyperlink w:anchor="_bookmark98">
        <w:r>
          <w:rPr>
            <w:rStyle w:val="ListLabel14"/>
            <w:rFonts w:eastAsia="宋体" w:cs="Arial Unicode MS" w:ascii="Times" w:hAnsi="Times" w:eastAsiaTheme="minorEastAsia"/>
            <w:sz w:val="24"/>
            <w:szCs w:val="24"/>
            <w:u w:val="none" w:color="000000"/>
            <w:lang w:eastAsia="zh-CN"/>
          </w:rPr>
          <w:t xml:space="preserve">els(Fig3 </w:t>
        </w:r>
      </w:hyperlink>
      <w:r>
        <w:rPr>
          <w:rFonts w:eastAsia="宋体" w:cs="Arial Unicode MS" w:ascii="Times" w:hAnsi="Times" w:eastAsiaTheme="minorEastAsia"/>
          <w:sz w:val="24"/>
          <w:szCs w:val="24"/>
          <w:u w:val="none" w:color="000000"/>
          <w:lang w:eastAsia="zh-CN"/>
        </w:rPr>
        <w:t>(B) NEC group. early pre-onset at 1.925 vs. post disease at 1.320, p = 0.79; (C) LOS group, early pre-onset at 2.473 vs. post disease at 1.463, p = 0.16).</w:t>
      </w:r>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Kinetics of Microbiome Composition </w:t>
      </w:r>
    </w:p>
    <w:p>
      <w:pPr>
        <w:pStyle w:val="Default"/>
        <w:spacing w:lineRule="atLeast" w:line="300" w:before="0" w:after="240"/>
        <w:ind w:left="142" w:right="876" w:hanging="0"/>
        <w:jc w:val="both"/>
        <w:rPr/>
      </w:pPr>
      <w:r>
        <w:rPr>
          <w:rFonts w:eastAsia="宋体" w:ascii="Times" w:hAnsi="Times" w:eastAsiaTheme="minorEastAsia"/>
          <w:color w:val="auto"/>
          <w:sz w:val="24"/>
          <w:szCs w:val="24"/>
          <w:u w:val="none" w:color="000000"/>
          <w:lang w:val="en-US"/>
        </w:rPr>
        <w:t xml:space="preserve">To compare the beta-diversity of the three groups over time, we applied Principal Component Analysis (PCoA) to weighted UniFrac distance matrix. Bacterial composition of three groups during early post-partum interval were the most similar compared with other time intervals, with the first principal coordinates accounted for </w:t>
      </w:r>
      <w:hyperlink r:id="rId129">
        <w:r>
          <w:rPr>
            <w:rStyle w:val="ListLabel15"/>
            <w:rFonts w:eastAsia="宋体" w:ascii="Times" w:hAnsi="Times" w:eastAsiaTheme="minorEastAsia"/>
            <w:sz w:val="24"/>
            <w:szCs w:val="24"/>
            <w:u w:val="none" w:color="000000"/>
            <w:lang w:val="en-US"/>
          </w:rPr>
          <w:t xml:space="preserve">33.01%(Fig5 </w:t>
        </w:r>
      </w:hyperlink>
      <w:r>
        <w:rPr>
          <w:rFonts w:eastAsia="宋体" w:ascii="Times" w:hAnsi="Times" w:eastAsiaTheme="minorEastAsia"/>
          <w:color w:val="auto"/>
          <w:sz w:val="24"/>
          <w:szCs w:val="24"/>
          <w:u w:val="none" w:color="000000"/>
          <w:lang w:val="en-US"/>
        </w:rPr>
        <w:t xml:space="preserve">(A)). Then beta diversity continued to separate from one another. The first principal coordinate one (PC1) increased from 33.01% at the early post-partum to 35.23% at the early pre-onset stage, 38.36% at the late pre-onset stage and eventually reaching 42.32% at the early disease stage </w:t>
      </w:r>
      <w:hyperlink r:id="rId130">
        <w:r>
          <w:rPr>
            <w:rStyle w:val="ListLabel15"/>
            <w:rFonts w:eastAsia="宋体" w:ascii="Times" w:hAnsi="Times" w:eastAsiaTheme="minorEastAsia"/>
            <w:sz w:val="24"/>
            <w:szCs w:val="24"/>
            <w:u w:val="none" w:color="000000"/>
            <w:lang w:val="en-US"/>
          </w:rPr>
          <w:t>(Fig5</w:t>
        </w:r>
      </w:hyperlink>
      <w:r>
        <w:rPr>
          <w:rFonts w:eastAsia="宋体" w:ascii="Times" w:hAnsi="Times" w:eastAsiaTheme="minorEastAsia"/>
          <w:color w:val="auto"/>
          <w:sz w:val="24"/>
          <w:szCs w:val="24"/>
          <w:u w:val="none" w:color="000000"/>
          <w:lang w:val="en-US"/>
        </w:rPr>
        <w:t xml:space="preserve">(B) to (D)). This continuous increase in beta-diversity suggested that the phylogenetic composition of the patients’ microbiome started to deviate from the control group before the onset of diseases. As diseases progressed, the phylogenetic similarity between the NEC and the LOS disease groups diverged further and peaked at 59.53% in middle disease stage then came down gradually to 42.8% at post disease stage </w:t>
      </w:r>
      <w:hyperlink r:id="rId131">
        <w:r>
          <w:rPr>
            <w:rStyle w:val="ListLabel15"/>
            <w:rFonts w:eastAsia="宋体" w:ascii="Times" w:hAnsi="Times" w:eastAsiaTheme="minorEastAsia"/>
            <w:sz w:val="24"/>
            <w:szCs w:val="24"/>
            <w:u w:val="none" w:color="000000"/>
            <w:lang w:val="en-US"/>
          </w:rPr>
          <w:t xml:space="preserve">(Fig5 </w:t>
        </w:r>
      </w:hyperlink>
      <w:r>
        <w:rPr>
          <w:rFonts w:eastAsia="宋体" w:ascii="Times" w:hAnsi="Times" w:eastAsiaTheme="minorEastAsia"/>
          <w:color w:val="auto"/>
          <w:sz w:val="24"/>
          <w:szCs w:val="24"/>
          <w:u w:val="none" w:color="000000"/>
          <w:lang w:val="en-US"/>
        </w:rPr>
        <w:t xml:space="preserve">(E) to (G)). This trend in phylogenetic dissimilarity suggested that the microbiome composition of the NEC and LOS patients might have deviated from normal even before the onset of diseases. Also, the further separation between the NEC and the LOS groups could be a result of different treatment strategies. </w:t>
      </w:r>
    </w:p>
    <w:p>
      <w:pPr>
        <w:pStyle w:val="BodyA"/>
        <w:suppressAutoHyphens w:val="true"/>
        <w:spacing w:lineRule="auto" w:line="276" w:before="120" w:after="120"/>
        <w:ind w:left="142" w:right="876" w:hanging="0"/>
        <w:jc w:val="both"/>
        <w:rPr>
          <w:rFonts w:ascii="Times" w:hAnsi="Times"/>
          <w:i/>
          <w:i/>
          <w:sz w:val="24"/>
          <w:szCs w:val="24"/>
        </w:rPr>
      </w:pPr>
      <w:r>
        <w:rPr>
          <w:rFonts w:ascii="Times" w:hAnsi="Times"/>
          <w:i/>
          <w:sz w:val="24"/>
          <w:szCs w:val="24"/>
        </w:rPr>
        <w:t xml:space="preserve">Colonization Trend at The Genus Level </w:t>
      </w:r>
    </w:p>
    <w:p>
      <w:pPr>
        <w:pStyle w:val="Default"/>
        <w:spacing w:lineRule="atLeast" w:line="300"/>
        <w:ind w:left="142" w:right="876" w:hanging="0"/>
        <w:jc w:val="both"/>
        <w:rPr>
          <w:rFonts w:ascii="Times" w:hAnsi="Times" w:eastAsia="宋体" w:eastAsiaTheme="minorEastAsia"/>
          <w:color w:val="auto"/>
          <w:sz w:val="24"/>
          <w:szCs w:val="24"/>
          <w:u w:val="none" w:color="000000"/>
          <w:lang w:val="en-US"/>
        </w:rPr>
      </w:pPr>
      <w:r>
        <w:rPr>
          <w:rFonts w:eastAsia="宋体" w:ascii="Times" w:hAnsi="Times" w:eastAsiaTheme="minorEastAsia"/>
          <w:color w:val="auto"/>
          <w:sz w:val="24"/>
          <w:szCs w:val="24"/>
          <w:u w:val="none" w:color="000000"/>
          <w:lang w:val="en-US"/>
        </w:rPr>
        <w:t xml:space="preserve">In the analyses of intestinal microbiome alpha(Fig2) and beta diversity(Fig3, Fig4), </w:t>
      </w:r>
      <w:bookmarkStart w:id="79" w:name="OLE_LINK77"/>
      <w:bookmarkStart w:id="80" w:name="OLE_LINK78"/>
      <w:r>
        <w:rPr>
          <w:rFonts w:eastAsia="宋体" w:ascii="Times" w:hAnsi="Times" w:eastAsiaTheme="minorEastAsia"/>
          <w:color w:val="auto"/>
          <w:sz w:val="24"/>
          <w:szCs w:val="24"/>
          <w:u w:val="none" w:color="000000"/>
          <w:lang w:val="en-US"/>
        </w:rPr>
        <w:t xml:space="preserve">detectable </w:t>
      </w:r>
      <w:bookmarkEnd w:id="79"/>
      <w:bookmarkEnd w:id="80"/>
      <w:r>
        <w:rPr>
          <w:rFonts w:eastAsia="宋体" w:ascii="Times" w:hAnsi="Times" w:eastAsiaTheme="minorEastAsia"/>
          <w:color w:val="auto"/>
          <w:sz w:val="24"/>
          <w:szCs w:val="24"/>
          <w:u w:val="none" w:color="000000"/>
          <w:lang w:val="en-US"/>
        </w:rPr>
        <w:t xml:space="preserve">differences were observed among the three groups, especially during the transition from the LPO to ED stage. This indicated that the microbiota assembly differences between the case groups and control group. To further investigate which microbiota composition was correlated with the onset and/or progression of NEC and LOS, we </w:t>
      </w:r>
      <w:bookmarkStart w:id="81" w:name="OLE_LINK71"/>
      <w:bookmarkStart w:id="82" w:name="OLE_LINK72"/>
      <w:r>
        <w:rPr>
          <w:rFonts w:eastAsia="宋体" w:ascii="Times" w:hAnsi="Times" w:eastAsiaTheme="minorEastAsia"/>
          <w:color w:val="auto"/>
          <w:sz w:val="24"/>
          <w:szCs w:val="24"/>
          <w:u w:val="none" w:color="000000"/>
          <w:lang w:val="en-US"/>
        </w:rPr>
        <w:t xml:space="preserve">tracked </w:t>
      </w:r>
      <w:bookmarkEnd w:id="81"/>
      <w:bookmarkEnd w:id="82"/>
      <w:r>
        <w:rPr>
          <w:rFonts w:eastAsia="宋体" w:ascii="Times" w:hAnsi="Times" w:eastAsiaTheme="minorEastAsia"/>
          <w:color w:val="auto"/>
          <w:sz w:val="24"/>
          <w:szCs w:val="24"/>
          <w:u w:val="none" w:color="000000"/>
          <w:lang w:val="en-US"/>
        </w:rPr>
        <w:t xml:space="preserve">the longitudinal compositional changes in each genera abundance. We filtered the genus of over 10% relative abundance among </w:t>
      </w:r>
      <w:bookmarkStart w:id="83" w:name="OLE_LINK76"/>
      <w:r>
        <w:rPr>
          <w:rFonts w:eastAsia="宋体" w:ascii="Times" w:hAnsi="Times" w:eastAsiaTheme="minorEastAsia"/>
          <w:color w:val="auto"/>
          <w:sz w:val="24"/>
          <w:szCs w:val="24"/>
          <w:u w:val="none" w:color="000000"/>
          <w:lang w:val="en-US"/>
        </w:rPr>
        <w:t xml:space="preserve">all </w:t>
      </w:r>
      <w:bookmarkEnd w:id="83"/>
      <w:r>
        <w:rPr>
          <w:rFonts w:eastAsia="宋体" w:ascii="Times" w:hAnsi="Times" w:eastAsiaTheme="minorEastAsia"/>
          <w:color w:val="auto"/>
          <w:sz w:val="24"/>
          <w:szCs w:val="24"/>
          <w:u w:val="none" w:color="000000"/>
          <w:lang w:val="en-US"/>
        </w:rPr>
        <w:t xml:space="preserve">samples and plotted relative abundance over time(Fig6). </w:t>
      </w:r>
    </w:p>
    <w:p>
      <w:pPr>
        <w:pStyle w:val="TextBody"/>
        <w:spacing w:lineRule="auto" w:line="247" w:before="11" w:after="0"/>
        <w:ind w:left="142" w:right="876" w:firstLine="284"/>
        <w:jc w:val="both"/>
        <w:rPr/>
      </w:pPr>
      <w:bookmarkStart w:id="84" w:name="OLE_LINK46"/>
      <w:bookmarkStart w:id="85" w:name="OLE_LINK45"/>
      <w:r>
        <w:rPr>
          <w:rFonts w:eastAsia="宋体" w:cs="Arial Unicode MS" w:ascii="Times" w:hAnsi="Times" w:eastAsiaTheme="minorEastAsia"/>
          <w:sz w:val="24"/>
          <w:szCs w:val="24"/>
          <w:u w:val="none" w:color="000000"/>
          <w:lang w:eastAsia="zh-CN"/>
        </w:rPr>
        <w:t xml:space="preserve">At the early post-partum stage, all three groups showed high proportions of </w:t>
      </w:r>
      <w:r>
        <w:rPr>
          <w:rFonts w:eastAsia="宋体" w:cs="Arial Unicode MS" w:ascii="Times" w:hAnsi="Times" w:eastAsiaTheme="minorEastAsia"/>
          <w:i/>
          <w:sz w:val="24"/>
          <w:szCs w:val="24"/>
          <w:u w:val="none" w:color="000000"/>
          <w:lang w:eastAsia="zh-CN"/>
        </w:rPr>
        <w:t>Lactococcus</w:t>
      </w:r>
      <w:r>
        <w:rPr>
          <w:rFonts w:eastAsia="宋体" w:cs="Arial Unicode MS" w:ascii="Times" w:hAnsi="Times" w:eastAsiaTheme="minorEastAsia"/>
          <w:sz w:val="24"/>
          <w:szCs w:val="24"/>
          <w:u w:val="none" w:color="000000"/>
          <w:lang w:eastAsia="zh-CN"/>
        </w:rPr>
        <w:t xml:space="preserve">, </w:t>
      </w:r>
      <w:r>
        <w:rPr>
          <w:rFonts w:eastAsia="宋体" w:cs="Arial Unicode MS" w:ascii="Times" w:hAnsi="Times" w:eastAsiaTheme="minorEastAsia"/>
          <w:i/>
          <w:sz w:val="24"/>
          <w:szCs w:val="24"/>
          <w:u w:val="none" w:color="000000"/>
          <w:lang w:eastAsia="zh-CN"/>
        </w:rPr>
        <w:t>Bacillus</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Pseudomonas</w:t>
      </w:r>
      <w:r>
        <w:rPr>
          <w:rFonts w:eastAsia="宋体" w:cs="Arial Unicode MS" w:ascii="Times" w:hAnsi="Times" w:eastAsiaTheme="minorEastAsia"/>
          <w:sz w:val="24"/>
          <w:szCs w:val="24"/>
          <w:u w:val="none" w:color="000000"/>
          <w:lang w:eastAsia="zh-CN"/>
        </w:rPr>
        <w:t xml:space="preserve">. However, ZIBR model the disease groups showed significantly higher OTUs that matched to </w:t>
      </w:r>
      <w:r>
        <w:rPr>
          <w:rFonts w:eastAsia="宋体" w:cs="Arial Unicode MS" w:ascii="Times" w:hAnsi="Times" w:eastAsiaTheme="minorEastAsia"/>
          <w:i/>
          <w:sz w:val="24"/>
          <w:szCs w:val="24"/>
          <w:u w:val="none" w:color="000000"/>
          <w:lang w:eastAsia="zh-CN"/>
        </w:rPr>
        <w:t>Bacillus</w:t>
      </w:r>
      <w:r>
        <w:rPr>
          <w:rFonts w:eastAsia="宋体" w:cs="Arial Unicode MS" w:ascii="Times" w:hAnsi="Times" w:eastAsiaTheme="minorEastAsia"/>
          <w:sz w:val="24"/>
          <w:szCs w:val="24"/>
          <w:u w:val="none" w:color="000000"/>
          <w:lang w:eastAsia="zh-CN"/>
        </w:rPr>
        <w:t xml:space="preserve"> (NEC 15.05% and LOS 15.97% compared to 6.02% of control, p = 0.032) and </w:t>
      </w:r>
      <w:r>
        <w:rPr>
          <w:rFonts w:eastAsia="宋体" w:cs="Arial Unicode MS" w:ascii="Times" w:hAnsi="Times" w:eastAsiaTheme="minorEastAsia"/>
          <w:i/>
          <w:sz w:val="24"/>
          <w:szCs w:val="24"/>
          <w:u w:val="none" w:color="000000"/>
          <w:lang w:eastAsia="zh-CN"/>
        </w:rPr>
        <w:t>Solibacillus</w:t>
      </w:r>
      <w:r>
        <w:rPr>
          <w:rFonts w:eastAsia="宋体" w:cs="Arial Unicode MS" w:ascii="Times" w:hAnsi="Times" w:eastAsiaTheme="minorEastAsia"/>
          <w:sz w:val="24"/>
          <w:szCs w:val="24"/>
          <w:u w:val="none" w:color="000000"/>
          <w:lang w:eastAsia="zh-CN"/>
        </w:rPr>
        <w:t xml:space="preserve"> (8.88% in NEC and 9.61% in LOS compared to 3.65% of control, p = 0.047) from the case groups (Dataset S2). Moreover,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proportion </w:t>
      </w:r>
      <w:hyperlink r:id="rId132">
        <w:r>
          <w:rPr>
            <w:rStyle w:val="ListLabel14"/>
            <w:rFonts w:eastAsia="宋体" w:cs="Arial Unicode MS" w:ascii="Times" w:hAnsi="Times" w:eastAsiaTheme="minorEastAsia"/>
            <w:sz w:val="24"/>
            <w:szCs w:val="24"/>
            <w:u w:val="none" w:color="000000"/>
            <w:lang w:eastAsia="zh-CN"/>
          </w:rPr>
          <w:t xml:space="preserve">(Fig6(B), </w:t>
        </w:r>
      </w:hyperlink>
      <w:r>
        <w:rPr>
          <w:rFonts w:eastAsia="宋体" w:cs="Arial Unicode MS" w:ascii="Times" w:hAnsi="Times" w:eastAsiaTheme="minorEastAsia"/>
          <w:sz w:val="24"/>
          <w:szCs w:val="24"/>
          <w:u w:val="none" w:color="000000"/>
          <w:lang w:eastAsia="zh-CN"/>
        </w:rPr>
        <w:t xml:space="preserve">purple area) was much higher in LOS patients (20.72%) than the normal controls (6.66%, </w:t>
      </w:r>
      <w:hyperlink r:id="rId133">
        <w:r>
          <w:rPr>
            <w:rStyle w:val="ListLabel14"/>
            <w:rFonts w:eastAsia="宋体" w:cs="Arial Unicode MS" w:ascii="Times" w:hAnsi="Times" w:eastAsiaTheme="minorEastAsia"/>
            <w:sz w:val="24"/>
            <w:szCs w:val="24"/>
            <w:u w:val="none" w:color="000000"/>
            <w:lang w:eastAsia="zh-CN"/>
          </w:rPr>
          <w:t xml:space="preserve">Fig6(A), </w:t>
        </w:r>
      </w:hyperlink>
      <w:r>
        <w:rPr>
          <w:rFonts w:eastAsia="宋体" w:cs="Arial Unicode MS" w:ascii="Times" w:hAnsi="Times" w:eastAsiaTheme="minorEastAsia"/>
          <w:sz w:val="24"/>
          <w:szCs w:val="24"/>
          <w:u w:val="none" w:color="000000"/>
          <w:lang w:eastAsia="zh-CN"/>
        </w:rPr>
        <w:t xml:space="preserve">purple area) but almost absent in NEC patients (0.51%) </w:t>
      </w:r>
      <w:hyperlink r:id="rId134">
        <w:r>
          <w:rPr>
            <w:rStyle w:val="ListLabel14"/>
            <w:rFonts w:eastAsia="宋体" w:cs="Arial Unicode MS" w:ascii="Times" w:hAnsi="Times" w:eastAsiaTheme="minorEastAsia"/>
            <w:sz w:val="24"/>
            <w:szCs w:val="24"/>
            <w:u w:val="none" w:color="000000"/>
            <w:lang w:eastAsia="zh-CN"/>
          </w:rPr>
          <w:t xml:space="preserve">(Fig6(B)). </w:t>
        </w:r>
      </w:hyperlink>
      <w:r>
        <w:rPr>
          <w:rFonts w:eastAsia="宋体" w:cs="Arial Unicode MS" w:ascii="Times" w:hAnsi="Times" w:eastAsiaTheme="minorEastAsia"/>
          <w:sz w:val="24"/>
          <w:szCs w:val="24"/>
          <w:u w:val="none" w:color="000000"/>
          <w:lang w:eastAsia="zh-CN"/>
        </w:rPr>
        <w:t xml:space="preserve">While all three groups showed increases in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Escherichia-Shigella</w:t>
      </w:r>
      <w:r>
        <w:rPr>
          <w:rFonts w:eastAsia="宋体" w:cs="Arial Unicode MS" w:ascii="Times" w:hAnsi="Times" w:eastAsiaTheme="minorEastAsia"/>
          <w:sz w:val="24"/>
          <w:szCs w:val="24"/>
          <w:u w:val="none" w:color="000000"/>
          <w:lang w:eastAsia="zh-CN"/>
        </w:rPr>
        <w:t xml:space="preserve"> and decreases in </w:t>
      </w:r>
      <w:r>
        <w:rPr>
          <w:rFonts w:eastAsia="宋体" w:cs="Arial Unicode MS" w:ascii="Times" w:hAnsi="Times" w:eastAsiaTheme="minorEastAsia"/>
          <w:i/>
          <w:sz w:val="24"/>
          <w:szCs w:val="24"/>
          <w:u w:val="none" w:color="000000"/>
          <w:lang w:eastAsia="zh-CN"/>
        </w:rPr>
        <w:t>Lactococcus</w:t>
      </w:r>
      <w:r>
        <w:rPr>
          <w:rFonts w:eastAsia="宋体" w:cs="Arial Unicode MS" w:ascii="Times" w:hAnsi="Times" w:eastAsiaTheme="minorEastAsia"/>
          <w:sz w:val="24"/>
          <w:szCs w:val="24"/>
          <w:u w:val="none" w:color="000000"/>
          <w:lang w:eastAsia="zh-CN"/>
        </w:rPr>
        <w:t xml:space="preserve"> from EPP to ED, the rates of change were different among the three groups. The LOS group exhibited the most drastic changes, with a rapid increase of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(from 4.71% to 58,90%), </w:t>
      </w:r>
      <w:r>
        <w:rPr>
          <w:rFonts w:eastAsia="宋体" w:cs="Arial Unicode MS" w:ascii="Times" w:hAnsi="Times" w:eastAsiaTheme="minorEastAsia"/>
          <w:i/>
          <w:sz w:val="24"/>
          <w:szCs w:val="24"/>
          <w:u w:val="none" w:color="000000"/>
          <w:lang w:eastAsia="zh-CN"/>
        </w:rPr>
        <w:t>Escherichia-Shigella</w:t>
      </w:r>
      <w:r>
        <w:rPr>
          <w:rFonts w:eastAsia="宋体" w:cs="Arial Unicode MS" w:ascii="Times" w:hAnsi="Times" w:eastAsiaTheme="minorEastAsia"/>
          <w:sz w:val="24"/>
          <w:szCs w:val="24"/>
          <w:u w:val="none" w:color="000000"/>
          <w:lang w:eastAsia="zh-CN"/>
        </w:rPr>
        <w:t xml:space="preserve"> (from 2.02% to 18.16%) and </w:t>
      </w:r>
      <w:r>
        <w:rPr>
          <w:rFonts w:eastAsia="宋体" w:cs="Arial Unicode MS" w:ascii="Times" w:hAnsi="Times" w:eastAsiaTheme="minorEastAsia"/>
          <w:i/>
          <w:sz w:val="24"/>
          <w:szCs w:val="24"/>
          <w:u w:val="none" w:color="000000"/>
          <w:lang w:eastAsia="zh-CN"/>
        </w:rPr>
        <w:t>Streptococcus</w:t>
      </w:r>
      <w:r>
        <w:rPr>
          <w:rFonts w:eastAsia="宋体" w:cs="Arial Unicode MS" w:ascii="Times" w:hAnsi="Times" w:eastAsiaTheme="minorEastAsia"/>
          <w:sz w:val="24"/>
          <w:szCs w:val="24"/>
          <w:u w:val="none" w:color="000000"/>
          <w:lang w:eastAsia="zh-CN"/>
        </w:rPr>
        <w:t xml:space="preserve"> (from 1.22% to </w:t>
      </w:r>
      <w:hyperlink r:id="rId135">
        <w:r>
          <w:rPr>
            <w:rStyle w:val="ListLabel14"/>
            <w:rFonts w:eastAsia="宋体" w:cs="Arial Unicode MS" w:ascii="Times" w:hAnsi="Times" w:eastAsiaTheme="minorEastAsia"/>
            <w:sz w:val="24"/>
            <w:szCs w:val="24"/>
            <w:u w:val="none" w:color="000000"/>
            <w:lang w:eastAsia="zh-CN"/>
          </w:rPr>
          <w:t>12.68%)(Fig6(C)).</w:t>
        </w:r>
      </w:hyperlink>
      <w:r>
        <w:rPr>
          <w:rFonts w:eastAsia="宋体" w:cs="Arial Unicode MS" w:ascii="Times" w:hAnsi="Times" w:eastAsiaTheme="minorEastAsia"/>
          <w:sz w:val="24"/>
          <w:szCs w:val="24"/>
          <w:u w:val="none" w:color="000000"/>
          <w:lang w:eastAsia="zh-CN"/>
        </w:rPr>
        <w:t xml:space="preserve"> Together, these three genera accounted for almost 100% of all bacteria </w:t>
      </w:r>
      <w:hyperlink r:id="rId136">
        <w:r>
          <w:rPr>
            <w:rStyle w:val="ListLabel14"/>
            <w:rFonts w:eastAsia="宋体" w:cs="Arial Unicode MS" w:ascii="Times" w:hAnsi="Times" w:eastAsiaTheme="minorEastAsia"/>
            <w:sz w:val="24"/>
            <w:szCs w:val="24"/>
            <w:u w:val="none" w:color="000000"/>
            <w:lang w:eastAsia="zh-CN"/>
          </w:rPr>
          <w:t xml:space="preserve">(Fig6(C)). </w:t>
        </w:r>
      </w:hyperlink>
      <w:r>
        <w:rPr>
          <w:rFonts w:eastAsia="宋体" w:cs="Arial Unicode MS" w:ascii="Times" w:hAnsi="Times" w:eastAsiaTheme="minorEastAsia"/>
          <w:sz w:val="24"/>
          <w:szCs w:val="24"/>
          <w:u w:val="none" w:color="000000"/>
          <w:lang w:eastAsia="zh-CN"/>
        </w:rPr>
        <w:t xml:space="preserve">In addition, </w:t>
      </w:r>
      <w:r>
        <w:rPr>
          <w:rFonts w:eastAsia="宋体" w:cs="Arial Unicode MS" w:ascii="Times" w:hAnsi="Times" w:eastAsiaTheme="minorEastAsia"/>
          <w:i/>
          <w:sz w:val="24"/>
          <w:szCs w:val="24"/>
          <w:u w:val="none" w:color="000000"/>
          <w:lang w:eastAsia="zh-CN"/>
        </w:rPr>
        <w:t>Lactococcus</w:t>
      </w:r>
      <w:r>
        <w:rPr>
          <w:rFonts w:eastAsia="宋体" w:cs="Arial Unicode MS" w:ascii="Times" w:hAnsi="Times" w:eastAsiaTheme="minorEastAsia"/>
          <w:sz w:val="24"/>
          <w:szCs w:val="24"/>
          <w:u w:val="none" w:color="000000"/>
          <w:lang w:eastAsia="zh-CN"/>
        </w:rPr>
        <w:t xml:space="preserve"> decreased more rapidly than the other groups, from 24.54% at EPP to 0.94% before LPO </w:t>
      </w:r>
      <w:hyperlink r:id="rId137">
        <w:r>
          <w:rPr>
            <w:rStyle w:val="ListLabel14"/>
            <w:rFonts w:eastAsia="宋体" w:cs="Arial Unicode MS" w:ascii="Times" w:hAnsi="Times" w:eastAsiaTheme="minorEastAsia"/>
            <w:sz w:val="24"/>
            <w:szCs w:val="24"/>
            <w:u w:val="none" w:color="000000"/>
            <w:lang w:eastAsia="zh-CN"/>
          </w:rPr>
          <w:t xml:space="preserve">(Fig6(C) </w:t>
        </w:r>
      </w:hyperlink>
      <w:r>
        <w:rPr>
          <w:rFonts w:eastAsia="宋体" w:cs="Arial Unicode MS" w:ascii="Times" w:hAnsi="Times" w:eastAsiaTheme="minorEastAsia"/>
          <w:sz w:val="24"/>
          <w:szCs w:val="24"/>
          <w:u w:val="none" w:color="000000"/>
          <w:lang w:eastAsia="zh-CN"/>
        </w:rPr>
        <w:t>magenta area).</w:t>
      </w:r>
    </w:p>
    <w:p>
      <w:pPr>
        <w:pStyle w:val="TextBody"/>
        <w:spacing w:lineRule="auto" w:line="247" w:before="10" w:after="0"/>
        <w:ind w:left="142" w:right="876" w:firstLine="298"/>
        <w:jc w:val="both"/>
        <w:rPr/>
      </w:pPr>
      <w:r>
        <w:rPr>
          <w:rFonts w:eastAsia="宋体" w:cs="Arial Unicode MS" w:ascii="Times" w:hAnsi="Times" w:eastAsiaTheme="minorEastAsia"/>
          <w:sz w:val="24"/>
          <w:szCs w:val="24"/>
          <w:u w:val="none" w:color="000000"/>
          <w:lang w:eastAsia="zh-CN"/>
        </w:rPr>
        <w:t xml:space="preserve">Besides, the increase of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was the most minimal in NEC patients </w:t>
      </w:r>
      <w:hyperlink r:id="rId138">
        <w:r>
          <w:rPr>
            <w:rStyle w:val="ListLabel14"/>
            <w:rFonts w:eastAsia="宋体" w:cs="Arial Unicode MS" w:ascii="Times" w:hAnsi="Times" w:eastAsiaTheme="minorEastAsia"/>
            <w:sz w:val="24"/>
            <w:szCs w:val="24"/>
            <w:u w:val="none" w:color="000000"/>
            <w:lang w:eastAsia="zh-CN"/>
          </w:rPr>
          <w:t xml:space="preserve">(Fig6(B) </w:t>
        </w:r>
      </w:hyperlink>
      <w:r>
        <w:rPr>
          <w:rFonts w:eastAsia="宋体" w:cs="Arial Unicode MS" w:ascii="Times" w:hAnsi="Times" w:eastAsiaTheme="minorEastAsia"/>
          <w:sz w:val="24"/>
          <w:szCs w:val="24"/>
          <w:u w:val="none" w:color="000000"/>
          <w:lang w:eastAsia="zh-CN"/>
        </w:rPr>
        <w:t xml:space="preserve">grey area, from 7.17% at EPP to 35.63% at ED). Moreover, a rapid surge of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w:t>
      </w:r>
      <w:r>
        <w:rPr>
          <w:rFonts w:eastAsia="宋体" w:cs="Arial Unicode MS" w:ascii="Times" w:hAnsi="Times" w:eastAsiaTheme="minorEastAsia"/>
          <w:i/>
          <w:sz w:val="24"/>
          <w:szCs w:val="24"/>
          <w:u w:val="none" w:color="000000"/>
          <w:lang w:eastAsia="zh-CN"/>
        </w:rPr>
        <w:t>Staphylococcus</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Streptococcus</w:t>
      </w:r>
      <w:r>
        <w:rPr>
          <w:rFonts w:eastAsia="宋体" w:cs="Arial Unicode MS" w:ascii="Times" w:hAnsi="Times" w:eastAsiaTheme="minorEastAsia"/>
          <w:sz w:val="24"/>
          <w:szCs w:val="24"/>
          <w:u w:val="none" w:color="000000"/>
          <w:lang w:eastAsia="zh-CN"/>
        </w:rPr>
        <w:t xml:space="preserve"> from EPO to ED was only observed in NEC patients </w:t>
      </w:r>
      <w:hyperlink r:id="rId139">
        <w:r>
          <w:rPr>
            <w:rStyle w:val="ListLabel14"/>
            <w:rFonts w:eastAsia="宋体" w:cs="Arial Unicode MS" w:ascii="Times" w:hAnsi="Times" w:eastAsiaTheme="minorEastAsia"/>
            <w:sz w:val="24"/>
            <w:szCs w:val="24"/>
            <w:u w:val="none" w:color="000000"/>
            <w:lang w:eastAsia="zh-CN"/>
          </w:rPr>
          <w:t xml:space="preserve">(Fig6(B), </w:t>
        </w:r>
      </w:hyperlink>
      <w:r>
        <w:rPr>
          <w:rFonts w:eastAsia="宋体" w:cs="Arial Unicode MS" w:ascii="Times" w:hAnsi="Times" w:eastAsiaTheme="minorEastAsia"/>
          <w:sz w:val="24"/>
          <w:szCs w:val="24"/>
          <w:u w:val="none" w:color="000000"/>
          <w:lang w:eastAsia="zh-CN"/>
        </w:rPr>
        <w:t>purple, dark and light blue area).</w:t>
      </w:r>
    </w:p>
    <w:p>
      <w:pPr>
        <w:pStyle w:val="Default"/>
        <w:spacing w:lineRule="atLeast" w:line="300" w:before="0" w:after="240"/>
        <w:ind w:left="142" w:right="876" w:hanging="0"/>
        <w:jc w:val="both"/>
        <w:rPr/>
      </w:pPr>
      <w:r>
        <w:rPr>
          <w:rFonts w:ascii="Times" w:hAnsi="Times"/>
          <w:color w:val="auto"/>
          <w:sz w:val="24"/>
          <w:szCs w:val="24"/>
          <w:u w:val="none" w:color="000000"/>
        </w:rPr>
        <w:t xml:space="preserve">As NEC and LOS progressed with medical intervention, the genus in case </w:t>
      </w:r>
      <w:r>
        <w:rPr>
          <w:rFonts w:ascii="Times" w:hAnsi="Times"/>
          <w:u w:val="none" w:color="000000"/>
        </w:rPr>
        <w:t>groups underwent another round</w:t>
      </w:r>
      <w:r>
        <w:rPr>
          <w:rFonts w:ascii="Times" w:hAnsi="Times"/>
          <w:color w:val="auto"/>
          <w:sz w:val="24"/>
          <w:szCs w:val="24"/>
          <w:u w:val="none" w:color="000000"/>
        </w:rPr>
        <w:t xml:space="preserve"> of drastic changes. Most notably, the fluctuation of </w:t>
      </w:r>
      <w:r>
        <w:rPr>
          <w:rFonts w:ascii="Times" w:hAnsi="Times"/>
          <w:i/>
          <w:color w:val="auto"/>
          <w:sz w:val="24"/>
          <w:szCs w:val="24"/>
          <w:u w:val="none" w:color="000000"/>
        </w:rPr>
        <w:t>Enterococcus</w:t>
      </w:r>
      <w:r>
        <w:rPr>
          <w:rFonts w:ascii="Times" w:hAnsi="Times"/>
          <w:color w:val="auto"/>
          <w:sz w:val="24"/>
          <w:szCs w:val="24"/>
          <w:u w:val="none" w:color="000000"/>
        </w:rPr>
        <w:t xml:space="preserve">, </w:t>
      </w:r>
      <w:r>
        <w:rPr>
          <w:rFonts w:ascii="Times" w:hAnsi="Times"/>
          <w:i/>
          <w:color w:val="auto"/>
          <w:sz w:val="24"/>
          <w:szCs w:val="24"/>
          <w:u w:val="none" w:color="000000"/>
        </w:rPr>
        <w:t>Klebsiella</w:t>
      </w:r>
      <w:r>
        <w:rPr>
          <w:rFonts w:ascii="Times" w:hAnsi="Times"/>
          <w:color w:val="auto"/>
          <w:sz w:val="24"/>
          <w:szCs w:val="24"/>
          <w:u w:val="none" w:color="000000"/>
        </w:rPr>
        <w:t xml:space="preserve">, </w:t>
      </w:r>
      <w:r>
        <w:rPr>
          <w:rFonts w:ascii="Times" w:hAnsi="Times"/>
          <w:i/>
          <w:color w:val="auto"/>
          <w:sz w:val="24"/>
          <w:szCs w:val="24"/>
          <w:u w:val="none" w:color="000000"/>
        </w:rPr>
        <w:t>Staphylococcus</w:t>
      </w:r>
      <w:r>
        <w:rPr>
          <w:rFonts w:ascii="Times" w:hAnsi="Times"/>
          <w:color w:val="auto"/>
          <w:sz w:val="24"/>
          <w:szCs w:val="24"/>
          <w:u w:val="none" w:color="000000"/>
        </w:rPr>
        <w:t xml:space="preserve"> and </w:t>
      </w:r>
      <w:r>
        <w:rPr>
          <w:rFonts w:ascii="Times" w:hAnsi="Times"/>
          <w:i/>
          <w:color w:val="auto"/>
          <w:sz w:val="24"/>
          <w:szCs w:val="24"/>
          <w:u w:val="none" w:color="000000"/>
        </w:rPr>
        <w:t>Peptoclostridium</w:t>
      </w:r>
      <w:r>
        <w:rPr>
          <w:rFonts w:ascii="Times" w:hAnsi="Times"/>
          <w:color w:val="auto"/>
          <w:sz w:val="24"/>
          <w:szCs w:val="24"/>
          <w:u w:val="none" w:color="000000"/>
        </w:rPr>
        <w:t xml:space="preserve"> during the disease stages </w:t>
      </w:r>
      <w:hyperlink r:id="rId140">
        <w:r>
          <w:rPr>
            <w:rStyle w:val="ListLabel12"/>
            <w:rFonts w:ascii="Times" w:hAnsi="Times"/>
            <w:sz w:val="24"/>
            <w:szCs w:val="24"/>
          </w:rPr>
          <w:t xml:space="preserve">(Fig6(B) </w:t>
        </w:r>
      </w:hyperlink>
      <w:r>
        <w:rPr>
          <w:rFonts w:ascii="Times" w:hAnsi="Times"/>
          <w:color w:val="auto"/>
          <w:sz w:val="24"/>
          <w:szCs w:val="24"/>
          <w:u w:val="none" w:color="000000"/>
        </w:rPr>
        <w:t xml:space="preserve">and (C), stage ED to LD), which might be resultant from different healthcare strategies applied in two groups. Interestingly, as patients approached remission, the composition became more balanced and resembled more to that of the normal control, except for a higher level of </w:t>
      </w:r>
      <w:r>
        <w:rPr>
          <w:rFonts w:ascii="Times" w:hAnsi="Times"/>
          <w:i/>
          <w:color w:val="auto"/>
          <w:sz w:val="24"/>
          <w:szCs w:val="24"/>
          <w:u w:val="none" w:color="000000"/>
        </w:rPr>
        <w:t>Clostridium</w:t>
      </w:r>
      <w:r>
        <w:rPr>
          <w:rFonts w:ascii="Times" w:hAnsi="Times"/>
          <w:color w:val="auto"/>
          <w:sz w:val="24"/>
          <w:szCs w:val="24"/>
          <w:u w:val="none" w:color="000000"/>
        </w:rPr>
        <w:t>. In summary, relative to patients in the control group, we observed different patterns of temporal alterations in bacterial composition among NEC and LOS patients. Rapid changes in relative abundance of certain genera were revealed as early as the early pre-onset of stages and were the most notable in LOS patients.</w:t>
      </w:r>
      <w:bookmarkEnd w:id="84"/>
      <w:bookmarkEnd w:id="85"/>
      <w:r>
        <w:rPr>
          <w:rFonts w:ascii="Times" w:hAnsi="Times"/>
          <w:color w:val="auto"/>
          <w:sz w:val="24"/>
          <w:szCs w:val="24"/>
          <w:u w:val="none" w:color="000000"/>
        </w:rPr>
        <w:t xml:space="preserve"> </w:t>
      </w:r>
    </w:p>
    <w:p>
      <w:pPr>
        <w:pStyle w:val="Normal1"/>
        <w:spacing w:before="240" w:after="240"/>
        <w:ind w:left="142" w:right="876" w:hanging="0"/>
        <w:jc w:val="both"/>
        <w:rPr/>
      </w:pPr>
      <w:r>
        <w:rPr>
          <w:rFonts w:cs="Arial"/>
          <w:b/>
          <w:bCs/>
          <w:sz w:val="28"/>
          <w:szCs w:val="28"/>
        </w:rPr>
        <w:t>Taxonomic Analysis</w:t>
      </w:r>
      <w:r>
        <w:fldChar w:fldCharType="begin"/>
      </w:r>
      <w:r>
        <w:rPr/>
        <w:instrText>ADDIN EN.CITE &lt;EndNote&gt;&lt;Cite&gt;&lt;Author&gt;Moles&lt;/Author&gt;&lt;Year&gt;2013&lt;/Year&gt;&lt;RecNum&gt;5&lt;/RecNum&gt;&lt;DisplayText&gt;(Moles et al., 2013)&lt;/DisplayText&gt;&lt;record&gt;&lt;rec-number&gt;5&lt;/rec-number&gt;&lt;foreign-keys&gt;&lt;key app="EN" db-id="2zt5prfx5s2e9rea52gpsr2bwddattvw2wsa" timestamp="1534351178"&gt;5&lt;/key&gt;&lt;/foreign-keys&gt;&lt;ref-type name="Journal Article"&gt;17&lt;/ref-type&gt;&lt;contributors&gt;&lt;authors&gt;&lt;author&gt;Moles, Laura&lt;/author&gt;&lt;author&gt;Gómez, Marta&lt;/author&gt;&lt;author&gt;Heilig, Hans&lt;/author&gt;&lt;author&gt;Bustos, Gerardo&lt;/author&gt;&lt;author&gt;Fuentes, Susana&lt;/author&gt;&lt;author&gt;de Vos, Willem&lt;/author&gt;&lt;author&gt;Fernández, Leónides&lt;/author&gt;&lt;author&gt;Rodríguez, Juan M.&lt;/author&gt;&lt;author&gt;Jiménez, Esther&lt;/author&gt;&lt;/authors&gt;&lt;secondary-authors&gt;&lt;author&gt;Sanz, Yolanda&lt;/author&gt;&lt;/secondary-authors&gt;&lt;/contributors&gt;&lt;titles&gt;&lt;title&gt;Bacterial Diversity in Meconium of Preterm Neonates and Evolution of Their Fecal Microbiota during the First Month of Life&lt;/title&gt;&lt;secondary-title&gt;PLoS ONE&lt;/secondary-title&gt;&lt;/titles&gt;&lt;periodical&gt;&lt;full-title&gt;PLoS ONE&lt;/full-title&gt;&lt;/periodical&gt;&lt;pages&gt;e66986&lt;/pages&gt;&lt;volume&gt;8&lt;/volume&gt;&lt;dates&gt;&lt;year&gt;2013&lt;/year&gt;&lt;/dates&gt;&lt;urls&gt;&lt;/urls&gt;&lt;electronic-resource-num&gt;10.1371/journal.pone.0066986&lt;/electronic-resource-num&gt;&lt;/record&gt;&lt;/Cite&gt;&lt;/EndNote&gt;</w:instrText>
      </w:r>
      <w:r>
        <w:rPr/>
        <w:fldChar w:fldCharType="separate"/>
      </w:r>
      <w:bookmarkStart w:id="86" w:name="__Fieldmark__752_2140982557"/>
      <w:r>
        <w:rPr/>
      </w:r>
      <w:r>
        <w:rPr/>
      </w:r>
      <w:r>
        <w:rPr/>
        <w:fldChar w:fldCharType="end"/>
      </w:r>
      <w:bookmarkStart w:id="87" w:name="__Fieldmark__1090_1583035811"/>
      <w:bookmarkEnd w:id="86"/>
      <w:bookmarkEnd w:id="87"/>
      <w:r>
        <w:rPr>
          <w:rFonts w:cs="Arial"/>
          <w:b/>
          <w:bCs/>
          <w:sz w:val="28"/>
          <w:szCs w:val="28"/>
        </w:rPr>
        <w:t xml:space="preserve">. </w:t>
      </w:r>
      <w:r>
        <w:rPr>
          <w:rFonts w:cs="Arial"/>
          <w:b/>
          <w:bCs/>
          <w:color w:val="auto"/>
          <w:sz w:val="28"/>
          <w:szCs w:val="28"/>
        </w:rPr>
        <w:t>DISCUSSION</w:t>
      </w:r>
    </w:p>
    <w:p>
      <w:pPr>
        <w:pStyle w:val="BodyA"/>
        <w:suppressAutoHyphens w:val="true"/>
        <w:spacing w:lineRule="auto" w:line="276"/>
        <w:ind w:left="142" w:right="876" w:hanging="0"/>
        <w:jc w:val="both"/>
        <w:rPr/>
      </w:pPr>
      <w:r>
        <w:fldChar w:fldCharType="begin"/>
      </w:r>
      <w:r>
        <w:rPr/>
        <w:instrText>ADDIN EN.CITE &lt;EndNote&gt;&lt;Cite&gt;&lt;Author&gt;Ley&lt;/Author&gt;&lt;Year&gt;2006&lt;/Year&gt;&lt;RecNum&gt;15&lt;/RecNum&gt;&lt;DisplayText&gt;(Ley, Peterson, &amp;amp; Gordon, 2006)&lt;/DisplayText&gt;&lt;record&gt;&lt;rec-number&gt;15&lt;/rec-number&gt;&lt;foreign-keys&gt;&lt;key app="EN" db-id="2zt5prfx5s2e9rea52gpsr2bwddattvw2wsa" timestamp="1534351178"&gt;15&lt;/key&gt;&lt;/foreign-keys&gt;&lt;ref-type name="Journal Article"&gt;17&lt;/ref-type&gt;&lt;contributors&gt;&lt;authors&gt;&lt;author&gt;Ley, Ruth E.&lt;/author&gt;&lt;author&gt;Peterson, Daniel A.&lt;/author&gt;&lt;author&gt;Gordon, Jeffrey I.&lt;/author&gt;&lt;/authors&gt;&lt;/contributors&gt;&lt;titles&gt;&lt;title&gt;Ecological and Evolutionary Forces Shaping Microbial Diversity in the Human Intestine&lt;/title&gt;&lt;secondary-title&gt;Cell&lt;/secondary-title&gt;&lt;/titles&gt;&lt;periodical&gt;&lt;full-title&gt;Cell&lt;/full-title&gt;&lt;/periodical&gt;&lt;pages&gt;837-848&lt;/pages&gt;&lt;volume&gt;124&lt;/volume&gt;&lt;dates&gt;&lt;year&gt;2006&lt;/year&gt;&lt;/dates&gt;&lt;publisher&gt;Cell Press&lt;/publisher&gt;&lt;urls&gt;&lt;/urls&gt;&lt;electronic-resource-num&gt;10.1016/J.CELL.2006.02.017&lt;/electronic-resource-num&gt;&lt;/record&gt;&lt;/Cite&gt;&lt;/EndNote&gt;</w:instrText>
      </w:r>
      <w:r>
        <w:rPr/>
        <w:fldChar w:fldCharType="separate"/>
      </w:r>
      <w:bookmarkStart w:id="88" w:name="__Fieldmark__760_2140982557"/>
      <w:r>
        <w:rPr/>
      </w:r>
      <w:r>
        <w:rPr/>
      </w:r>
      <w:r>
        <w:rPr/>
        <w:fldChar w:fldCharType="end"/>
      </w:r>
      <w:r>
        <w:fldChar w:fldCharType="begin"/>
      </w:r>
      <w:r>
        <w:rPr/>
        <w:instrText>ADDIN EN.CITE &lt;EndNote&gt;&lt;Cite&gt;&lt;Author&gt;Sekirov&lt;/Author&gt;&lt;Year&gt;2010&lt;/Year&gt;&lt;RecNum&gt;41&lt;/RecNum&gt;&lt;DisplayText&gt;(Sekirov, Russell, Antunes, &amp;amp; Finlay, 2010)&lt;/DisplayText&gt;&lt;record&gt;&lt;rec-number&gt;41&lt;/rec-number&gt;&lt;foreign-keys&gt;&lt;key app="EN" db-id="2zt5prfx5s2e9rea52gpsr2bwddattvw2wsa" timestamp="1538516361"&gt;41&lt;/key&gt;&lt;key app="ENWeb" db-id=""&gt;0&lt;/key&gt;&lt;/foreign-keys&gt;&lt;ref-type name="Journal Article"&gt;17&lt;/ref-type&gt;&lt;contributors&gt;&lt;authors&gt;&lt;author&gt;Sekirov, I.&lt;/author&gt;&lt;author&gt;Russell, S. L.&lt;/author&gt;&lt;author&gt;Antunes, L. C.&lt;/author&gt;&lt;author&gt;Finlay, B. B.&lt;/author&gt;&lt;/authors&gt;&lt;/contributors&gt;&lt;auth-address&gt;Michael Smith Laboratories, Department of Microbiology and Immunology, The University of British Columbia, Vancouver, British Columbia, Canada.&lt;/auth-address&gt;&lt;titles&gt;&lt;title&gt;Gut microbiota in health and disease&lt;/title&gt;&lt;secondary-title&gt;Physiol Rev&lt;/secondary-title&gt;&lt;/titles&gt;&lt;periodical&gt;&lt;full-title&gt;Physiol Rev&lt;/full-title&gt;&lt;/periodical&gt;&lt;pages&gt;859-904&lt;/pages&gt;&lt;volume&gt;90&lt;/volume&gt;&lt;number&gt;3&lt;/number&gt;&lt;keywords&gt;&lt;keyword&gt;Animals&lt;/keyword&gt;&lt;keyword&gt;*Bacterial Physiological Phenomena&lt;/keyword&gt;&lt;keyword&gt;*Disease&lt;/keyword&gt;&lt;keyword&gt;Gastrointestinal Diseases/microbiology/physiopathology&lt;/keyword&gt;&lt;keyword&gt;Genetic Techniques&lt;/keyword&gt;&lt;keyword&gt;*Health&lt;/keyword&gt;&lt;keyword&gt;Host-Pathogen Interactions&lt;/keyword&gt;&lt;keyword&gt;Humans&lt;/keyword&gt;&lt;keyword&gt;Intestines/*microbiology/*physiopathology&lt;/keyword&gt;&lt;keyword&gt;Microbiological Techniques&lt;/keyword&gt;&lt;keyword&gt;Signal Transduction&lt;/keyword&gt;&lt;/keywords&gt;&lt;dates&gt;&lt;year&gt;2010&lt;/year&gt;&lt;pub-dates&gt;&lt;date&gt;Jul&lt;/date&gt;&lt;/pub-dates&gt;&lt;/dates&gt;&lt;isbn&gt;1522-1210 (Electronic)&amp;#xD;0031-9333 (Linking)&lt;/isbn&gt;&lt;accession-num&gt;20664075&lt;/accession-num&gt;&lt;urls&gt;&lt;related-urls&gt;&lt;url&gt;https://www.ncbi.nlm.nih.gov/pubmed/20664075&lt;/url&gt;&lt;/related-urls&gt;&lt;/urls&gt;&lt;electronic-resource-num&gt;10.1152/physrev.00045.2009&lt;/electronic-resource-num&gt;&lt;/record&gt;&lt;/Cite&gt;&lt;/EndNote&gt;</w:instrText>
      </w:r>
      <w:r>
        <w:rPr/>
        <w:fldChar w:fldCharType="separate"/>
      </w:r>
      <w:bookmarkStart w:id="89" w:name="__Fieldmark__1100_1583035811"/>
      <w:bookmarkStart w:id="90" w:name="__Fieldmark__763_2140982557"/>
      <w:bookmarkEnd w:id="88"/>
      <w:r>
        <w:rPr/>
      </w:r>
      <w:r>
        <w:rPr/>
      </w:r>
      <w:r>
        <w:rPr/>
        <w:fldChar w:fldCharType="end"/>
      </w:r>
      <w:r>
        <w:fldChar w:fldCharType="begin"/>
      </w:r>
      <w:r>
        <w:rPr/>
        <w:instrText>ADDIN EN.CITE &lt;EndNote&gt;&lt;Cite  &gt;&lt;Author&gt;Liu&lt;/Author&gt;&lt;Year&gt;2017&lt;/Year&gt;&lt;RecNum&gt;12&lt;/RecNum&gt;&lt;DisplayText&gt;(Liu et al., 2017)&lt;/DisplayText&gt;&lt;record&gt;&lt;rec-number&gt;12&lt;/rec-number&gt;&lt;foreign-keys&gt;&lt;key app="EN" db-id="2zt5prfx5s2e9rea52gpsr2bwddattvw2wsa" timestamp="1534351178"&gt;12&lt;/key&gt;&lt;/foreign-keys&gt;&lt;ref-type name="Journal Article"&gt;17&lt;/ref-type&gt;&lt;contributors&gt;&lt;authors&gt;&lt;author&gt;Liu, R.&lt;/author&gt;&lt;author&gt;Hong, J.&lt;/author&gt;&lt;author&gt;Xu, X.&lt;/author&gt;&lt;author&gt;Feng, Q.&lt;/author&gt;&lt;author&gt;Zhang, D.&lt;/author&gt;&lt;author&gt;Gu, Y.&lt;/author&gt;&lt;author&gt;Shi, J.&lt;/author&gt;&lt;author&gt;Zhao, S.&lt;/author&gt;&lt;author&gt;Liu, W.&lt;/author&gt;&lt;author&gt;Wang, X.&lt;/author&gt;&lt;author&gt;Xia, H.&lt;/author&gt;&lt;author&gt;Liu, Z.&lt;/author&gt;&lt;author&gt;Cui, B.&lt;/author&gt;&lt;author&gt;Liang, P.&lt;/author&gt;&lt;author&gt;Xi, L.&lt;/author&gt;&lt;author&gt;Jin, J.&lt;/author&gt;&lt;author&gt;Ying, X.&lt;/author&gt;&lt;author&gt;Wang, X.&lt;/author&gt;&lt;author&gt;Zhao, X.&lt;/author&gt;&lt;author&gt;Li, W.&lt;/author&gt;&lt;author&gt;Jia, H.&lt;/author&gt;&lt;author&gt;Lan, Z.&lt;/author&gt;&lt;author&gt;Li, F.&lt;/author&gt;&lt;author&gt;Wang, R.&lt;/author&gt;&lt;author&gt;Sun, Y.&lt;/author&gt;&lt;author&gt;Yang, M.&lt;/author&gt;&lt;author&gt;Shen, Y.&lt;/author&gt;&lt;author&gt;Jie, Z.&lt;/author&gt;&lt;author&gt;Li, J.&lt;/author&gt;&lt;author&gt;Chen, X.&lt;/author&gt;&lt;author&gt;Zhong, H.&lt;/author&gt;&lt;author&gt;Xie, H.&lt;/author&gt;&lt;author&gt;Zhang, Y.&lt;/author&gt;&lt;author&gt;Gu, W.&lt;/author&gt;&lt;author&gt;Deng, X.&lt;/author&gt;&lt;author&gt;Shen, B.&lt;/author&gt;&lt;author&gt;Xu, X.&lt;/author&gt;&lt;author&gt;Yang, H.&lt;/author&gt;&lt;author&gt;Xu, G.&lt;/author&gt;&lt;author&gt;Bi, Y.&lt;/author&gt;&lt;author&gt;Lai, S.&lt;/author&gt;&lt;author&gt;Wang, J.&lt;/author&gt;&lt;author&gt;Qi, L.&lt;/author&gt;&lt;author&gt;Madsen, L.&lt;/author&gt;&lt;author&gt;Wang, J.&lt;/author&gt;&lt;author&gt;Ning, G.&lt;/author&gt;&lt;author&gt;Kristiansen, K.&lt;/author&gt;&lt;author&gt;Wang, W.&lt;/author&gt;&lt;/authors&gt;&lt;/contributors&gt;&lt;auth-address&gt;State Key Laboratory of Medical Genomes, National Clinical Research Center for Endocrine and Metabolic Diseases, Ruijin Hospital, Shanghai Jiao Tong University School of Medicine, Shanghai, China.&amp;#13;BGI-Shenzhen, Shenzhen, China.&amp;#13;BGI Education Center, University of Chinese Academy of Sciences, Shenzhen, China.&amp;#13;Shenzhen Engineering Laboratory of Detection and Intervention of Human Intestinal Microbiome, BGI-Shenzhen, Shenzhen, China.&amp;#13;China National GeneBank, BGI-Shenzhen, Shenzhen, China.&amp;#13;Laboratory of Endocrinology and Metabolism, Institute of Health Sciences, Shanghai Institutes for Biological Sciences (SIBS), Chinese Academy of Sciences (CAS) &amp;amp;Shanghai Jiao Tong University School of Medicine (SJTUSM), Shanghai, China.&amp;#13;Pancreatic Disease Center, Department of General Surgery, Ruijin Hospital, Shanghai Jiao Tong University School of Medicine, Shanghai, China.&amp;#13;CAS Key Laboratory of Separation Science for Analytical Chemistry, Dalian Institute of Chemical Physics, Chinese Academy of Sciences, Dalian, China.&amp;#13;Shenzhen Key Laboratory of Human Commensal Microorganisms and Health Research, BGI-Shenzhen, Shenzhen, China.&amp;#13;James D. Watson Institute of Genome Sciences, Hangzhou, China.&amp;#13;Department of Radiology and Radiological Science, Johns Hopkins School of Medicine, Baltimore, Maryland, USA.&amp;#13;Department of Nutrition, Harvard School of Public Health, Boston, Massachusetts, USA.&amp;#13;Department of Epidemiology, School of Public Health and Tropical Medicine, Tulane University, New Orleans, Louisiana, USA.&amp;#13;National Institute of Nutrition and Seafood Research, Bergen, Norway.&amp;#13;Laboratory of Genomics and Molecular Biomedicine, Department of Biology, University of Copenhagen, Copenhagen, Denmark.&lt;/auth-address&gt;&lt;titles&gt;&lt;title&gt;Gut microbiome and serum metabolome alterations in obesity and after weight-loss intervention&lt;/title&gt;&lt;secondary-title&gt;Nat Med&lt;/secondary-title&gt;&lt;/titles&gt;&lt;periodical&gt;&lt;full-title&gt;Nat Med&lt;/full-title&gt;&lt;/periodical&gt;&lt;pages&gt;859-868&lt;/pages&gt;&lt;volume&gt;23&lt;/volume&gt;&lt;number&gt;7&lt;/number&gt;&lt;keywords&gt;&lt;keyword&gt;Adiposity&lt;/keyword&gt;&lt;keyword&gt;Adult&lt;/keyword&gt;&lt;keyword&gt;Animals&lt;/keyword&gt;&lt;keyword&gt;Bacteroides/genetics&lt;/keyword&gt;&lt;keyword&gt;Bacteroides thetaiotaomicron/genetics&lt;/keyword&gt;&lt;keyword&gt;Bariatric Surgery&lt;/keyword&gt;&lt;keyword&gt;Case-Control Studies&lt;/keyword&gt;&lt;keyword&gt;DNA, Bacterial/*analysis&lt;/keyword&gt;&lt;keyword&gt;Dysbiosis/metabolism/*microbiology&lt;/keyword&gt;&lt;keyword&gt;Female&lt;/keyword&gt;&lt;keyword&gt;Fusobacterium/genetics&lt;/keyword&gt;&lt;keyword&gt;Gastrectomy&lt;/keyword&gt;&lt;keyword&gt;Gastrointestinal Microbiome/*genetics&lt;/keyword&gt;&lt;keyword&gt;Glutamic Acid/blood&lt;/keyword&gt;&lt;keyword&gt;Humans&lt;/keyword&gt;&lt;keyword&gt;Male&lt;/keyword&gt;&lt;keyword&gt;*Metabolome&lt;/keyword&gt;&lt;keyword&gt;Metagenome&lt;/keyword&gt;&lt;keyword&gt;Mice&lt;/keyword&gt;&lt;keyword&gt;Obesity/metabolism/*microbiology/surgery&lt;/keyword&gt;&lt;keyword&gt;Weight Gain&lt;/keyword&gt;&lt;keyword&gt;Young Adult&lt;/keyword&gt;&lt;/keywords&gt;&lt;dates&gt;&lt;year&gt;2017&lt;/year&gt;&lt;pub-dates&gt;&lt;date&gt;Jul&lt;/date&gt;&lt;/pub-dates&gt;&lt;/dates&gt;&lt;isbn&gt;1546-170X (Electronic)&amp;#13;1078-8956 (Linking)&lt;/isbn&gt;&lt;accession-num&gt;28628112&lt;/accession-num&gt;&lt;urls&gt;&lt;related-urls&gt;&lt;url&gt;https://www.ncbi.nlm.nih.gov/pubmed/28628112&lt;/url&gt;&lt;/related-urls&gt;&lt;/urls&gt;&lt;electronic-resource-num&gt;10.1038/nm.4358&lt;/electronic-resource-num&gt;&lt;/record&gt;&lt;/Cite&gt;&lt;/EndNote&gt;</w:instrText>
      </w:r>
      <w:r>
        <w:rPr/>
        <w:fldChar w:fldCharType="separate"/>
      </w:r>
      <w:bookmarkStart w:id="91" w:name="__Fieldmark__1105_1583035811"/>
      <w:bookmarkStart w:id="92" w:name="__Fieldmark__767_2140982557"/>
      <w:bookmarkEnd w:id="89"/>
      <w:bookmarkEnd w:id="90"/>
      <w:r>
        <w:rPr/>
      </w:r>
      <w:r>
        <w:rPr/>
      </w:r>
      <w:r>
        <w:rPr/>
        <w:fldChar w:fldCharType="end"/>
      </w:r>
      <w:r>
        <w:fldChar w:fldCharType="begin"/>
      </w:r>
      <w:r>
        <w:rPr/>
        <w:instrText>ADDIN EN.CITE &lt;EndNote&gt;&lt;Cite&gt;&lt;Author&gt;Ley&lt;/Author&gt;&lt;Year&gt;2006&lt;/Year&gt;&lt;RecNum&gt;15&lt;/RecNum&gt;&lt;DisplayText&gt;(Ley et al., 2006)&lt;/DisplayText&gt;&lt;record&gt;&lt;rec-number&gt;15&lt;/rec-number&gt;&lt;foreign-keys&gt;&lt;key app="EN" db-id="2zt5prfx5s2e9rea52gpsr2bwddattvw2wsa" timestamp="1534351178"&gt;15&lt;/key&gt;&lt;/foreign-keys&gt;&lt;ref-type name="Journal Article"&gt;17&lt;/ref-type&gt;&lt;contributors&gt;&lt;authors&gt;&lt;author&gt;Ley, Ruth E.&lt;/author&gt;&lt;author&gt;Peterson, Daniel A.&lt;/author&gt;&lt;author&gt;Gordon, Jeffrey I.&lt;/author&gt;&lt;/authors&gt;&lt;/contributors&gt;&lt;titles&gt;&lt;title&gt;Ecological and Evolutionary Forces Shaping Microbial Diversity in the Human Intestine&lt;/title&gt;&lt;secondary-title&gt;Cell&lt;/secondary-title&gt;&lt;/titles&gt;&lt;periodical&gt;&lt;full-title&gt;Cell&lt;/full-title&gt;&lt;/periodical&gt;&lt;pages&gt;837-848&lt;/pages&gt;&lt;volume&gt;124&lt;/volume&gt;&lt;dates&gt;&lt;year&gt;2006&lt;/year&gt;&lt;/dates&gt;&lt;publisher&gt;Cell Press&lt;/publisher&gt;&lt;urls&gt;&lt;/urls&gt;&lt;electronic-resource-num&gt;10.1016/J.CELL.2006.02.017&lt;/electronic-resource-num&gt;&lt;/record&gt;&lt;/Cite&gt;&lt;/EndNote&gt;</w:instrText>
      </w:r>
      <w:r>
        <w:rPr/>
        <w:fldChar w:fldCharType="separate"/>
      </w:r>
      <w:bookmarkStart w:id="93" w:name="__Fieldmark__1110_1583035811"/>
      <w:bookmarkStart w:id="94" w:name="__Fieldmark__771_2140982557"/>
      <w:bookmarkEnd w:id="91"/>
      <w:bookmarkEnd w:id="92"/>
      <w:r>
        <w:rPr/>
      </w:r>
      <w:r>
        <w:rPr/>
      </w:r>
      <w:r>
        <w:rPr/>
        <w:fldChar w:fldCharType="end"/>
      </w:r>
      <w:r>
        <w:fldChar w:fldCharType="begin"/>
      </w:r>
      <w:r>
        <w:rPr/>
        <w:instrText>ADDIN EN.CITE &lt;EndNote&gt;&lt;Cite&gt;&lt;Author&gt;Wang&lt;/Author&gt;&lt;Year&gt;2011&lt;/Year&gt;&lt;RecNum&gt;10&lt;/RecNum&gt;&lt;DisplayText&gt;(Z. Wang et al., 2011)&lt;/DisplayText&gt;&lt;record&gt;&lt;rec-number&gt;10&lt;/rec-number&gt;&lt;foreign-keys&gt;&lt;key app="EN" db-id="2zt5prfx5s2e9rea52gpsr2bwddattvw2wsa" timestamp="1534351178"&gt;10&lt;/key&gt;&lt;/foreign-keys&gt;&lt;ref-type name="Journal Article"&gt;17&lt;/ref-type&gt;&lt;contributors&gt;&lt;authors&gt;&lt;author&gt;Wang, Zeneng&lt;/author&gt;&lt;author&gt;Klipfell, Elizabeth&lt;/author&gt;&lt;author&gt;Bennett, Brian J&lt;/author&gt;&lt;author&gt;Koeth, Robert&lt;/author&gt;&lt;author&gt;Levison, Bruce S&lt;/author&gt;&lt;author&gt;Dugar, Brandon&lt;/author&gt;&lt;author&gt;Feldstein, Ariel E&lt;/author&gt;&lt;author&gt;Britt, Earl B&lt;/author&gt;&lt;author&gt;Fu, Xiaoming&lt;/author&gt;&lt;author&gt;Chung, Yoon-Mi&lt;/author&gt;&lt;author&gt;Wu, Yuping&lt;/author&gt;&lt;author&gt;Schauer, Phil&lt;/author&gt;&lt;author&gt;Smith, Jonathan D&lt;/author&gt;&lt;author&gt;Allayee, Hooman&lt;/author&gt;&lt;author&gt;Tang, W H Wilson&lt;/author&gt;&lt;author&gt;DiDonato, Joseph A&lt;/author&gt;&lt;author&gt;Lusis, Aldons J&lt;/author&gt;&lt;author&gt;Hazen, Stanley L&lt;/author&gt;&lt;/authors&gt;&lt;/contributors&gt;&lt;titles&gt;&lt;title&gt;Gut flora metabolism of phosphatidylcholine promotes cardiovascular disease.&lt;/title&gt;&lt;secondary-title&gt;Nature&lt;/secondary-title&gt;&lt;/titles&gt;&lt;periodical&gt;&lt;full-title&gt;Nature&lt;/full-title&gt;&lt;/periodical&gt;&lt;pages&gt;57-63&lt;/pages&gt;&lt;volume&gt;472&lt;/volume&gt;&lt;dates&gt;&lt;year&gt;2011&lt;/year&gt;&lt;/dates&gt;&lt;accession-num&gt;21475195&lt;/accession-num&gt;&lt;urls&gt;&lt;/urls&gt;&lt;electronic-resource-num&gt;10.1038/nature09922&lt;/electronic-resource-num&gt;&lt;/record&gt;&lt;/Cite&gt;&lt;/EndNote&gt;</w:instrText>
      </w:r>
      <w:r>
        <w:rPr/>
        <w:fldChar w:fldCharType="separate"/>
      </w:r>
      <w:bookmarkStart w:id="95" w:name="__Fieldmark__1115_1583035811"/>
      <w:bookmarkStart w:id="96" w:name="__Fieldmark__775_2140982557"/>
      <w:bookmarkEnd w:id="93"/>
      <w:bookmarkEnd w:id="94"/>
      <w:r>
        <w:rPr/>
      </w:r>
      <w:r>
        <w:rPr/>
      </w:r>
      <w:r>
        <w:rPr/>
        <w:fldChar w:fldCharType="end"/>
      </w:r>
      <w:r>
        <w:fldChar w:fldCharType="begin"/>
      </w:r>
      <w:r>
        <w:rPr/>
        <w:instrText>ADDIN EN.CITE &lt;EndNote&gt;&lt;Cite&gt;&lt;Author&gt;Rogers&lt;/Author&gt;&lt;Year&gt;2016&lt;/Year&gt;&lt;RecNum&gt;9&lt;/RecNum&gt;&lt;DisplayText&gt;(Rogers et al., 2016)&lt;/DisplayText&gt;&lt;record&gt;&lt;rec-number&gt;9&lt;/rec-number&gt;&lt;foreign-keys&gt;&lt;key app="EN" db-id="2zt5prfx5s2e9rea52gpsr2bwddattvw2wsa" timestamp="1534351178"&gt;9&lt;/key&gt;&lt;/foreign-keys&gt;&lt;ref-type name="Journal Article"&gt;17&lt;/ref-type&gt;&lt;contributors&gt;&lt;authors&gt;&lt;author&gt;Rogers, G B&lt;/author&gt;&lt;author&gt;Keating, D J&lt;/author&gt;&lt;author&gt;Young, R L&lt;/author&gt;&lt;author&gt;Wong, M-L&lt;/author&gt;&lt;author&gt;Licinio, J&lt;/author&gt;&lt;author&gt;Wesselingh, S&lt;/author&gt;&lt;/authors&gt;&lt;/contributors&gt;&lt;titles&gt;&lt;title&gt;From gut dysbiosis to altered brain function and mental illness: mechanisms and pathways&lt;/title&gt;&lt;secondary-title&gt;Molecular Psychiatry&lt;/secondary-title&gt;&lt;/titles&gt;&lt;periodical&gt;&lt;full-title&gt;Molecular Psychiatry&lt;/full-title&gt;&lt;/periodical&gt;&lt;pages&gt;738-748&lt;/pages&gt;&lt;volume&gt;21&lt;/volume&gt;&lt;dates&gt;&lt;year&gt;2016&lt;/year&gt;&lt;/dates&gt;&lt;urls&gt;&lt;/urls&gt;&lt;electronic-resource-num&gt;10.1038/mp.2016.50&lt;/electronic-resource-num&gt;&lt;/record&gt;&lt;/Cite&gt;&lt;/EndNote&gt;</w:instrText>
      </w:r>
      <w:r>
        <w:rPr/>
        <w:fldChar w:fldCharType="separate"/>
      </w:r>
      <w:bookmarkStart w:id="97" w:name="__Fieldmark__1120_1583035811"/>
      <w:bookmarkStart w:id="98" w:name="__Fieldmark__779_2140982557"/>
      <w:bookmarkEnd w:id="95"/>
      <w:bookmarkEnd w:id="96"/>
      <w:r>
        <w:rPr/>
      </w:r>
      <w:r>
        <w:rPr/>
      </w:r>
      <w:r>
        <w:rPr/>
        <w:fldChar w:fldCharType="end"/>
      </w:r>
      <w:r>
        <w:fldChar w:fldCharType="begin"/>
      </w:r>
      <w:r>
        <w:rPr/>
        <w:instrText>ADDIN EN.CITE &lt;EndNote&gt;&lt;Cite&gt;&lt;Author&gt;Hosny&lt;/Author&gt;&lt;Year&gt;2017&lt;/Year&gt;&lt;RecNum&gt;20&lt;/RecNum&gt;&lt;DisplayText&gt;(Hosny et al., 2017)&lt;/DisplayText&gt;&lt;record&gt;&lt;rec-number&gt;20&lt;/rec-number&gt;&lt;foreign-keys&gt;&lt;key app="EN" db-id="2zt5prfx5s2e9rea52gpsr2bwddattvw2wsa" timestamp="1534351178"&gt;20&lt;/key&gt;&lt;/foreign-keys&gt;&lt;ref-type name="Journal Article"&gt;17&lt;/ref-type&gt;&lt;contributors&gt;&lt;authors&gt;&lt;author&gt;Hosny, Michel&lt;/author&gt;&lt;author&gt;Cassir, Nadim&lt;/author&gt;&lt;author&gt;La Scola, Bernard&lt;/author&gt;&lt;/authors&gt;&lt;/contributors&gt;&lt;titles&gt;&lt;title&gt;Updating on gut microbiota and its relationship with the occurrence of necrotizing enterocolitis&lt;/title&gt;&lt;secondary-title&gt;Human Microbiome Journal&lt;/secondary-title&gt;&lt;/titles&gt;&lt;periodical&gt;&lt;full-title&gt;Human Microbiome Journal&lt;/full-title&gt;&lt;/periodical&gt;&lt;pages&gt;14-19&lt;/pages&gt;&lt;volume&gt;4&lt;/volume&gt;&lt;keywords&gt;&lt;keyword&gt;Dysbiosis&lt;/keyword&gt;&lt;keyword&gt;Gut microbiota&lt;/keyword&gt;&lt;keyword&gt;Necrotizing enterocolitis&lt;/keyword&gt;&lt;keyword&gt;Toxins&lt;/keyword&gt;&lt;/keywords&gt;&lt;dates&gt;&lt;year&gt;2017&lt;/year&gt;&lt;/dates&gt;&lt;urls&gt;&lt;/urls&gt;&lt;electronic-resource-num&gt;10.1016/j.humic.2016.09.002&lt;/electronic-resource-num&gt;&lt;/record&gt;&lt;/Cite&gt;&lt;/EndNote&gt;</w:instrText>
      </w:r>
      <w:r>
        <w:rPr/>
        <w:fldChar w:fldCharType="separate"/>
      </w:r>
      <w:bookmarkStart w:id="99" w:name="__Fieldmark__1125_1583035811"/>
      <w:bookmarkStart w:id="100" w:name="__Fieldmark__783_2140982557"/>
      <w:bookmarkEnd w:id="97"/>
      <w:bookmarkEnd w:id="98"/>
      <w:r>
        <w:rPr/>
      </w:r>
      <w:r>
        <w:rPr/>
      </w:r>
      <w:r>
        <w:rPr/>
        <w:fldChar w:fldCharType="end"/>
      </w:r>
      <w:r>
        <w:fldChar w:fldCharType="begin"/>
      </w:r>
      <w:r>
        <w:rPr/>
        <w:instrText>ADDIN EN.CITE &lt;EndNote&gt;&lt;Cite&gt;&lt;Author&gt;Morrow&lt;/Author&gt;&lt;Year&gt;2013&lt;/Year&gt;&lt;RecNum&gt;8&lt;/RecNum&gt;&lt;DisplayText&gt;(Morrow et al., 2013)&lt;/DisplayText&gt;&lt;record&gt;&lt;rec-number&gt;8&lt;/rec-number&gt;&lt;foreign-keys&gt;&lt;key app="EN" db-id="2zt5prfx5s2e9rea52gpsr2bwddattvw2wsa" timestamp="1534351178"&gt;8&lt;/key&gt;&lt;/foreign-keys&gt;&lt;ref-type name="Journal Article"&gt;17&lt;/ref-type&gt;&lt;contributors&gt;&lt;authors&gt;&lt;author&gt;Morrow, Ardythe L&lt;/author&gt;&lt;author&gt;Lagomarcino, Anne J&lt;/author&gt;&lt;author&gt;Schibler, Kurt R&lt;/author&gt;&lt;author&gt;Taft, Diana H&lt;/author&gt;&lt;author&gt;Yu, Zhuoteng&lt;/author&gt;&lt;author&gt;Wang, Bo&lt;/author&gt;&lt;author&gt;Altaye, Mekibib&lt;/author&gt;&lt;author&gt;Wagner, Michael&lt;/author&gt;&lt;author&gt;Gevers, Dirk&lt;/author&gt;&lt;author&gt;Ward, Doyle V&lt;/author&gt;&lt;author&gt;Kennedy, Michael A&lt;/author&gt;&lt;author&gt;Huttenhower, Curtis&lt;/author&gt;&lt;author&gt;Newburg, David S&lt;/author&gt;&lt;/authors&gt;&lt;/contributors&gt;&lt;titles&gt;&lt;title&gt;Early microbial and metabolomic signatures predict later onset of necrotizing enterocolitis in preterm infants.&lt;/title&gt;&lt;secondary-title&gt;Microbiome&lt;/secondary-title&gt;&lt;/titles&gt;&lt;periodical&gt;&lt;full-title&gt;Microbiome&lt;/full-title&gt;&lt;/periodical&gt;&lt;pages&gt;13&lt;/pages&gt;&lt;volume&gt;1&lt;/volume&gt;&lt;dates&gt;&lt;year&gt;2013&lt;/year&gt;&lt;/dates&gt;&lt;accession-num&gt;24450576&lt;/accession-num&gt;&lt;urls&gt;&lt;/urls&gt;&lt;electronic-resource-num&gt;10.1186/2049-2618-1-13&lt;/electronic-resource-num&gt;&lt;/record&gt;&lt;/Cite&gt;&lt;/EndNote&gt;</w:instrText>
      </w:r>
      <w:r>
        <w:rPr/>
        <w:fldChar w:fldCharType="separate"/>
      </w:r>
      <w:bookmarkStart w:id="101" w:name="__Fieldmark__1131_1583035811"/>
      <w:bookmarkStart w:id="102" w:name="__Fieldmark__787_2140982557"/>
      <w:bookmarkEnd w:id="99"/>
      <w:bookmarkEnd w:id="100"/>
      <w:r>
        <w:rPr/>
      </w:r>
      <w:r>
        <w:rPr/>
      </w:r>
      <w:r>
        <w:rPr/>
        <w:fldChar w:fldCharType="end"/>
      </w:r>
      <w:r>
        <w:fldChar w:fldCharType="begin"/>
      </w:r>
      <w:r>
        <w:rPr/>
        <w:instrText>ADDIN EN.CITE &lt;EndNote&gt;&lt;Cite&gt;&lt;Author&gt;Panigrahi&lt;/Author&gt;&lt;Year&gt;1996&lt;/Year&gt;&lt;RecNum&gt;2&lt;/RecNum&gt;&lt;DisplayText&gt;(Panigrahi et al., 1996)&lt;/DisplayText&gt;&lt;record&gt;&lt;rec-number&gt;2&lt;/rec-number&gt;&lt;foreign-keys&gt;&lt;key app="EN" db-id="2zt5prfx5s2e9rea52gpsr2bwddattvw2wsa" timestamp="1534351178"&gt;2&lt;/key&gt;&lt;/foreign-keys&gt;&lt;ref-type name="Journal Article"&gt;17&lt;/ref-type&gt;&lt;contributors&gt;&lt;authors&gt;&lt;author&gt;Panigrahi, P&lt;/author&gt;&lt;author&gt;Bamford, P&lt;/author&gt;&lt;author&gt;Horvath, K&lt;/author&gt;&lt;author&gt;Morris, Jr&lt;/author&gt;&lt;author&gt;J.G&lt;/author&gt;&lt;author&gt;Gewolb, I H&lt;/author&gt;&lt;/authors&gt;&lt;/contributors&gt;&lt;titles&gt;&lt;title&gt;Escherichia coli transcytosis in a Caco-2 cell model: Implications in neonatal necrotizing enterocolitis.&lt;/title&gt;&lt;secondary-title&gt;Pediatric research&lt;/secondary-title&gt;&lt;/titles&gt;&lt;periodical&gt;&lt;full-title&gt;Pediatric research&lt;/full-title&gt;&lt;/periodical&gt;&lt;pages&gt;415-421&lt;/pages&gt;&lt;volume&gt;40&lt;/volume&gt;&lt;keywords&gt;&lt;keyword&gt;Enterococcus faecalis&lt;/keyword&gt;&lt;keyword&gt;Escherichia coli&lt;/keyword&gt;&lt;keyword&gt;Salmonella typhimurium&lt;/keyword&gt;&lt;keyword&gt;article&lt;/keyword&gt;&lt;keyword&gt;colon adenocarcinoma&lt;/keyword&gt;&lt;keyword&gt;controlled study&lt;/keyword&gt;&lt;keyword&gt;electron microscopy&lt;/keyword&gt;&lt;keyword&gt;human&lt;/keyword&gt;&lt;keyword&gt;human cell&lt;/keyword&gt;&lt;keyword&gt;intestine brush border&lt;/keyword&gt;&lt;keyword&gt;necrotizing enterocolitis/et [Etiology]&lt;/keyword&gt;&lt;keyword&gt;priority journal&lt;/keyword&gt;&lt;keyword&gt;tight junction&lt;/keyword&gt;&lt;keyword&gt;transcytosis&lt;/keyword&gt;&lt;/keywords&gt;&lt;dates&gt;&lt;year&gt;1996&lt;/year&gt;&lt;/dates&gt;&lt;accession-num&gt;8865278&lt;/accession-num&gt;&lt;urls&gt;&lt;/urls&gt;&lt;electronic-resource-num&gt;10.1203/00006450-199609000-00009&lt;/electronic-resource-num&gt;&lt;/record&gt;&lt;/Cite&gt;&lt;/EndNote&gt;</w:instrText>
      </w:r>
      <w:r>
        <w:rPr/>
        <w:fldChar w:fldCharType="separate"/>
      </w:r>
      <w:bookmarkStart w:id="103" w:name="__Fieldmark__1136_1583035811"/>
      <w:bookmarkStart w:id="104" w:name="__Fieldmark__791_2140982557"/>
      <w:bookmarkEnd w:id="101"/>
      <w:bookmarkEnd w:id="102"/>
      <w:r>
        <w:rPr/>
      </w:r>
      <w:r>
        <w:rPr/>
      </w:r>
      <w:r>
        <w:rPr/>
        <w:fldChar w:fldCharType="end"/>
      </w:r>
      <w:r>
        <w:fldChar w:fldCharType="begin"/>
      </w:r>
      <w:r>
        <w:rPr/>
        <w:instrText>ADDIN EN.CITE &lt;EndNote&gt;&lt;Cite&gt;&lt;Author&gt;Deitch&lt;/Author&gt;&lt;Year&gt;1987&lt;/Year&gt;&lt;RecNum&gt;7&lt;/RecNum&gt;&lt;DisplayText&gt;(Deitch, Berg, &amp;amp; Specian, 1987)&lt;/DisplayText&gt;&lt;record&gt;&lt;rec-number&gt;7&lt;/rec-number&gt;&lt;foreign-keys&gt;&lt;key app="EN" db-id="2zt5prfx5s2e9rea52gpsr2bwddattvw2wsa" timestamp="1534351178"&gt;7&lt;/key&gt;&lt;/foreign-keys&gt;&lt;ref-type name="Journal Article"&gt;17&lt;/ref-type&gt;&lt;contributors&gt;&lt;authors&gt;&lt;author&gt;Deitch, E A&lt;/author&gt;&lt;author&gt;Berg, R&lt;/author&gt;&lt;author&gt;Specian, R&lt;/author&gt;&lt;/authors&gt;&lt;/contributors&gt;&lt;titles&gt;&lt;title&gt;Endotoxin promotes the translocation of bacteria from the gut.&lt;/title&gt;&lt;secondary-title&gt;Archives of surgery (Chicago, Ill. : 1960)&lt;/secondary-title&gt;&lt;/titles&gt;&lt;periodical&gt;&lt;full-title&gt;Archives of surgery (Chicago, Ill. : 1960)&lt;/full-title&gt;&lt;/periodical&gt;&lt;pages&gt;185-90&lt;/pages&gt;&lt;volume&gt;122&lt;/volume&gt;&lt;dates&gt;&lt;year&gt;1987&lt;/year&gt;&lt;/dates&gt;&lt;accession-num&gt;3545142&lt;/accession-num&gt;&lt;urls&gt;&lt;/urls&gt;&lt;/record&gt;&lt;/Cite&gt;&lt;/EndNote&gt;</w:instrText>
      </w:r>
      <w:r>
        <w:rPr/>
        <w:fldChar w:fldCharType="separate"/>
      </w:r>
      <w:bookmarkStart w:id="105" w:name="__Fieldmark__1144_1583035811"/>
      <w:bookmarkStart w:id="106" w:name="__Fieldmark__795_2140982557"/>
      <w:bookmarkEnd w:id="103"/>
      <w:bookmarkEnd w:id="104"/>
      <w:r>
        <w:rPr/>
      </w:r>
      <w:r>
        <w:rPr/>
      </w:r>
      <w:r>
        <w:rPr/>
        <w:fldChar w:fldCharType="end"/>
      </w:r>
      <w:bookmarkStart w:id="107" w:name="__Fieldmark__1149_1583035811"/>
      <w:bookmarkEnd w:id="105"/>
      <w:bookmarkEnd w:id="106"/>
      <w:bookmarkEnd w:id="107"/>
      <w:r>
        <w:rPr>
          <w:rFonts w:ascii="Times" w:hAnsi="Times"/>
        </w:rPr>
        <w:t xml:space="preserve">. </w:t>
      </w:r>
      <w:r>
        <w:fldChar w:fldCharType="begin"/>
      </w:r>
      <w:r>
        <w:rPr/>
        <w:instrText>ADDIN EN.CITE</w:instrText>
      </w:r>
      <w:r>
        <w:rPr/>
        <w:fldChar w:fldCharType="separate"/>
      </w:r>
      <w:bookmarkStart w:id="108" w:name="__Fieldmark__802_2140982557"/>
      <w:r>
        <w:rPr/>
      </w:r>
      <w:r>
        <w:rPr/>
      </w:r>
      <w:r>
        <w:rPr/>
        <w:fldChar w:fldCharType="end"/>
      </w:r>
      <w:r>
        <w:fldChar w:fldCharType="begin"/>
      </w:r>
      <w:r>
        <w:rPr/>
        <w:instrText>ADDIN EN.CITE.DATA</w:instrText>
      </w:r>
      <w:r>
        <w:rPr/>
        <w:fldChar w:fldCharType="separate"/>
      </w:r>
      <w:bookmarkStart w:id="109" w:name="__Fieldmark__1158_1583035811"/>
      <w:bookmarkStart w:id="110" w:name="__Fieldmark__805_2140982557"/>
      <w:bookmarkEnd w:id="108"/>
      <w:r>
        <w:rPr/>
      </w:r>
      <w:r>
        <w:rPr/>
      </w:r>
      <w:r>
        <w:rPr/>
        <w:fldChar w:fldCharType="end"/>
      </w:r>
      <w:r>
        <w:fldChar w:fldCharType="begin"/>
      </w:r>
      <w:r>
        <w:rPr/>
        <w:instrText>ADDIN EN.CITE &lt;EndNote&gt;&lt;Cite&gt;&lt;Author&gt;Shimizu&lt;/Author&gt;&lt;Year&gt;2011&lt;/Year&gt;&lt;RecNum&gt;33&lt;/RecNum&gt;&lt;DisplayText&gt;(Shimizu et al., 2011)&lt;/DisplayText&gt;&lt;record&gt;&lt;rec-number&gt;33&lt;/rec-number&gt;&lt;foreign-keys&gt;&lt;key app="EN" db-id="2zt5prfx5s2e9rea52gpsr2bwddattvw2wsa" timestamp="1534351178"&gt;33&lt;/key&gt;&lt;/foreign-keys&gt;&lt;ref-type name="Journal Article"&gt;17&lt;/ref-type&gt;&lt;contributors&gt;&lt;authors&gt;&lt;author&gt;Shimizu, Kentaro&lt;/author&gt;&lt;author&gt;Ogura, Hiroshi&lt;/author&gt;&lt;author&gt;Hamasaki, Toshimitsu&lt;/author&gt;&lt;author&gt;Goto, Miki&lt;/author&gt;&lt;author&gt;Tasaki, Osamu&lt;/author&gt;&lt;author&gt;Asahara, Takashi&lt;/author&gt;&lt;author&gt;Nomoto, Koji&lt;/author&gt;&lt;author&gt;Morotomi, Masami&lt;/author&gt;&lt;author&gt;Matsushima, Asako&lt;/author&gt;&lt;author&gt;Kuwagata, Yasuyuki&lt;/author&gt;&lt;author&gt;Sugimoto, Hisashi&lt;/author&gt;&lt;/authors&gt;&lt;/contributors&gt;&lt;titles&gt;&lt;title&gt;Altered gut flora are associated with septic complications and death in critically ill patients with systemic inflammatory response syndrome&lt;/title&gt;&lt;secondary-title&gt;Digestive Diseases and Sciences&lt;/secondary-title&gt;&lt;/titles&gt;&lt;periodical&gt;&lt;full-title&gt;Digestive Diseases and Sciences&lt;/full-title&gt;&lt;/periodical&gt;&lt;pages&gt;1171-1177&lt;/pages&gt;&lt;volume&gt;56&lt;/volume&gt;&lt;keywords&gt;&lt;keyword&gt;Classification and regression trees&lt;/keyword&gt;&lt;keyword&gt;Flora&lt;/keyword&gt;&lt;keyword&gt;Gut&lt;/keyword&gt;&lt;keyword&gt;ICU&lt;/keyword&gt;&lt;keyword&gt;Probiotics&lt;/keyword&gt;&lt;keyword&gt;Sepsis&lt;/keyword&gt;&lt;/keywords&gt;&lt;dates&gt;&lt;year&gt;2011&lt;/year&gt;&lt;/dates&gt;&lt;isbn&gt;1062001014188&lt;/isbn&gt;&lt;accession-num&gt;20931284&lt;/accession-num&gt;&lt;urls&gt;&lt;/urls&gt;&lt;electronic-resource-num&gt;10.1007/s10620-010-1418-8&lt;/electronic-resource-num&gt;&lt;/record&gt;&lt;/Cite&gt;&lt;/EndNote&gt;</w:instrText>
      </w:r>
      <w:r>
        <w:rPr/>
        <w:fldChar w:fldCharType="separate"/>
      </w:r>
      <w:bookmarkStart w:id="111" w:name="__Fieldmark__1157_1583035811"/>
      <w:bookmarkStart w:id="112" w:name="__Fieldmark__809_2140982557"/>
      <w:bookmarkEnd w:id="109"/>
      <w:bookmarkEnd w:id="110"/>
      <w:r>
        <w:rPr/>
      </w:r>
      <w:r>
        <w:rPr/>
      </w:r>
      <w:r>
        <w:rPr/>
        <w:fldChar w:fldCharType="end"/>
      </w:r>
      <w:r>
        <w:fldChar w:fldCharType="begin"/>
      </w:r>
      <w:r>
        <w:rPr/>
        <w:instrText>ADDIN EN.CITE &lt;EndNote&gt;&lt;Cite&gt;&lt;Author&gt;Dutta&lt;/Author&gt;&lt;Year&gt;2014&lt;/Year&gt;&lt;RecNum&gt;3&lt;/RecNum&gt;&lt;DisplayText&gt;(Dutta, Ganesh, Ray, &amp;amp; Narang, 2014)&lt;/DisplayText&gt;&lt;record&gt;&lt;rec-number&gt;3&lt;/rec-number&gt;&lt;foreign-keys&gt;&lt;key app="EN" db-id="2zt5prfx5s2e9rea52gpsr2bwddattvw2wsa" timestamp="1534351178"&gt;3&lt;/key&gt;&lt;/foreign-keys&gt;&lt;ref-type name="Journal Article"&gt;17&lt;/ref-type&gt;&lt;contributors&gt;&lt;authors&gt;&lt;author&gt;Dutta, Sourabh&lt;/author&gt;&lt;author&gt;Ganesh, Meenakshi&lt;/author&gt;&lt;author&gt;Ray, Pallab&lt;/author&gt;&lt;author&gt;Narang, Anil&lt;/author&gt;&lt;/authors&gt;&lt;/contributors&gt;&lt;titles&gt;&lt;title&gt;Intestinal colonization among very low birth weight infants in first week of life.&lt;/title&gt;&lt;secondary-title&gt;Indian pediatrics&lt;/secondary-title&gt;&lt;/titles&gt;&lt;periodical&gt;&lt;full-title&gt;Indian pediatrics&lt;/full-title&gt;&lt;/periodical&gt;&lt;pages&gt;807-9&lt;/pages&gt;&lt;volume&gt;51&lt;/volume&gt;&lt;dates&gt;&lt;year&gt;2014&lt;/year&gt;&lt;/dates&gt;&lt;accession-num&gt;25362012&lt;/accession-num&gt;&lt;urls&gt;&lt;/urls&gt;&lt;/record&gt;&lt;/Cite&gt;&lt;/EndNote&gt;</w:instrText>
      </w:r>
      <w:r>
        <w:rPr/>
        <w:fldChar w:fldCharType="separate"/>
      </w:r>
      <w:bookmarkStart w:id="113" w:name="__Fieldmark__1163_1583035811"/>
      <w:bookmarkStart w:id="114" w:name="__Fieldmark__813_2140982557"/>
      <w:bookmarkEnd w:id="111"/>
      <w:bookmarkEnd w:id="112"/>
      <w:r>
        <w:rPr/>
      </w:r>
      <w:r>
        <w:rPr/>
      </w:r>
      <w:r>
        <w:rPr/>
        <w:fldChar w:fldCharType="end"/>
      </w:r>
      <w:r>
        <w:fldChar w:fldCharType="begin"/>
      </w:r>
      <w:r>
        <w:rPr/>
        <w:instrText>ADDIN EN.CITE &lt;EndNote&gt;&lt;Cite&gt;&lt;Author&gt;Moles&lt;/Author&gt;&lt;Year&gt;2013&lt;/Year&gt;&lt;RecNum&gt;5&lt;/RecNum&gt;&lt;DisplayText&gt;(Moles et al., 2013)&lt;/DisplayText&gt;&lt;record&gt;&lt;rec-number&gt;5&lt;/rec-number&gt;&lt;foreign-keys&gt;&lt;key app="EN" db-id="2zt5prfx5s2e9rea52gpsr2bwddattvw2wsa" timestamp="1534351178"&gt;5&lt;/key&gt;&lt;/foreign-keys&gt;&lt;ref-type name="Journal Article"&gt;17&lt;/ref-type&gt;&lt;contributors&gt;&lt;authors&gt;&lt;author&gt;Moles, Laura&lt;/author&gt;&lt;author&gt;Gómez, Marta&lt;/author&gt;&lt;author&gt;Heilig, Hans&lt;/author&gt;&lt;author&gt;Bustos, Gerardo&lt;/author&gt;&lt;author&gt;Fuentes, Susana&lt;/author&gt;&lt;author&gt;de Vos, Willem&lt;/author&gt;&lt;author&gt;Fernández, Leónides&lt;/author&gt;&lt;author&gt;Rodríguez, Juan M.&lt;/author&gt;&lt;author&gt;Jiménez, Esther&lt;/author&gt;&lt;/authors&gt;&lt;secondary-authors&gt;&lt;author&gt;Sanz, Yolanda&lt;/author&gt;&lt;/secondary-authors&gt;&lt;/contributors&gt;&lt;titles&gt;&lt;title&gt;Bacterial Diversity in Meconium of Preterm Neonates and Evolution of Their Fecal Microbiota during the First Month of Life&lt;/title&gt;&lt;secondary-title&gt;PLoS ONE&lt;/secondary-title&gt;&lt;/titles&gt;&lt;periodical&gt;&lt;full-title&gt;PLoS ONE&lt;/full-title&gt;&lt;/periodical&gt;&lt;pages&gt;e66986&lt;/pages&gt;&lt;volume&gt;8&lt;/volume&gt;&lt;dates&gt;&lt;year&gt;2013&lt;/year&gt;&lt;/dates&gt;&lt;urls&gt;&lt;/urls&gt;&lt;electronic-resource-num&gt;10.1371/journal.pone.0066986&lt;/electronic-resource-num&gt;&lt;/record&gt;&lt;/Cite&gt;&lt;/EndNote&gt;</w:instrText>
      </w:r>
      <w:r>
        <w:rPr/>
        <w:fldChar w:fldCharType="separate"/>
      </w:r>
      <w:bookmarkStart w:id="115" w:name="__Fieldmark__1174_1583035811"/>
      <w:bookmarkStart w:id="116" w:name="__Fieldmark__817_2140982557"/>
      <w:bookmarkEnd w:id="113"/>
      <w:bookmarkEnd w:id="114"/>
      <w:r>
        <w:rPr/>
      </w:r>
      <w:r>
        <w:rPr/>
      </w:r>
      <w:r>
        <w:rPr/>
        <w:fldChar w:fldCharType="end"/>
      </w:r>
      <w:r>
        <w:fldChar w:fldCharType="begin"/>
      </w:r>
      <w:r>
        <w:rPr/>
        <w:instrText>ADDIN EN.CITE &lt;EndNote&gt;&lt;Cite&gt;&lt;Author&gt;La Rosa&lt;/Author&gt;&lt;Year&gt;2014&lt;/Year&gt;&lt;RecNum&gt;6&lt;/RecNum&gt;&lt;DisplayText&gt;(La Rosa et al., 2014)&lt;/DisplayText&gt;&lt;record&gt;&lt;rec-number&gt;6&lt;/rec-number&gt;&lt;foreign-keys&gt;&lt;key app="EN" db-id="2zt5prfx5s2e9rea52gpsr2bwddattvw2wsa" timestamp="1534351178"&gt;6&lt;/key&gt;&lt;/foreign-keys&gt;&lt;ref-type name="Journal Article"&gt;17&lt;/ref-type&gt;&lt;contributors&gt;&lt;authors&gt;&lt;author&gt;La Rosa, Patricio S&lt;/author&gt;&lt;author&gt;Warner, Barbara B&lt;/author&gt;&lt;author&gt;Zhou, Yanjiao&lt;/author&gt;&lt;author&gt;Weinstock, George M&lt;/author&gt;&lt;author&gt;Sodergren, Erica&lt;/author&gt;&lt;author&gt;Hall-Moore, Carla M&lt;/author&gt;&lt;author&gt;Stevens, Harold J&lt;/author&gt;&lt;author&gt;Bennett, William E&lt;/author&gt;&lt;author&gt;Shaikh, Nurmohammad&lt;/author&gt;&lt;author&gt;Linneman, Laura A&lt;/author&gt;&lt;author&gt;Hoffmann, Julie A&lt;/author&gt;&lt;author&gt;Hamvas, Aaron&lt;/author&gt;&lt;author&gt;Deych, Elena&lt;/author&gt;&lt;author&gt;Shands, Berkley A&lt;/author&gt;&lt;author&gt;Shannon, William D&lt;/author&gt;&lt;author&gt;Tarr, Phillip I&lt;/author&gt;&lt;/authors&gt;&lt;/contributors&gt;&lt;titles&gt;&lt;title&gt;Patterned progression of bacterial populations in the premature infant gut.&lt;/title&gt;&lt;secondary-title&gt;Proceedings of the National Academy of Sciences of the United States of America&lt;/secondary-title&gt;&lt;/titles&gt;&lt;periodical&gt;&lt;full-title&gt;Proceedings of the National Academy of Sciences of the United States of America&lt;/full-title&gt;&lt;/periodical&gt;&lt;pages&gt;12522-7&lt;/pages&gt;&lt;volume&gt;111&lt;/volume&gt;&lt;keywords&gt;&lt;keyword&gt;mixed model regression analysis&lt;/keyword&gt;&lt;keyword&gt;necrotizing enterocolitis&lt;/keyword&gt;&lt;keyword&gt;nonmetric multidimensional scaling&lt;/keyword&gt;&lt;keyword&gt;prematurity&lt;/keyword&gt;&lt;/keywords&gt;&lt;dates&gt;&lt;year&gt;2014&lt;/year&gt;&lt;/dates&gt;&lt;accession-num&gt;25114261&lt;/accession-num&gt;&lt;urls&gt;&lt;/urls&gt;&lt;electronic-resource-num&gt;10.1073/pnas.1409497111&lt;/electronic-resource-num&gt;&lt;/record&gt;&lt;/Cite&gt;&lt;/EndNote&gt;</w:instrText>
      </w:r>
      <w:r>
        <w:rPr/>
        <w:fldChar w:fldCharType="separate"/>
      </w:r>
      <w:bookmarkStart w:id="117" w:name="__Fieldmark__1179_1583035811"/>
      <w:bookmarkStart w:id="118" w:name="__Fieldmark__821_2140982557"/>
      <w:bookmarkEnd w:id="115"/>
      <w:bookmarkEnd w:id="116"/>
      <w:r>
        <w:rPr/>
      </w:r>
      <w:r>
        <w:rPr/>
      </w:r>
      <w:r>
        <w:rPr/>
        <w:fldChar w:fldCharType="end"/>
      </w:r>
      <w:r>
        <w:fldChar w:fldCharType="begin"/>
      </w:r>
      <w:r>
        <w:rPr/>
        <w:instrText>ADDIN EN.CITE &lt;EndNote&gt;&lt;Cite  &gt;&lt;Author&gt;Wang&lt;/Author&gt;&lt;Year&gt;2009&lt;/Year&gt;&lt;RecNum&gt;4&lt;/RecNum&gt;&lt;DisplayText&gt;(Y. Wang et al., 2009)&lt;/DisplayText&gt;&lt;record&gt;&lt;rec-number&gt;4&lt;/rec-number&gt;&lt;foreign-keys&gt;&lt;key app="EN" db-id="2zt5prfx5s2e9rea52gpsr2bwddattvw2wsa" timestamp="1534351178"&gt;4&lt;/key&gt;&lt;/foreign-keys&gt;&lt;ref-type name="Journal Article"&gt;17&lt;/ref-type&gt;&lt;contributors&gt;&lt;authors&gt;&lt;author&gt;Wang, Y.&lt;/author&gt;&lt;author&gt;Hoenig, J. D.&lt;/author&gt;&lt;author&gt;Malin, K. J.&lt;/author&gt;&lt;author&gt;Qamar, S.&lt;/author&gt;&lt;author&gt;Petrof, E. O.&lt;/author&gt;&lt;author&gt;Sun, J.&lt;/author&gt;&lt;author&gt;Antonopoulos, D. A.&lt;/author&gt;&lt;author&gt;Chang, E. B.&lt;/author&gt;&lt;author&gt;Claud, E. C.&lt;/author&gt;&lt;/authors&gt;&lt;/contributors&gt;&lt;auth-address&gt;Department of Medicine, University of Chicago, Chicago, IL 60637, USA.&lt;/auth-address&gt;&lt;titles&gt;&lt;title&gt;16S rRNA gene-based analysis of fecal microbiota from preterm infants with and without necrotizing enterocolitis&lt;/title&gt;&lt;secondary-title&gt;ISME J&lt;/secondary-title&gt;&lt;/titles&gt;&lt;periodical&gt;&lt;full-title&gt;ISME J&lt;/full-title&gt;&lt;/periodical&gt;&lt;pages&gt;944-54&lt;/pages&gt;&lt;volume&gt;3&lt;/volume&gt;&lt;number&gt;8&lt;/number&gt;&lt;keywords&gt;&lt;keyword&gt;Bacteria/*classification/genetics/*isolation &amp;amp; purification&lt;/keyword&gt;&lt;keyword&gt;*Biodiversity&lt;/keyword&gt;&lt;keyword&gt;Case-Control Studies&lt;/keyword&gt;&lt;keyword&gt;Cluster Analysis&lt;/keyword&gt;&lt;keyword&gt;DNA, Bacterial/chemistry/genetics&lt;/keyword&gt;&lt;keyword&gt;DNA, Ribosomal/chemistry/genetics&lt;/keyword&gt;&lt;keyword&gt;Enterocolitis, Necrotizing/*microbiology&lt;/keyword&gt;&lt;keyword&gt;Feces/*microbiology&lt;/keyword&gt;&lt;keyword&gt;Female&lt;/keyword&gt;&lt;keyword&gt;Humans&lt;/keyword&gt;&lt;keyword&gt;Infant&lt;/keyword&gt;&lt;keyword&gt;Infant, Newborn&lt;/keyword&gt;&lt;keyword&gt;Infant, Premature&lt;/keyword&gt;&lt;keyword&gt;Male&lt;/keyword&gt;&lt;keyword&gt;Molecular Sequence Data&lt;/keyword&gt;&lt;keyword&gt;Phylogeny&lt;/keyword&gt;&lt;keyword&gt;RNA, Ribosomal, 16S/genetics&lt;/keyword&gt;&lt;keyword&gt;Sequence Analysis, DNA&lt;/keyword&gt;&lt;/keywords&gt;&lt;dates&gt;&lt;year&gt;2009&lt;/year&gt;&lt;pub-dates&gt;&lt;date&gt;Aug&lt;/date&gt;&lt;/pub-dates&gt;&lt;/dates&gt;&lt;isbn&gt;1751-7370 (Electronic)&amp;#13;1751-7362 (Linking)&lt;/isbn&gt;&lt;accession-num&gt;19369970&lt;/accession-num&gt;&lt;urls&gt;&lt;related-urls&gt;&lt;url&gt;https://www.ncbi.nlm.nih.gov/pubmed/19369970&lt;/url&gt;&lt;/related-urls&gt;&lt;/urls&gt;&lt;custom2&gt;PMC2713796&lt;/custom2&gt;&lt;electronic-resource-num&gt;10.1038/ismej.2009.37&lt;/electronic-resource-num&gt;&lt;/record&gt;&lt;/Cite&gt;&lt;/EndNote&gt;</w:instrText>
      </w:r>
      <w:r>
        <w:rPr/>
        <w:fldChar w:fldCharType="separate"/>
      </w:r>
      <w:bookmarkStart w:id="119" w:name="__Fieldmark__1184_1583035811"/>
      <w:bookmarkStart w:id="120" w:name="__Fieldmark__825_2140982557"/>
      <w:bookmarkEnd w:id="117"/>
      <w:bookmarkEnd w:id="118"/>
      <w:r>
        <w:rPr/>
      </w:r>
      <w:r>
        <w:rPr/>
      </w:r>
      <w:r>
        <w:rPr/>
        <w:fldChar w:fldCharType="end"/>
      </w:r>
      <w:bookmarkStart w:id="121" w:name="__Fieldmark__1190_1583035811"/>
      <w:bookmarkEnd w:id="119"/>
      <w:bookmarkEnd w:id="120"/>
      <w:bookmarkEnd w:id="121"/>
      <w:r>
        <w:rPr>
          <w:rFonts w:eastAsia="宋体" w:cs="Arial Unicode MS" w:ascii="Times" w:hAnsi="Times" w:eastAsiaTheme="minorEastAsia"/>
          <w:sz w:val="24"/>
          <w:szCs w:val="24"/>
          <w:u w:val="none" w:color="000000"/>
          <w:lang w:eastAsia="zh-CN"/>
        </w:rPr>
        <w:t xml:space="preserve">In this pilot study, we intend to investigate the etiopathology of NEC and LOS in Chinese preterm infants from the perspective of intestinal microbiota. We profiled the gut microbiome of NEC and LOS preterm infants from birth to death or discharge. Some of our findings are similar to previous larger-scale studies. Mainly, infants who developed NEC or LOS exhibit a different gut microbiota colonization pattern relative to the controls. Case groups showed a decline in diversity, although to a different extent. Moreover, NEC and LOS infants’ intestines were prone to harbor potential pathogens prior to and after disease onsets, such as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w:t>
      </w:r>
      <w:r>
        <w:rPr>
          <w:rFonts w:eastAsia="宋体" w:cs="Arial Unicode MS" w:ascii="Times" w:hAnsi="Times" w:eastAsiaTheme="minorEastAsia"/>
          <w:i/>
          <w:sz w:val="24"/>
          <w:szCs w:val="24"/>
          <w:u w:val="none" w:color="000000"/>
          <w:lang w:eastAsia="zh-CN"/>
        </w:rPr>
        <w:t>Staphylococcus</w:t>
      </w:r>
      <w:r>
        <w:rPr>
          <w:rFonts w:eastAsia="宋体" w:cs="Arial Unicode MS" w:ascii="Times" w:hAnsi="Times" w:eastAsiaTheme="minorEastAsia"/>
          <w:sz w:val="24"/>
          <w:szCs w:val="24"/>
          <w:u w:val="none" w:color="000000"/>
          <w:lang w:eastAsia="zh-CN"/>
        </w:rPr>
        <w:t xml:space="preserve">, </w:t>
      </w:r>
      <w:r>
        <w:rPr>
          <w:rFonts w:eastAsia="宋体" w:cs="Arial Unicode MS" w:ascii="Times" w:hAnsi="Times" w:eastAsiaTheme="minorEastAsia"/>
          <w:i/>
          <w:sz w:val="24"/>
          <w:szCs w:val="24"/>
          <w:u w:val="none" w:color="000000"/>
          <w:lang w:eastAsia="zh-CN"/>
        </w:rPr>
        <w:t>Peptoclostridium</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Streptococcus</w:t>
      </w:r>
      <w:r>
        <w:rPr>
          <w:rFonts w:eastAsia="宋体" w:cs="Arial Unicode MS" w:ascii="Times" w:hAnsi="Times" w:eastAsiaTheme="minorEastAsia"/>
          <w:sz w:val="24"/>
          <w:szCs w:val="24"/>
          <w:u w:val="none" w:color="000000"/>
          <w:lang w:eastAsia="zh-CN"/>
        </w:rPr>
        <w:t>. There were also findings unique to this study will be discussed in the following paragraphs.</w:t>
      </w:r>
    </w:p>
    <w:p>
      <w:pPr>
        <w:pStyle w:val="TextBody"/>
        <w:spacing w:lineRule="auto" w:line="247" w:before="1" w:after="0"/>
        <w:ind w:left="142" w:right="876" w:firstLine="306"/>
        <w:jc w:val="both"/>
        <w:rPr/>
      </w:pPr>
      <w:r>
        <w:rPr>
          <w:rFonts w:eastAsia="宋体" w:cs="Arial Unicode MS" w:ascii="Times" w:hAnsi="Times" w:eastAsiaTheme="minorEastAsia"/>
          <w:sz w:val="24"/>
          <w:szCs w:val="24"/>
          <w:u w:val="none" w:color="000000"/>
          <w:lang w:eastAsia="zh-CN"/>
        </w:rPr>
        <w:t xml:space="preserve">To our knowledge, few studies have analyzed stool bacterial alpha diversity in preterm infants as early as three days after birth. Unexpectedly, within three days after birth (i.e., early post-partum interval), the bacterial diversity of all three groups was the highest compared to the following intervals. At this point, we do not know if this high bacterial richness and evenness within three days of life are universal. More data, especially from other countries, are needed to support this finding. After three days, the microbial alpha diversity exhibited a declining trend in both disease groups and the control group. The number of colonized species (sobs index) during this interval, in line with previous works(Mai </w:t>
      </w:r>
      <w:hyperlink w:anchor="_bookmark50">
        <w:r>
          <w:rPr>
            <w:rStyle w:val="ListLabel14"/>
            <w:rFonts w:eastAsia="宋体" w:cs="Arial Unicode MS" w:ascii="Times" w:hAnsi="Times" w:eastAsiaTheme="minorEastAsia"/>
            <w:sz w:val="24"/>
            <w:szCs w:val="24"/>
            <w:u w:val="none" w:color="000000"/>
            <w:lang w:eastAsia="zh-CN"/>
          </w:rPr>
          <w:t xml:space="preserve">et al., </w:t>
        </w:r>
      </w:hyperlink>
      <w:hyperlink w:anchor="_bookmark50">
        <w:r>
          <w:rPr>
            <w:rStyle w:val="ListLabel14"/>
            <w:rFonts w:eastAsia="宋体" w:cs="Arial Unicode MS" w:ascii="Times" w:hAnsi="Times" w:eastAsiaTheme="minorEastAsia"/>
            <w:sz w:val="24"/>
            <w:szCs w:val="24"/>
            <w:u w:val="none" w:color="000000"/>
            <w:lang w:eastAsia="zh-CN"/>
          </w:rPr>
          <w:t>2011,</w:t>
        </w:r>
      </w:hyperlink>
      <w:r>
        <w:rPr>
          <w:rFonts w:eastAsia="宋体" w:cs="Arial Unicode MS" w:ascii="Times" w:hAnsi="Times" w:eastAsiaTheme="minorEastAsia"/>
          <w:sz w:val="24"/>
          <w:szCs w:val="24"/>
          <w:u w:val="none" w:color="000000"/>
          <w:lang w:eastAsia="zh-CN"/>
        </w:rPr>
        <w:t xml:space="preserve"> </w:t>
      </w:r>
      <w:hyperlink w:anchor="_bookmark49">
        <w:r>
          <w:rPr>
            <w:rStyle w:val="ListLabel14"/>
            <w:rFonts w:eastAsia="宋体" w:cs="Arial Unicode MS" w:ascii="Times" w:hAnsi="Times" w:eastAsiaTheme="minorEastAsia"/>
            <w:sz w:val="24"/>
            <w:szCs w:val="24"/>
            <w:u w:val="none" w:color="000000"/>
            <w:lang w:eastAsia="zh-CN"/>
          </w:rPr>
          <w:t xml:space="preserve">2013), </w:t>
        </w:r>
      </w:hyperlink>
      <w:r>
        <w:rPr>
          <w:rFonts w:eastAsia="宋体" w:cs="Arial Unicode MS" w:ascii="Times" w:hAnsi="Times" w:eastAsiaTheme="minorEastAsia"/>
          <w:sz w:val="24"/>
          <w:szCs w:val="24"/>
          <w:u w:val="none" w:color="000000"/>
          <w:lang w:eastAsia="zh-CN"/>
        </w:rPr>
        <w:t xml:space="preserve">remained similar before disease onset in both case and control groups, suggesting a minor role of bacterial richness in the disease onset. Besides, a rapid decline in alpha diversity during the pre-onset stages was observed. This could be resultant from the standardized antibiotic regimen right after admission into our NICU. However, previous studies showed that the pervasive effect of antibiotics in reducing richness and evenness arose only after 1 week to 2 months of administration(DiGiulio </w:t>
      </w:r>
      <w:hyperlink w:anchor="_bookmark19">
        <w:r>
          <w:rPr>
            <w:rStyle w:val="ListLabel14"/>
            <w:rFonts w:eastAsia="宋体" w:cs="Arial Unicode MS" w:ascii="Times" w:hAnsi="Times" w:eastAsiaTheme="minorEastAsia"/>
            <w:sz w:val="24"/>
            <w:szCs w:val="24"/>
            <w:u w:val="none" w:color="000000"/>
            <w:lang w:eastAsia="zh-CN"/>
          </w:rPr>
          <w:t>et al.,</w:t>
        </w:r>
      </w:hyperlink>
      <w:r>
        <w:rPr>
          <w:rFonts w:eastAsia="宋体" w:cs="Arial Unicode MS" w:ascii="Times" w:hAnsi="Times" w:eastAsiaTheme="minorEastAsia"/>
          <w:sz w:val="24"/>
          <w:szCs w:val="24"/>
          <w:u w:val="none" w:color="000000"/>
          <w:lang w:eastAsia="zh-CN"/>
        </w:rPr>
        <w:t xml:space="preserve"> </w:t>
      </w:r>
      <w:hyperlink w:anchor="_bookmark19">
        <w:r>
          <w:rPr>
            <w:rStyle w:val="ListLabel14"/>
            <w:rFonts w:eastAsia="宋体" w:cs="Arial Unicode MS" w:ascii="Times" w:hAnsi="Times" w:eastAsiaTheme="minorEastAsia"/>
            <w:sz w:val="24"/>
            <w:szCs w:val="24"/>
            <w:u w:val="none" w:color="000000"/>
            <w:lang w:eastAsia="zh-CN"/>
          </w:rPr>
          <w:t xml:space="preserve">2008; </w:t>
        </w:r>
      </w:hyperlink>
      <w:hyperlink w:anchor="_bookmark17">
        <w:r>
          <w:rPr>
            <w:rStyle w:val="ListLabel14"/>
            <w:rFonts w:eastAsia="宋体" w:cs="Arial Unicode MS" w:ascii="Times" w:hAnsi="Times" w:eastAsiaTheme="minorEastAsia"/>
            <w:sz w:val="24"/>
            <w:szCs w:val="24"/>
            <w:u w:val="none" w:color="000000"/>
            <w:lang w:eastAsia="zh-CN"/>
          </w:rPr>
          <w:t xml:space="preserve">Dethlefsen and Relman, </w:t>
        </w:r>
      </w:hyperlink>
      <w:hyperlink w:anchor="_bookmark17">
        <w:r>
          <w:rPr>
            <w:rStyle w:val="ListLabel14"/>
            <w:rFonts w:eastAsia="宋体" w:cs="Arial Unicode MS" w:ascii="Times" w:hAnsi="Times" w:eastAsiaTheme="minorEastAsia"/>
            <w:sz w:val="24"/>
            <w:szCs w:val="24"/>
            <w:u w:val="none" w:color="000000"/>
            <w:lang w:eastAsia="zh-CN"/>
          </w:rPr>
          <w:t xml:space="preserve">2011; </w:t>
        </w:r>
      </w:hyperlink>
      <w:hyperlink w:anchor="_bookmark22">
        <w:r>
          <w:rPr>
            <w:rStyle w:val="ListLabel14"/>
            <w:rFonts w:eastAsia="宋体" w:cs="Arial Unicode MS" w:ascii="Times" w:hAnsi="Times" w:eastAsiaTheme="minorEastAsia"/>
            <w:sz w:val="24"/>
            <w:szCs w:val="24"/>
            <w:u w:val="none" w:color="000000"/>
            <w:lang w:eastAsia="zh-CN"/>
          </w:rPr>
          <w:t xml:space="preserve">Fouhy et al., </w:t>
        </w:r>
      </w:hyperlink>
      <w:hyperlink w:anchor="_bookmark22">
        <w:r>
          <w:rPr>
            <w:rStyle w:val="ListLabel14"/>
            <w:rFonts w:eastAsia="宋体" w:cs="Arial Unicode MS" w:ascii="Times" w:hAnsi="Times" w:eastAsiaTheme="minorEastAsia"/>
            <w:sz w:val="24"/>
            <w:szCs w:val="24"/>
            <w:u w:val="none" w:color="000000"/>
            <w:lang w:eastAsia="zh-CN"/>
          </w:rPr>
          <w:t xml:space="preserve">2012; </w:t>
        </w:r>
      </w:hyperlink>
      <w:hyperlink w:anchor="_bookmark27">
        <w:r>
          <w:rPr>
            <w:rStyle w:val="ListLabel14"/>
            <w:rFonts w:eastAsia="宋体" w:cs="Arial Unicode MS" w:ascii="Times" w:hAnsi="Times" w:eastAsiaTheme="minorEastAsia"/>
            <w:sz w:val="24"/>
            <w:szCs w:val="24"/>
            <w:u w:val="none" w:color="000000"/>
            <w:lang w:eastAsia="zh-CN"/>
          </w:rPr>
          <w:t xml:space="preserve">Greenwood et al., </w:t>
        </w:r>
      </w:hyperlink>
      <w:hyperlink w:anchor="_bookmark27">
        <w:r>
          <w:rPr>
            <w:rStyle w:val="ListLabel14"/>
            <w:rFonts w:eastAsia="宋体" w:cs="Arial Unicode MS" w:ascii="Times" w:hAnsi="Times" w:eastAsiaTheme="minorEastAsia"/>
            <w:sz w:val="24"/>
            <w:szCs w:val="24"/>
            <w:u w:val="none" w:color="000000"/>
            <w:lang w:eastAsia="zh-CN"/>
          </w:rPr>
          <w:t xml:space="preserve">2014; </w:t>
        </w:r>
      </w:hyperlink>
      <w:hyperlink w:anchor="_bookmark78">
        <w:r>
          <w:rPr>
            <w:rStyle w:val="ListLabel14"/>
            <w:rFonts w:eastAsia="宋体" w:cs="Arial Unicode MS" w:ascii="Times" w:hAnsi="Times" w:eastAsiaTheme="minorEastAsia"/>
            <w:sz w:val="24"/>
            <w:szCs w:val="24"/>
            <w:u w:val="none" w:color="000000"/>
            <w:lang w:eastAsia="zh-CN"/>
          </w:rPr>
          <w:t xml:space="preserve">Tanaka et al., </w:t>
        </w:r>
      </w:hyperlink>
      <w:hyperlink w:anchor="_bookmark78">
        <w:r>
          <w:rPr>
            <w:rStyle w:val="ListLabel14"/>
            <w:rFonts w:eastAsia="宋体" w:cs="Arial Unicode MS" w:ascii="Times" w:hAnsi="Times" w:eastAsiaTheme="minorEastAsia"/>
            <w:sz w:val="24"/>
            <w:szCs w:val="24"/>
            <w:u w:val="none" w:color="000000"/>
            <w:lang w:eastAsia="zh-CN"/>
          </w:rPr>
          <w:t>2009).</w:t>
        </w:r>
      </w:hyperlink>
      <w:r>
        <w:rPr>
          <w:rFonts w:eastAsia="宋体" w:cs="Arial Unicode MS" w:ascii="Times" w:hAnsi="Times" w:eastAsiaTheme="minorEastAsia"/>
          <w:sz w:val="24"/>
          <w:szCs w:val="24"/>
          <w:u w:val="none" w:color="000000"/>
          <w:lang w:eastAsia="zh-CN"/>
        </w:rPr>
        <w:t xml:space="preserve"> Thus, more research is needed to identify if additional factor(s) is involved in this rapid decline.</w:t>
      </w:r>
    </w:p>
    <w:p>
      <w:pPr>
        <w:pStyle w:val="TextBody"/>
        <w:spacing w:lineRule="auto" w:line="247" w:before="29" w:after="0"/>
        <w:ind w:left="142" w:right="876" w:firstLine="306"/>
        <w:jc w:val="both"/>
        <w:rPr/>
      </w:pPr>
      <w:r>
        <w:rPr>
          <w:rFonts w:eastAsia="宋体" w:cs="Arial Unicode MS" w:ascii="Times" w:hAnsi="Times" w:eastAsiaTheme="minorEastAsia"/>
          <w:sz w:val="24"/>
          <w:szCs w:val="24"/>
          <w:u w:val="none" w:color="000000"/>
          <w:lang w:eastAsia="zh-CN"/>
        </w:rPr>
        <w:t xml:space="preserve">The role of empiric prophylactic antibiotics in NEC or LOS is controversial. In animal models, antibiotics eliminating Gram-negative bacteria enhance gut function and diminish mucosal injury to the bowel thus preventing necrotizing enterocolitis or bacterial leakage into the bloodstream(Carlisle </w:t>
      </w:r>
      <w:hyperlink w:anchor="_bookmark13">
        <w:r>
          <w:rPr>
            <w:rStyle w:val="ListLabel14"/>
            <w:rFonts w:eastAsia="宋体" w:cs="Arial Unicode MS" w:ascii="Times" w:hAnsi="Times" w:eastAsiaTheme="minorEastAsia"/>
            <w:sz w:val="24"/>
            <w:szCs w:val="24"/>
            <w:u w:val="none" w:color="000000"/>
            <w:lang w:eastAsia="zh-CN"/>
          </w:rPr>
          <w:t>et al.,</w:t>
        </w:r>
      </w:hyperlink>
      <w:r>
        <w:rPr>
          <w:rFonts w:eastAsia="宋体" w:cs="Arial Unicode MS" w:ascii="Times" w:hAnsi="Times" w:eastAsiaTheme="minorEastAsia"/>
          <w:sz w:val="24"/>
          <w:szCs w:val="24"/>
          <w:u w:val="none" w:color="000000"/>
          <w:lang w:eastAsia="zh-CN"/>
        </w:rPr>
        <w:t xml:space="preserve"> </w:t>
      </w:r>
      <w:hyperlink w:anchor="_bookmark13">
        <w:r>
          <w:rPr>
            <w:rStyle w:val="ListLabel14"/>
            <w:rFonts w:eastAsia="宋体" w:cs="Arial Unicode MS" w:ascii="Times" w:hAnsi="Times" w:eastAsiaTheme="minorEastAsia"/>
            <w:sz w:val="24"/>
            <w:szCs w:val="24"/>
            <w:u w:val="none" w:color="000000"/>
            <w:lang w:eastAsia="zh-CN"/>
          </w:rPr>
          <w:t xml:space="preserve">2011; </w:t>
        </w:r>
      </w:hyperlink>
      <w:hyperlink w:anchor="_bookmark34">
        <w:r>
          <w:rPr>
            <w:rStyle w:val="ListLabel14"/>
            <w:rFonts w:eastAsia="宋体" w:cs="Arial Unicode MS" w:ascii="Times" w:hAnsi="Times" w:eastAsiaTheme="minorEastAsia"/>
            <w:sz w:val="24"/>
            <w:szCs w:val="24"/>
            <w:u w:val="none" w:color="000000"/>
            <w:lang w:eastAsia="zh-CN"/>
          </w:rPr>
          <w:t xml:space="preserve">Jensen et al., </w:t>
        </w:r>
      </w:hyperlink>
      <w:hyperlink w:anchor="_bookmark34">
        <w:r>
          <w:rPr>
            <w:rStyle w:val="ListLabel14"/>
            <w:rFonts w:eastAsia="宋体" w:cs="Arial Unicode MS" w:ascii="Times" w:hAnsi="Times" w:eastAsiaTheme="minorEastAsia"/>
            <w:sz w:val="24"/>
            <w:szCs w:val="24"/>
            <w:u w:val="none" w:color="000000"/>
            <w:lang w:eastAsia="zh-CN"/>
          </w:rPr>
          <w:t xml:space="preserve">2013; </w:t>
        </w:r>
      </w:hyperlink>
      <w:hyperlink w:anchor="_bookmark4">
        <w:r>
          <w:rPr>
            <w:rStyle w:val="ListLabel14"/>
            <w:rFonts w:eastAsia="宋体" w:cs="Arial Unicode MS" w:ascii="Times" w:hAnsi="Times" w:eastAsiaTheme="minorEastAsia"/>
            <w:sz w:val="24"/>
            <w:szCs w:val="24"/>
            <w:u w:val="none" w:color="000000"/>
            <w:lang w:eastAsia="zh-CN"/>
          </w:rPr>
          <w:t xml:space="preserve">Birck et al., </w:t>
        </w:r>
      </w:hyperlink>
      <w:hyperlink w:anchor="_bookmark4">
        <w:r>
          <w:rPr>
            <w:rStyle w:val="ListLabel14"/>
            <w:rFonts w:eastAsia="宋体" w:cs="Arial Unicode MS" w:ascii="Times" w:hAnsi="Times" w:eastAsiaTheme="minorEastAsia"/>
            <w:sz w:val="24"/>
            <w:szCs w:val="24"/>
            <w:u w:val="none" w:color="000000"/>
            <w:lang w:eastAsia="zh-CN"/>
          </w:rPr>
          <w:t xml:space="preserve">2015). </w:t>
        </w:r>
      </w:hyperlink>
      <w:r>
        <w:rPr>
          <w:rFonts w:eastAsia="宋体" w:cs="Arial Unicode MS" w:ascii="Times" w:hAnsi="Times" w:eastAsiaTheme="minorEastAsia"/>
          <w:sz w:val="24"/>
          <w:szCs w:val="24"/>
          <w:u w:val="none" w:color="000000"/>
          <w:lang w:eastAsia="zh-CN"/>
        </w:rPr>
        <w:t>In clinical practices, broad-spectrum antibiotics (the most commonly prescribed medications in the NICU) are recommended to empirically prevent and treat both NEC and LOS(</w:t>
      </w:r>
      <w:hyperlink w:anchor="_bookmark9">
        <w:r>
          <w:rPr>
            <w:rStyle w:val="ListLabel14"/>
            <w:rFonts w:eastAsia="宋体" w:cs="Arial Unicode MS" w:ascii="Times" w:hAnsi="Times" w:eastAsiaTheme="minorEastAsia"/>
            <w:sz w:val="24"/>
            <w:szCs w:val="24"/>
            <w:u w:val="none" w:color="000000"/>
            <w:lang w:eastAsia="zh-CN"/>
          </w:rPr>
          <w:t xml:space="preserve">Bury and Tudehope, </w:t>
        </w:r>
      </w:hyperlink>
      <w:hyperlink w:anchor="_bookmark9">
        <w:r>
          <w:rPr>
            <w:rStyle w:val="ListLabel14"/>
            <w:rFonts w:eastAsia="宋体" w:cs="Arial Unicode MS" w:ascii="Times" w:hAnsi="Times" w:eastAsiaTheme="minorEastAsia"/>
            <w:sz w:val="24"/>
            <w:szCs w:val="24"/>
            <w:u w:val="none" w:color="000000"/>
            <w:lang w:eastAsia="zh-CN"/>
          </w:rPr>
          <w:t xml:space="preserve">2001; </w:t>
        </w:r>
      </w:hyperlink>
      <w:hyperlink w:anchor="_bookmark8">
        <w:r>
          <w:rPr>
            <w:rStyle w:val="ListLabel14"/>
            <w:rFonts w:eastAsia="宋体" w:cs="Arial Unicode MS" w:ascii="Times" w:hAnsi="Times" w:eastAsiaTheme="minorEastAsia"/>
            <w:sz w:val="24"/>
            <w:szCs w:val="24"/>
            <w:u w:val="none" w:color="000000"/>
            <w:lang w:eastAsia="zh-CN"/>
          </w:rPr>
          <w:t xml:space="preserve">Brook, </w:t>
        </w:r>
      </w:hyperlink>
      <w:hyperlink w:anchor="_bookmark8">
        <w:r>
          <w:rPr>
            <w:rStyle w:val="ListLabel14"/>
            <w:rFonts w:eastAsia="宋体" w:cs="Arial Unicode MS" w:ascii="Times" w:hAnsi="Times" w:eastAsiaTheme="minorEastAsia"/>
            <w:sz w:val="24"/>
            <w:szCs w:val="24"/>
            <w:u w:val="none" w:color="000000"/>
            <w:lang w:eastAsia="zh-CN"/>
          </w:rPr>
          <w:t xml:space="preserve">2008; </w:t>
        </w:r>
      </w:hyperlink>
      <w:hyperlink w:anchor="_bookmark41">
        <w:r>
          <w:rPr>
            <w:rStyle w:val="ListLabel14"/>
            <w:rFonts w:eastAsia="宋体" w:cs="Arial Unicode MS" w:ascii="Times" w:hAnsi="Times" w:eastAsiaTheme="minorEastAsia"/>
            <w:sz w:val="24"/>
            <w:szCs w:val="24"/>
            <w:u w:val="none" w:color="000000"/>
            <w:lang w:eastAsia="zh-CN"/>
          </w:rPr>
          <w:t xml:space="preserve">Kimberlin et al., </w:t>
        </w:r>
      </w:hyperlink>
      <w:hyperlink w:anchor="_bookmark41">
        <w:r>
          <w:rPr>
            <w:rStyle w:val="ListLabel14"/>
            <w:rFonts w:eastAsia="宋体" w:cs="Arial Unicode MS" w:ascii="Times" w:hAnsi="Times" w:eastAsiaTheme="minorEastAsia"/>
            <w:sz w:val="24"/>
            <w:szCs w:val="24"/>
            <w:u w:val="none" w:color="000000"/>
            <w:lang w:eastAsia="zh-CN"/>
          </w:rPr>
          <w:t xml:space="preserve">2018). </w:t>
        </w:r>
      </w:hyperlink>
      <w:r>
        <w:rPr>
          <w:rFonts w:eastAsia="宋体" w:cs="Arial Unicode MS" w:ascii="Times" w:hAnsi="Times" w:eastAsiaTheme="minorEastAsia"/>
          <w:sz w:val="24"/>
          <w:szCs w:val="24"/>
          <w:u w:val="none" w:color="000000"/>
          <w:lang w:eastAsia="zh-CN"/>
        </w:rPr>
        <w:t xml:space="preserve">However, antibiotics can further induce microbiome dysbiosis that may increase the risk of developing these diseases and exacerbate the severity(Gibson </w:t>
      </w:r>
      <w:hyperlink w:anchor="_bookmark24">
        <w:r>
          <w:rPr>
            <w:rStyle w:val="ListLabel14"/>
            <w:rFonts w:eastAsia="宋体" w:cs="Arial Unicode MS" w:ascii="Times" w:hAnsi="Times" w:eastAsiaTheme="minorEastAsia"/>
            <w:sz w:val="24"/>
            <w:szCs w:val="24"/>
            <w:u w:val="none" w:color="000000"/>
            <w:lang w:eastAsia="zh-CN"/>
          </w:rPr>
          <w:t xml:space="preserve">et al., </w:t>
        </w:r>
      </w:hyperlink>
      <w:hyperlink w:anchor="_bookmark24">
        <w:r>
          <w:rPr>
            <w:rStyle w:val="ListLabel14"/>
            <w:rFonts w:eastAsia="宋体" w:cs="Arial Unicode MS" w:ascii="Times" w:hAnsi="Times" w:eastAsiaTheme="minorEastAsia"/>
            <w:sz w:val="24"/>
            <w:szCs w:val="24"/>
            <w:u w:val="none" w:color="000000"/>
            <w:lang w:eastAsia="zh-CN"/>
          </w:rPr>
          <w:t xml:space="preserve">2015; </w:t>
        </w:r>
      </w:hyperlink>
      <w:hyperlink w:anchor="_bookmark43">
        <w:r>
          <w:rPr>
            <w:rStyle w:val="ListLabel14"/>
            <w:rFonts w:eastAsia="宋体" w:cs="Arial Unicode MS" w:ascii="Times" w:hAnsi="Times" w:eastAsiaTheme="minorEastAsia"/>
            <w:sz w:val="24"/>
            <w:szCs w:val="24"/>
            <w:u w:val="none" w:color="000000"/>
            <w:lang w:eastAsia="zh-CN"/>
          </w:rPr>
          <w:t xml:space="preserve">Kuppala et al., </w:t>
        </w:r>
      </w:hyperlink>
      <w:hyperlink w:anchor="_bookmark43">
        <w:r>
          <w:rPr>
            <w:rStyle w:val="ListLabel14"/>
            <w:rFonts w:eastAsia="宋体" w:cs="Arial Unicode MS" w:ascii="Times" w:hAnsi="Times" w:eastAsiaTheme="minorEastAsia"/>
            <w:sz w:val="24"/>
            <w:szCs w:val="24"/>
            <w:u w:val="none" w:color="000000"/>
            <w:lang w:eastAsia="zh-CN"/>
          </w:rPr>
          <w:t xml:space="preserve">2011; </w:t>
        </w:r>
      </w:hyperlink>
      <w:hyperlink w:anchor="_bookmark51">
        <w:r>
          <w:rPr>
            <w:rStyle w:val="ListLabel14"/>
            <w:rFonts w:eastAsia="宋体" w:cs="Arial Unicode MS" w:ascii="Times" w:hAnsi="Times" w:eastAsiaTheme="minorEastAsia"/>
            <w:sz w:val="24"/>
            <w:szCs w:val="24"/>
            <w:u w:val="none" w:color="000000"/>
            <w:lang w:eastAsia="zh-CN"/>
          </w:rPr>
          <w:t xml:space="preserve">Martinez et al., </w:t>
        </w:r>
      </w:hyperlink>
      <w:hyperlink w:anchor="_bookmark51">
        <w:r>
          <w:rPr>
            <w:rStyle w:val="ListLabel14"/>
            <w:rFonts w:eastAsia="宋体" w:cs="Arial Unicode MS" w:ascii="Times" w:hAnsi="Times" w:eastAsiaTheme="minorEastAsia"/>
            <w:sz w:val="24"/>
            <w:szCs w:val="24"/>
            <w:u w:val="none" w:color="000000"/>
            <w:lang w:eastAsia="zh-CN"/>
          </w:rPr>
          <w:t xml:space="preserve">2017; </w:t>
        </w:r>
      </w:hyperlink>
      <w:hyperlink w:anchor="_bookmark11">
        <w:r>
          <w:rPr>
            <w:rStyle w:val="ListLabel14"/>
            <w:rFonts w:eastAsia="宋体" w:cs="Arial Unicode MS" w:ascii="Times" w:hAnsi="Times" w:eastAsiaTheme="minorEastAsia"/>
            <w:sz w:val="24"/>
            <w:szCs w:val="24"/>
            <w:u w:val="none" w:color="000000"/>
            <w:lang w:eastAsia="zh-CN"/>
          </w:rPr>
          <w:t xml:space="preserve">Cantey et al., </w:t>
        </w:r>
      </w:hyperlink>
      <w:hyperlink w:anchor="_bookmark11">
        <w:r>
          <w:rPr>
            <w:rStyle w:val="ListLabel14"/>
            <w:rFonts w:eastAsia="宋体" w:cs="Arial Unicode MS" w:ascii="Times" w:hAnsi="Times" w:eastAsiaTheme="minorEastAsia"/>
            <w:sz w:val="24"/>
            <w:szCs w:val="24"/>
            <w:u w:val="none" w:color="000000"/>
            <w:lang w:eastAsia="zh-CN"/>
          </w:rPr>
          <w:t>2018).</w:t>
        </w:r>
      </w:hyperlink>
      <w:r>
        <w:rPr>
          <w:rFonts w:eastAsia="宋体" w:cs="Arial Unicode MS" w:ascii="Times" w:hAnsi="Times" w:eastAsiaTheme="minorEastAsia"/>
          <w:sz w:val="24"/>
          <w:szCs w:val="24"/>
          <w:u w:val="none" w:color="000000"/>
          <w:lang w:eastAsia="zh-CN"/>
        </w:rPr>
        <w:t xml:space="preserve"> Our results showed limited differences in bacterial diversity and composition between two case groups and the control group despite continuously antibiotics administration. Although our results are in line with the dysbiotic effect of antibiotics, there was not enough evidence to support whether antibiotics per se induced or prevented NEC and LOS. Further studies are needed to confirm the causative relationships.</w:t>
      </w:r>
    </w:p>
    <w:p>
      <w:pPr>
        <w:pStyle w:val="TextBody"/>
        <w:spacing w:lineRule="auto" w:line="247" w:before="29" w:after="0"/>
        <w:ind w:left="142" w:right="876" w:firstLine="306"/>
        <w:jc w:val="both"/>
        <w:rPr/>
      </w:pPr>
      <w:r>
        <w:rPr>
          <w:rFonts w:eastAsia="宋体" w:cs="Arial Unicode MS" w:ascii="Times" w:hAnsi="Times" w:eastAsiaTheme="minorEastAsia"/>
          <w:sz w:val="24"/>
          <w:szCs w:val="24"/>
          <w:u w:val="none" w:color="000000"/>
          <w:lang w:eastAsia="zh-CN"/>
        </w:rPr>
        <w:t xml:space="preserve">Furthermore, microbiota beta-diversity, which measures the phylogenetic similarity, drifted away continuously among three groups before the onset of both diseases. These findings were inconsistent with a previous study where the microbiota of NEC patients were shown to be similar to that of the healthy controls at three days before onset(Mai </w:t>
      </w:r>
      <w:hyperlink w:anchor="_bookmark50">
        <w:r>
          <w:rPr>
            <w:rStyle w:val="ListLabel14"/>
            <w:rFonts w:eastAsia="宋体" w:cs="Arial Unicode MS" w:ascii="Times" w:hAnsi="Times" w:eastAsiaTheme="minorEastAsia"/>
            <w:sz w:val="24"/>
            <w:szCs w:val="24"/>
            <w:u w:val="none" w:color="000000"/>
            <w:lang w:eastAsia="zh-CN"/>
          </w:rPr>
          <w:t xml:space="preserve">et al., </w:t>
        </w:r>
      </w:hyperlink>
      <w:hyperlink w:anchor="_bookmark50">
        <w:r>
          <w:rPr>
            <w:rStyle w:val="ListLabel14"/>
            <w:rFonts w:eastAsia="宋体" w:cs="Arial Unicode MS" w:ascii="Times" w:hAnsi="Times" w:eastAsiaTheme="minorEastAsia"/>
            <w:sz w:val="24"/>
            <w:szCs w:val="24"/>
            <w:u w:val="none" w:color="000000"/>
            <w:lang w:eastAsia="zh-CN"/>
          </w:rPr>
          <w:t>2011).</w:t>
        </w:r>
      </w:hyperlink>
      <w:r>
        <w:rPr>
          <w:rFonts w:eastAsia="宋体" w:cs="Arial Unicode MS" w:ascii="Times" w:hAnsi="Times" w:eastAsiaTheme="minorEastAsia"/>
          <w:sz w:val="24"/>
          <w:szCs w:val="24"/>
          <w:u w:val="none" w:color="000000"/>
          <w:lang w:eastAsia="zh-CN"/>
        </w:rPr>
        <w:t xml:space="preserve"> With regards to the LOS patients, it is also inconsistent with the previous study where similar microbiota diversity was observed in LOS patients during the disease and 72 hours before onset(Mai </w:t>
      </w:r>
      <w:hyperlink w:anchor="_bookmark49">
        <w:r>
          <w:rPr>
            <w:rStyle w:val="ListLabel14"/>
            <w:rFonts w:eastAsia="宋体" w:cs="Arial Unicode MS" w:ascii="Times" w:hAnsi="Times" w:eastAsiaTheme="minorEastAsia"/>
            <w:sz w:val="24"/>
            <w:szCs w:val="24"/>
            <w:u w:val="none" w:color="000000"/>
            <w:lang w:eastAsia="zh-CN"/>
          </w:rPr>
          <w:t xml:space="preserve">et al., </w:t>
        </w:r>
      </w:hyperlink>
      <w:hyperlink w:anchor="_bookmark49">
        <w:r>
          <w:rPr>
            <w:rStyle w:val="ListLabel14"/>
            <w:rFonts w:eastAsia="宋体" w:cs="Arial Unicode MS" w:ascii="Times" w:hAnsi="Times" w:eastAsiaTheme="minorEastAsia"/>
            <w:sz w:val="24"/>
            <w:szCs w:val="24"/>
            <w:u w:val="none" w:color="000000"/>
            <w:lang w:eastAsia="zh-CN"/>
          </w:rPr>
          <w:t xml:space="preserve">2013). </w:t>
        </w:r>
      </w:hyperlink>
      <w:r>
        <w:rPr>
          <w:rFonts w:eastAsia="宋体" w:cs="Arial Unicode MS" w:ascii="Times" w:hAnsi="Times" w:eastAsiaTheme="minorEastAsia"/>
          <w:sz w:val="24"/>
          <w:szCs w:val="24"/>
          <w:u w:val="none" w:color="000000"/>
          <w:lang w:eastAsia="zh-CN"/>
        </w:rPr>
        <w:t>These discrepancies could be a result of differences in collection time points or differences in patients’ demographics. Further studies are necessary to address these issues. As the disease progressed, the beta-diversity of the NEC group and the LOS group separated further but converged again when alleviated. The exact cause of this divergence was not clear. It could be related to different treatment strategies or some intrinsic pathophysiology differences between the two diseases. Further studies should provide more insight.</w:t>
      </w:r>
    </w:p>
    <w:p>
      <w:pPr>
        <w:pStyle w:val="TextBody"/>
        <w:spacing w:lineRule="auto" w:line="247" w:before="29" w:after="0"/>
        <w:ind w:left="142" w:right="876" w:firstLine="303"/>
        <w:jc w:val="both"/>
        <w:rPr/>
      </w:pPr>
      <w:r>
        <w:rPr>
          <w:rFonts w:eastAsia="宋体" w:cs="Arial Unicode MS" w:ascii="Times" w:hAnsi="Times" w:eastAsiaTheme="minorEastAsia"/>
          <w:sz w:val="24"/>
          <w:szCs w:val="24"/>
          <w:u w:val="none" w:color="000000"/>
          <w:lang w:eastAsia="zh-CN"/>
        </w:rPr>
        <w:t xml:space="preserve">In addition to bacterial diversity, we also tracked longitudinal changes in composition at the genus level by plotting the relative abundance over time. Overall, the control group exhibited more stable microbiota assembly, without drastic fluctuation in genus abundance and with less dominance of facultative anaerobes such as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Staphylococcus</w:t>
      </w:r>
      <w:hyperlink w:anchor="_bookmark24">
        <w:r>
          <w:rPr>
            <w:rStyle w:val="ListLabel14"/>
            <w:rFonts w:eastAsia="宋体" w:cs="Arial Unicode MS" w:ascii="Times" w:hAnsi="Times" w:eastAsiaTheme="minorEastAsia"/>
            <w:sz w:val="24"/>
            <w:szCs w:val="24"/>
            <w:u w:val="none" w:color="000000"/>
            <w:lang w:eastAsia="zh-CN"/>
          </w:rPr>
          <w:t xml:space="preserve">(Gibson et al., </w:t>
        </w:r>
      </w:hyperlink>
      <w:hyperlink w:anchor="_bookmark24">
        <w:r>
          <w:rPr>
            <w:rStyle w:val="ListLabel14"/>
            <w:rFonts w:eastAsia="宋体" w:cs="Arial Unicode MS" w:ascii="Times" w:hAnsi="Times" w:eastAsiaTheme="minorEastAsia"/>
            <w:sz w:val="24"/>
            <w:szCs w:val="24"/>
            <w:u w:val="none" w:color="000000"/>
            <w:lang w:eastAsia="zh-CN"/>
          </w:rPr>
          <w:t>2015;</w:t>
        </w:r>
      </w:hyperlink>
      <w:r>
        <w:rPr>
          <w:rFonts w:eastAsia="宋体" w:cs="Arial Unicode MS" w:ascii="Times" w:hAnsi="Times" w:eastAsiaTheme="minorEastAsia"/>
          <w:sz w:val="24"/>
          <w:szCs w:val="24"/>
          <w:u w:val="none" w:color="000000"/>
          <w:lang w:eastAsia="zh-CN"/>
        </w:rPr>
        <w:t xml:space="preserve"> </w:t>
      </w:r>
      <w:hyperlink w:anchor="_bookmark44">
        <w:r>
          <w:rPr>
            <w:rStyle w:val="ListLabel14"/>
            <w:rFonts w:eastAsia="宋体" w:cs="Arial Unicode MS" w:ascii="Times" w:hAnsi="Times" w:eastAsiaTheme="minorEastAsia"/>
            <w:sz w:val="24"/>
            <w:szCs w:val="24"/>
            <w:u w:val="none" w:color="000000"/>
            <w:lang w:eastAsia="zh-CN"/>
          </w:rPr>
          <w:t>La Rosa et al.,</w:t>
        </w:r>
      </w:hyperlink>
      <w:r>
        <w:rPr>
          <w:rFonts w:eastAsia="宋体" w:cs="Arial Unicode MS" w:ascii="Times" w:hAnsi="Times" w:eastAsiaTheme="minorEastAsia"/>
          <w:sz w:val="24"/>
          <w:szCs w:val="24"/>
          <w:u w:val="none" w:color="000000"/>
          <w:lang w:eastAsia="zh-CN"/>
        </w:rPr>
        <w:t xml:space="preserve"> </w:t>
      </w:r>
      <w:hyperlink w:anchor="_bookmark44">
        <w:r>
          <w:rPr>
            <w:rStyle w:val="ListLabel14"/>
            <w:rFonts w:eastAsia="宋体" w:cs="Arial Unicode MS" w:ascii="Times" w:hAnsi="Times" w:eastAsiaTheme="minorEastAsia"/>
            <w:sz w:val="24"/>
            <w:szCs w:val="24"/>
            <w:u w:val="none" w:color="000000"/>
            <w:lang w:eastAsia="zh-CN"/>
          </w:rPr>
          <w:t xml:space="preserve">2014; </w:t>
        </w:r>
      </w:hyperlink>
      <w:hyperlink w:anchor="_bookmark28">
        <w:r>
          <w:rPr>
            <w:rStyle w:val="ListLabel14"/>
            <w:rFonts w:eastAsia="宋体" w:cs="Arial Unicode MS" w:ascii="Times" w:hAnsi="Times" w:eastAsiaTheme="minorEastAsia"/>
            <w:sz w:val="24"/>
            <w:szCs w:val="24"/>
            <w:u w:val="none" w:color="000000"/>
            <w:lang w:eastAsia="zh-CN"/>
          </w:rPr>
          <w:t>Grier et al.,</w:t>
        </w:r>
      </w:hyperlink>
      <w:r>
        <w:rPr>
          <w:rFonts w:eastAsia="宋体" w:cs="Arial Unicode MS" w:ascii="Times" w:hAnsi="Times" w:eastAsiaTheme="minorEastAsia"/>
          <w:sz w:val="24"/>
          <w:szCs w:val="24"/>
          <w:u w:val="none" w:color="000000"/>
          <w:lang w:eastAsia="zh-CN"/>
        </w:rPr>
        <w:t xml:space="preserve"> </w:t>
      </w:r>
      <w:hyperlink w:anchor="_bookmark28">
        <w:r>
          <w:rPr>
            <w:rStyle w:val="ListLabel14"/>
            <w:rFonts w:eastAsia="宋体" w:cs="Arial Unicode MS" w:ascii="Times" w:hAnsi="Times" w:eastAsiaTheme="minorEastAsia"/>
            <w:sz w:val="24"/>
            <w:szCs w:val="24"/>
            <w:u w:val="none" w:color="000000"/>
            <w:lang w:eastAsia="zh-CN"/>
          </w:rPr>
          <w:t>2017).</w:t>
        </w:r>
      </w:hyperlink>
      <w:r>
        <w:rPr>
          <w:rFonts w:eastAsia="宋体" w:cs="Arial Unicode MS" w:ascii="Times" w:hAnsi="Times" w:eastAsiaTheme="minorEastAsia"/>
          <w:sz w:val="24"/>
          <w:szCs w:val="24"/>
          <w:u w:val="none" w:color="000000"/>
          <w:lang w:eastAsia="zh-CN"/>
        </w:rPr>
        <w:t xml:space="preserve"> Based on our ZIBR model, an over-represented </w:t>
      </w:r>
      <w:r>
        <w:rPr>
          <w:rFonts w:eastAsia="宋体" w:cs="Arial Unicode MS" w:ascii="Times" w:hAnsi="Times" w:eastAsiaTheme="minorEastAsia"/>
          <w:i/>
          <w:sz w:val="24"/>
          <w:szCs w:val="24"/>
          <w:u w:val="none" w:color="000000"/>
          <w:lang w:eastAsia="zh-CN"/>
        </w:rPr>
        <w:t>Bacillus</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Solibacillus</w:t>
      </w:r>
      <w:r>
        <w:rPr>
          <w:rFonts w:eastAsia="宋体" w:cs="Arial Unicode MS" w:ascii="Times" w:hAnsi="Times" w:eastAsiaTheme="minorEastAsia"/>
          <w:sz w:val="24"/>
          <w:szCs w:val="24"/>
          <w:u w:val="none" w:color="000000"/>
          <w:lang w:eastAsia="zh-CN"/>
        </w:rPr>
        <w:t xml:space="preserve"> were detected during the pre-onset stages in case groups. However, both genera diminished after disease onset suggesting that the initial microbiota composition in preterms might contribute to their future health outcomes. Previous studies also observed a surge in </w:t>
      </w:r>
      <w:r>
        <w:rPr>
          <w:rFonts w:eastAsia="宋体" w:cs="Arial Unicode MS" w:ascii="Times" w:hAnsi="Times" w:eastAsiaTheme="minorEastAsia"/>
          <w:i/>
          <w:sz w:val="24"/>
          <w:szCs w:val="24"/>
          <w:u w:val="none" w:color="000000"/>
          <w:lang w:eastAsia="zh-CN"/>
        </w:rPr>
        <w:t>Proteobacteria</w:t>
      </w:r>
      <w:r>
        <w:rPr>
          <w:rFonts w:eastAsia="宋体" w:cs="Arial Unicode MS" w:ascii="Times" w:hAnsi="Times" w:eastAsiaTheme="minorEastAsia"/>
          <w:sz w:val="24"/>
          <w:szCs w:val="24"/>
          <w:u w:val="none" w:color="000000"/>
          <w:lang w:eastAsia="zh-CN"/>
        </w:rPr>
        <w:t xml:space="preserve"> phyla(Mai </w:t>
      </w:r>
      <w:hyperlink w:anchor="_bookmark49">
        <w:r>
          <w:rPr>
            <w:rStyle w:val="ListLabel14"/>
            <w:rFonts w:eastAsia="宋体" w:cs="Arial Unicode MS" w:ascii="Times" w:hAnsi="Times" w:eastAsiaTheme="minorEastAsia"/>
            <w:sz w:val="24"/>
            <w:szCs w:val="24"/>
            <w:u w:val="none" w:color="000000"/>
            <w:lang w:eastAsia="zh-CN"/>
          </w:rPr>
          <w:t xml:space="preserve">et al., </w:t>
        </w:r>
      </w:hyperlink>
      <w:hyperlink w:anchor="_bookmark49">
        <w:r>
          <w:rPr>
            <w:rStyle w:val="ListLabel14"/>
            <w:rFonts w:eastAsia="宋体" w:cs="Arial Unicode MS" w:ascii="Times" w:hAnsi="Times" w:eastAsiaTheme="minorEastAsia"/>
            <w:sz w:val="24"/>
            <w:szCs w:val="24"/>
            <w:u w:val="none" w:color="000000"/>
            <w:lang w:eastAsia="zh-CN"/>
          </w:rPr>
          <w:t xml:space="preserve">2013, </w:t>
        </w:r>
      </w:hyperlink>
      <w:hyperlink w:anchor="_bookmark50">
        <w:r>
          <w:rPr>
            <w:rStyle w:val="ListLabel14"/>
            <w:rFonts w:eastAsia="宋体" w:cs="Arial Unicode MS" w:ascii="Times" w:hAnsi="Times" w:eastAsiaTheme="minorEastAsia"/>
            <w:sz w:val="24"/>
            <w:szCs w:val="24"/>
            <w:u w:val="none" w:color="000000"/>
            <w:lang w:eastAsia="zh-CN"/>
          </w:rPr>
          <w:t xml:space="preserve">2011) </w:t>
        </w:r>
      </w:hyperlink>
      <w:r>
        <w:rPr>
          <w:rFonts w:eastAsia="宋体" w:cs="Arial Unicode MS" w:ascii="Times" w:hAnsi="Times" w:eastAsiaTheme="minorEastAsia"/>
          <w:sz w:val="24"/>
          <w:szCs w:val="24"/>
          <w:u w:val="none" w:color="000000"/>
          <w:lang w:eastAsia="zh-CN"/>
        </w:rPr>
        <w:t xml:space="preserve">preceding LOS and NEC onset. In line with this, LOS patients in our cohort were also characterized by a higher abundance of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in their intestinal communities. On the contrary, NEC infants presented overgrowth of </w:t>
      </w:r>
      <w:r>
        <w:rPr>
          <w:rFonts w:eastAsia="宋体" w:cs="Arial Unicode MS" w:ascii="Times" w:hAnsi="Times" w:eastAsiaTheme="minorEastAsia"/>
          <w:i/>
          <w:sz w:val="24"/>
          <w:szCs w:val="24"/>
          <w:u w:val="none" w:color="000000"/>
          <w:lang w:eastAsia="zh-CN"/>
        </w:rPr>
        <w:t>Streptococcus</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Staphylococcus</w:t>
      </w:r>
      <w:r>
        <w:rPr>
          <w:rFonts w:eastAsia="宋体" w:cs="Arial Unicode MS" w:ascii="Times" w:hAnsi="Times" w:eastAsiaTheme="minorEastAsia"/>
          <w:sz w:val="24"/>
          <w:szCs w:val="24"/>
          <w:u w:val="none" w:color="000000"/>
          <w:lang w:eastAsia="zh-CN"/>
        </w:rPr>
        <w:t xml:space="preserve"> (both belong to phyla Firmicutes) before disease onset. Further work is warranted to identify specific genera and trends in association with the onset of NEC and/or LOS.</w:t>
      </w:r>
    </w:p>
    <w:p>
      <w:pPr>
        <w:pStyle w:val="TextBody"/>
        <w:spacing w:lineRule="auto" w:line="247" w:before="29" w:after="0"/>
        <w:ind w:left="142" w:right="876" w:firstLine="298"/>
        <w:jc w:val="both"/>
        <w:rPr/>
      </w:pPr>
      <w:r>
        <w:rPr>
          <w:rFonts w:eastAsia="宋体" w:cs="Arial Unicode MS" w:ascii="Times" w:hAnsi="Times" w:eastAsiaTheme="minorEastAsia"/>
          <w:sz w:val="24"/>
          <w:szCs w:val="24"/>
          <w:u w:val="none" w:color="000000"/>
          <w:lang w:eastAsia="zh-CN"/>
        </w:rPr>
        <w:t xml:space="preserve">Diarrhea is one of the typical symptoms in NEC patients and </w:t>
      </w:r>
      <w:r>
        <w:rPr>
          <w:rFonts w:eastAsia="宋体" w:cs="Arial Unicode MS" w:ascii="Times" w:hAnsi="Times" w:eastAsiaTheme="minorEastAsia"/>
          <w:i/>
          <w:sz w:val="24"/>
          <w:szCs w:val="24"/>
          <w:u w:val="none" w:color="000000"/>
          <w:lang w:eastAsia="zh-CN"/>
        </w:rPr>
        <w:t>Peptoclostridium</w:t>
      </w:r>
      <w:r>
        <w:rPr>
          <w:rFonts w:eastAsia="宋体" w:cs="Arial Unicode MS" w:ascii="Times" w:hAnsi="Times" w:eastAsiaTheme="minorEastAsia"/>
          <w:sz w:val="24"/>
          <w:szCs w:val="24"/>
          <w:u w:val="none" w:color="000000"/>
          <w:lang w:eastAsia="zh-CN"/>
        </w:rPr>
        <w:t xml:space="preserve"> is conventionally regarded as a causative pathogen of hospital-acquired infectious diarrhea(Rodriguez </w:t>
      </w:r>
      <w:hyperlink w:anchor="_bookmark63">
        <w:r>
          <w:rPr>
            <w:rStyle w:val="ListLabel14"/>
            <w:rFonts w:eastAsia="宋体" w:cs="Arial Unicode MS" w:ascii="Times" w:hAnsi="Times" w:eastAsiaTheme="minorEastAsia"/>
            <w:sz w:val="24"/>
            <w:szCs w:val="24"/>
            <w:u w:val="none" w:color="000000"/>
            <w:lang w:eastAsia="zh-CN"/>
          </w:rPr>
          <w:t xml:space="preserve">et al., </w:t>
        </w:r>
      </w:hyperlink>
      <w:hyperlink w:anchor="_bookmark63">
        <w:r>
          <w:rPr>
            <w:rStyle w:val="ListLabel14"/>
            <w:rFonts w:eastAsia="宋体" w:cs="Arial Unicode MS" w:ascii="Times" w:hAnsi="Times" w:eastAsiaTheme="minorEastAsia"/>
            <w:sz w:val="24"/>
            <w:szCs w:val="24"/>
            <w:u w:val="none" w:color="000000"/>
            <w:lang w:eastAsia="zh-CN"/>
          </w:rPr>
          <w:t xml:space="preserve">2016; </w:t>
        </w:r>
      </w:hyperlink>
      <w:hyperlink w:anchor="_bookmark57">
        <w:r>
          <w:rPr>
            <w:rStyle w:val="ListLabel14"/>
            <w:rFonts w:eastAsia="宋体" w:cs="Arial Unicode MS" w:ascii="Times" w:hAnsi="Times" w:eastAsiaTheme="minorEastAsia"/>
            <w:sz w:val="24"/>
            <w:szCs w:val="24"/>
            <w:u w:val="none" w:color="000000"/>
            <w:lang w:eastAsia="zh-CN"/>
          </w:rPr>
          <w:t>Pereira</w:t>
        </w:r>
      </w:hyperlink>
      <w:r>
        <w:rPr>
          <w:rFonts w:eastAsia="宋体" w:cs="Arial Unicode MS" w:ascii="Times" w:hAnsi="Times" w:eastAsiaTheme="minorEastAsia"/>
          <w:sz w:val="24"/>
          <w:szCs w:val="24"/>
          <w:u w:val="none" w:color="000000"/>
          <w:lang w:eastAsia="zh-CN"/>
        </w:rPr>
        <w:t xml:space="preserve"> </w:t>
      </w:r>
      <w:hyperlink w:anchor="_bookmark57">
        <w:r>
          <w:rPr>
            <w:rStyle w:val="ListLabel14"/>
            <w:rFonts w:eastAsia="宋体" w:cs="Arial Unicode MS" w:ascii="Times" w:hAnsi="Times" w:eastAsiaTheme="minorEastAsia"/>
            <w:sz w:val="24"/>
            <w:szCs w:val="24"/>
            <w:u w:val="none" w:color="000000"/>
            <w:lang w:eastAsia="zh-CN"/>
          </w:rPr>
          <w:t xml:space="preserve">et al., </w:t>
        </w:r>
      </w:hyperlink>
      <w:hyperlink w:anchor="_bookmark57">
        <w:r>
          <w:rPr>
            <w:rStyle w:val="ListLabel14"/>
            <w:rFonts w:eastAsia="宋体" w:cs="Arial Unicode MS" w:ascii="Times" w:hAnsi="Times" w:eastAsiaTheme="minorEastAsia"/>
            <w:sz w:val="24"/>
            <w:szCs w:val="24"/>
            <w:u w:val="none" w:color="000000"/>
            <w:lang w:eastAsia="zh-CN"/>
          </w:rPr>
          <w:t>2016).</w:t>
        </w:r>
      </w:hyperlink>
      <w:r>
        <w:rPr>
          <w:rFonts w:eastAsia="宋体" w:cs="Arial Unicode MS" w:ascii="Times" w:hAnsi="Times" w:eastAsiaTheme="minorEastAsia"/>
          <w:sz w:val="24"/>
          <w:szCs w:val="24"/>
          <w:u w:val="none" w:color="000000"/>
          <w:lang w:eastAsia="zh-CN"/>
        </w:rPr>
        <w:t xml:space="preserve"> In our study, we identified a transient bloom of </w:t>
      </w:r>
      <w:r>
        <w:rPr>
          <w:rFonts w:eastAsia="宋体" w:cs="Arial Unicode MS" w:ascii="Times" w:hAnsi="Times" w:eastAsiaTheme="minorEastAsia"/>
          <w:i/>
          <w:sz w:val="24"/>
          <w:szCs w:val="24"/>
          <w:u w:val="none" w:color="000000"/>
          <w:lang w:eastAsia="zh-CN"/>
        </w:rPr>
        <w:t>Peptoclostridium</w:t>
      </w:r>
      <w:r>
        <w:rPr>
          <w:rFonts w:eastAsia="宋体" w:cs="Arial Unicode MS" w:ascii="Times" w:hAnsi="Times" w:eastAsiaTheme="minorEastAsia"/>
          <w:sz w:val="24"/>
          <w:szCs w:val="24"/>
          <w:u w:val="none" w:color="000000"/>
          <w:lang w:eastAsia="zh-CN"/>
        </w:rPr>
        <w:t xml:space="preserve"> in late NEC stage that coincided with the diarrhea symptom, possibly explaining the mechanism of common diarrhea symptom in NEC patients. Moreover, mucosal-adhering bacteria such as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and Streptococcus were highly represented in pediatric enterocolitis(Normann </w:t>
      </w:r>
      <w:hyperlink w:anchor="_bookmark56">
        <w:r>
          <w:rPr>
            <w:rStyle w:val="ListLabel14"/>
            <w:rFonts w:eastAsia="宋体" w:cs="Arial Unicode MS" w:ascii="Times" w:hAnsi="Times" w:eastAsiaTheme="minorEastAsia"/>
            <w:sz w:val="24"/>
            <w:szCs w:val="24"/>
            <w:u w:val="none" w:color="000000"/>
            <w:lang w:eastAsia="zh-CN"/>
          </w:rPr>
          <w:t xml:space="preserve">et al., </w:t>
        </w:r>
      </w:hyperlink>
      <w:hyperlink w:anchor="_bookmark56">
        <w:r>
          <w:rPr>
            <w:rStyle w:val="ListLabel14"/>
            <w:rFonts w:eastAsia="宋体" w:cs="Arial Unicode MS" w:ascii="Times" w:hAnsi="Times" w:eastAsiaTheme="minorEastAsia"/>
            <w:sz w:val="24"/>
            <w:szCs w:val="24"/>
            <w:u w:val="none" w:color="000000"/>
            <w:lang w:eastAsia="zh-CN"/>
          </w:rPr>
          <w:t xml:space="preserve">2013; </w:t>
        </w:r>
      </w:hyperlink>
      <w:hyperlink w:anchor="_bookmark92">
        <w:r>
          <w:rPr>
            <w:rStyle w:val="ListLabel14"/>
            <w:rFonts w:eastAsia="宋体" w:cs="Arial Unicode MS" w:ascii="Times" w:hAnsi="Times" w:eastAsiaTheme="minorEastAsia"/>
            <w:sz w:val="24"/>
            <w:szCs w:val="24"/>
            <w:u w:val="none" w:color="000000"/>
            <w:lang w:eastAsia="zh-CN"/>
          </w:rPr>
          <w:t xml:space="preserve">Zhou et al., </w:t>
        </w:r>
      </w:hyperlink>
      <w:hyperlink w:anchor="_bookmark92">
        <w:r>
          <w:rPr>
            <w:rStyle w:val="ListLabel14"/>
            <w:rFonts w:eastAsia="宋体" w:cs="Arial Unicode MS" w:ascii="Times" w:hAnsi="Times" w:eastAsiaTheme="minorEastAsia"/>
            <w:sz w:val="24"/>
            <w:szCs w:val="24"/>
            <w:u w:val="none" w:color="000000"/>
            <w:lang w:eastAsia="zh-CN"/>
          </w:rPr>
          <w:t xml:space="preserve">2016). </w:t>
        </w:r>
      </w:hyperlink>
      <w:r>
        <w:rPr>
          <w:rFonts w:eastAsia="宋体" w:cs="Arial Unicode MS" w:ascii="Times" w:hAnsi="Times" w:eastAsiaTheme="minorEastAsia"/>
          <w:sz w:val="24"/>
          <w:szCs w:val="24"/>
          <w:u w:val="none" w:color="000000"/>
          <w:lang w:eastAsia="zh-CN"/>
        </w:rPr>
        <w:t xml:space="preserve">Consistent with this, NEC patients from our cohort exhibited a higher abundance of </w:t>
      </w:r>
      <w:r>
        <w:rPr>
          <w:rFonts w:eastAsia="宋体" w:cs="Arial Unicode MS" w:ascii="Times" w:hAnsi="Times" w:eastAsiaTheme="minorEastAsia"/>
          <w:i/>
          <w:sz w:val="24"/>
          <w:szCs w:val="24"/>
          <w:u w:val="none" w:color="000000"/>
          <w:lang w:eastAsia="zh-CN"/>
        </w:rPr>
        <w:t>Enterococcus</w:t>
      </w:r>
      <w:r>
        <w:rPr>
          <w:rFonts w:eastAsia="宋体" w:cs="Arial Unicode MS" w:ascii="Times" w:hAnsi="Times" w:eastAsiaTheme="minorEastAsia"/>
          <w:sz w:val="24"/>
          <w:szCs w:val="24"/>
          <w:u w:val="none" w:color="000000"/>
          <w:lang w:eastAsia="zh-CN"/>
        </w:rPr>
        <w:t xml:space="preserve"> during disease stage.</w:t>
      </w:r>
    </w:p>
    <w:p>
      <w:pPr>
        <w:pStyle w:val="TextBody"/>
        <w:spacing w:lineRule="auto" w:line="247" w:before="29" w:after="0"/>
        <w:ind w:left="142" w:right="876" w:firstLine="306"/>
        <w:jc w:val="both"/>
        <w:rPr/>
      </w:pPr>
      <w:r>
        <w:rPr>
          <w:rFonts w:eastAsia="宋体" w:cs="Arial Unicode MS" w:ascii="Times" w:hAnsi="Times" w:eastAsiaTheme="minorEastAsia"/>
          <w:sz w:val="24"/>
          <w:szCs w:val="24"/>
          <w:u w:val="none" w:color="000000"/>
          <w:lang w:eastAsia="zh-CN"/>
        </w:rPr>
        <w:t xml:space="preserve">In contrast, the composition of our LOS patient samples was very different from previous studies where </w:t>
      </w:r>
      <w:r>
        <w:rPr>
          <w:rFonts w:eastAsia="宋体" w:cs="Arial Unicode MS" w:ascii="Times" w:hAnsi="Times" w:eastAsiaTheme="minorEastAsia"/>
          <w:i/>
          <w:sz w:val="24"/>
          <w:szCs w:val="24"/>
          <w:u w:val="none" w:color="000000"/>
          <w:lang w:eastAsia="zh-CN"/>
        </w:rPr>
        <w:t>Enterobacteria</w:t>
      </w:r>
      <w:r>
        <w:rPr>
          <w:rFonts w:eastAsia="宋体" w:cs="Arial Unicode MS" w:ascii="Times" w:hAnsi="Times" w:eastAsiaTheme="minorEastAsia"/>
          <w:sz w:val="24"/>
          <w:szCs w:val="24"/>
          <w:u w:val="none" w:color="000000"/>
          <w:lang w:eastAsia="zh-CN"/>
        </w:rPr>
        <w:t xml:space="preserve"> and </w:t>
      </w:r>
      <w:r>
        <w:rPr>
          <w:rFonts w:eastAsia="宋体" w:cs="Arial Unicode MS" w:ascii="Times" w:hAnsi="Times" w:eastAsiaTheme="minorEastAsia"/>
          <w:i/>
          <w:sz w:val="24"/>
          <w:szCs w:val="24"/>
          <w:u w:val="none" w:color="000000"/>
          <w:lang w:eastAsia="zh-CN"/>
        </w:rPr>
        <w:t>Staphylococcus</w:t>
      </w:r>
      <w:r>
        <w:rPr>
          <w:rFonts w:eastAsia="宋体" w:cs="Arial Unicode MS" w:ascii="Times" w:hAnsi="Times" w:eastAsiaTheme="minorEastAsia"/>
          <w:sz w:val="24"/>
          <w:szCs w:val="24"/>
          <w:u w:val="none" w:color="000000"/>
          <w:lang w:eastAsia="zh-CN"/>
        </w:rPr>
        <w:t xml:space="preserve"> were identified as the most prevalent genera(Ste</w:t>
      </w:r>
      <w:hyperlink w:anchor="_bookmark75">
        <w:r>
          <w:rPr>
            <w:rStyle w:val="ListLabel14"/>
            <w:rFonts w:eastAsia="宋体" w:cs="Arial Unicode MS" w:ascii="Times" w:hAnsi="Times" w:eastAsiaTheme="minorEastAsia"/>
            <w:sz w:val="24"/>
            <w:szCs w:val="24"/>
            <w:u w:val="none" w:color="000000"/>
            <w:lang w:eastAsia="zh-CN"/>
          </w:rPr>
          <w:t>wart et al.,</w:t>
        </w:r>
      </w:hyperlink>
      <w:r>
        <w:rPr>
          <w:rFonts w:eastAsia="宋体" w:cs="Arial Unicode MS" w:ascii="Times" w:hAnsi="Times" w:eastAsiaTheme="minorEastAsia"/>
          <w:sz w:val="24"/>
          <w:szCs w:val="24"/>
          <w:u w:val="none" w:color="000000"/>
          <w:lang w:eastAsia="zh-CN"/>
        </w:rPr>
        <w:t xml:space="preserve"> </w:t>
      </w:r>
      <w:hyperlink w:anchor="_bookmark75">
        <w:r>
          <w:rPr>
            <w:rStyle w:val="ListLabel14"/>
            <w:rFonts w:eastAsia="宋体" w:cs="Arial Unicode MS" w:ascii="Times" w:hAnsi="Times" w:eastAsiaTheme="minorEastAsia"/>
            <w:sz w:val="24"/>
            <w:szCs w:val="24"/>
            <w:u w:val="none" w:color="000000"/>
            <w:lang w:eastAsia="zh-CN"/>
          </w:rPr>
          <w:t xml:space="preserve">2017; </w:t>
        </w:r>
      </w:hyperlink>
      <w:hyperlink w:anchor="_bookmark49">
        <w:r>
          <w:rPr>
            <w:rStyle w:val="ListLabel14"/>
            <w:rFonts w:eastAsia="宋体" w:cs="Arial Unicode MS" w:ascii="Times" w:hAnsi="Times" w:eastAsiaTheme="minorEastAsia"/>
            <w:sz w:val="24"/>
            <w:szCs w:val="24"/>
            <w:u w:val="none" w:color="000000"/>
            <w:lang w:eastAsia="zh-CN"/>
          </w:rPr>
          <w:t xml:space="preserve">Mai et al., </w:t>
        </w:r>
      </w:hyperlink>
      <w:hyperlink w:anchor="_bookmark49">
        <w:r>
          <w:rPr>
            <w:rStyle w:val="ListLabel14"/>
            <w:rFonts w:eastAsia="宋体" w:cs="Arial Unicode MS" w:ascii="Times" w:hAnsi="Times" w:eastAsiaTheme="minorEastAsia"/>
            <w:sz w:val="24"/>
            <w:szCs w:val="24"/>
            <w:u w:val="none" w:color="000000"/>
            <w:lang w:eastAsia="zh-CN"/>
          </w:rPr>
          <w:t xml:space="preserve">2013). </w:t>
        </w:r>
      </w:hyperlink>
      <w:r>
        <w:rPr>
          <w:rFonts w:eastAsia="宋体" w:cs="Arial Unicode MS" w:ascii="Times" w:hAnsi="Times" w:eastAsiaTheme="minorEastAsia"/>
          <w:sz w:val="24"/>
          <w:szCs w:val="24"/>
          <w:u w:val="none" w:color="000000"/>
          <w:lang w:eastAsia="zh-CN"/>
        </w:rPr>
        <w:t xml:space="preserve">In our cohort of LOS patients,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was the most dominated genus. LOS is frequently caused by organisms, mostly bacteria, that translocate from the intestinal tract to the bloodstream. Consistently,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was detected in </w:t>
      </w:r>
      <w:r>
        <w:rPr>
          <w:rFonts w:eastAsia="宋体" w:cs="Arial Unicode MS" w:ascii="Times" w:hAnsi="Times" w:eastAsiaTheme="minorEastAsia"/>
          <w:i/>
          <w:sz w:val="24"/>
          <w:szCs w:val="24"/>
          <w:u w:val="none" w:color="000000"/>
          <w:lang w:eastAsia="zh-CN"/>
        </w:rPr>
        <w:t>hemoculture</w:t>
      </w:r>
      <w:r>
        <w:rPr>
          <w:rFonts w:eastAsia="宋体" w:cs="Arial Unicode MS" w:ascii="Times" w:hAnsi="Times" w:eastAsiaTheme="minorEastAsia"/>
          <w:sz w:val="24"/>
          <w:szCs w:val="24"/>
          <w:u w:val="none" w:color="000000"/>
          <w:lang w:eastAsia="zh-CN"/>
        </w:rPr>
        <w:t xml:space="preserve"> in two out of two of our LOS patients (hemoculture was not performed for the third patient). In addition, </w:t>
      </w:r>
      <w:r>
        <w:rPr>
          <w:rFonts w:eastAsia="宋体" w:cs="Arial Unicode MS" w:ascii="Times" w:hAnsi="Times" w:eastAsiaTheme="minorEastAsia"/>
          <w:i/>
          <w:sz w:val="24"/>
          <w:szCs w:val="24"/>
          <w:u w:val="none" w:color="000000"/>
          <w:lang w:eastAsia="zh-CN"/>
        </w:rPr>
        <w:t>Klebsiella</w:t>
      </w:r>
      <w:r>
        <w:rPr>
          <w:rFonts w:eastAsia="宋体" w:cs="Arial Unicode MS" w:ascii="Times" w:hAnsi="Times" w:eastAsiaTheme="minorEastAsia"/>
          <w:sz w:val="24"/>
          <w:szCs w:val="24"/>
          <w:u w:val="none" w:color="000000"/>
          <w:lang w:eastAsia="zh-CN"/>
        </w:rPr>
        <w:t xml:space="preserve"> pneumoniae is one of the most common causes of sepsis in preterm patients of our hospital (JL and LH personal observation), suggesting that the most dominant and eventually infectious bacteria may be more specific to the environment.</w:t>
      </w:r>
    </w:p>
    <w:p>
      <w:pPr>
        <w:pStyle w:val="TextBody"/>
        <w:spacing w:before="29" w:after="0"/>
        <w:ind w:left="142" w:right="876" w:firstLine="283"/>
        <w:jc w:val="both"/>
        <w:rPr/>
      </w:pPr>
      <w:r>
        <w:rPr>
          <w:rFonts w:eastAsia="宋体" w:cs="Arial Unicode MS" w:ascii="Times" w:hAnsi="Times" w:eastAsiaTheme="minorEastAsia"/>
          <w:sz w:val="24"/>
          <w:szCs w:val="24"/>
          <w:u w:val="none" w:color="000000"/>
          <w:lang w:eastAsia="zh-CN"/>
        </w:rPr>
        <w:t xml:space="preserve">Another notable point in our cohort was almost absent </w:t>
      </w:r>
      <w:r>
        <w:rPr>
          <w:rFonts w:eastAsia="宋体" w:cs="Arial Unicode MS" w:ascii="Times" w:hAnsi="Times" w:eastAsiaTheme="minorEastAsia"/>
          <w:i/>
          <w:sz w:val="24"/>
          <w:szCs w:val="24"/>
          <w:u w:val="none" w:color="000000"/>
          <w:lang w:eastAsia="zh-CN"/>
        </w:rPr>
        <w:t>Bifidobacteria</w:t>
      </w:r>
      <w:r>
        <w:rPr>
          <w:rFonts w:eastAsia="宋体" w:cs="Arial Unicode MS" w:ascii="Times" w:hAnsi="Times" w:eastAsiaTheme="minorEastAsia"/>
          <w:sz w:val="24"/>
          <w:szCs w:val="24"/>
          <w:u w:val="none" w:color="000000"/>
          <w:lang w:eastAsia="zh-CN"/>
        </w:rPr>
        <w:t>, an anaerobe that can ferment milk oligosaccharides(Gomez-Galle</w:t>
      </w:r>
      <w:hyperlink w:anchor="_bookmark26">
        <w:r>
          <w:rPr>
            <w:rStyle w:val="ListLabel14"/>
            <w:rFonts w:eastAsia="宋体" w:cs="Arial Unicode MS" w:ascii="Times" w:hAnsi="Times" w:eastAsiaTheme="minorEastAsia"/>
            <w:sz w:val="24"/>
            <w:szCs w:val="24"/>
            <w:u w:val="none" w:color="000000"/>
            <w:lang w:eastAsia="zh-CN"/>
          </w:rPr>
          <w:t>go et al.,</w:t>
        </w:r>
      </w:hyperlink>
      <w:r>
        <w:rPr>
          <w:rFonts w:eastAsia="宋体" w:cs="Arial Unicode MS" w:ascii="Times" w:hAnsi="Times" w:eastAsiaTheme="minorEastAsia"/>
          <w:sz w:val="24"/>
          <w:szCs w:val="24"/>
          <w:u w:val="none" w:color="000000"/>
          <w:lang w:eastAsia="zh-CN"/>
        </w:rPr>
        <w:t xml:space="preserve"> </w:t>
      </w:r>
      <w:hyperlink w:anchor="_bookmark26">
        <w:r>
          <w:rPr>
            <w:rStyle w:val="ListLabel14"/>
            <w:rFonts w:eastAsia="宋体" w:cs="Arial Unicode MS" w:ascii="Times" w:hAnsi="Times" w:eastAsiaTheme="minorEastAsia"/>
            <w:sz w:val="24"/>
            <w:szCs w:val="24"/>
            <w:u w:val="none" w:color="000000"/>
            <w:lang w:eastAsia="zh-CN"/>
          </w:rPr>
          <w:t>2016)</w:t>
        </w:r>
      </w:hyperlink>
      <w:r>
        <w:rPr>
          <w:rFonts w:eastAsia="宋体" w:cs="Arial Unicode MS" w:ascii="Times" w:hAnsi="Times" w:eastAsiaTheme="minorEastAsia"/>
          <w:sz w:val="24"/>
          <w:szCs w:val="24"/>
          <w:u w:val="none" w:color="000000"/>
          <w:lang w:eastAsia="zh-CN"/>
        </w:rPr>
        <w:t xml:space="preserve"> and thus commonly detected among breastfed infants(Murph</w:t>
      </w:r>
      <w:hyperlink w:anchor="_bookmark53">
        <w:r>
          <w:rPr>
            <w:rStyle w:val="ListLabel14"/>
            <w:rFonts w:eastAsia="宋体" w:cs="Arial Unicode MS" w:ascii="Times" w:hAnsi="Times" w:eastAsiaTheme="minorEastAsia"/>
            <w:sz w:val="24"/>
            <w:szCs w:val="24"/>
            <w:u w:val="none" w:color="000000"/>
            <w:lang w:eastAsia="zh-CN"/>
          </w:rPr>
          <w:t xml:space="preserve">y et al., </w:t>
        </w:r>
      </w:hyperlink>
      <w:hyperlink w:anchor="_bookmark53">
        <w:r>
          <w:rPr>
            <w:rStyle w:val="ListLabel14"/>
            <w:rFonts w:eastAsia="宋体" w:cs="Arial Unicode MS" w:ascii="Times" w:hAnsi="Times" w:eastAsiaTheme="minorEastAsia"/>
            <w:sz w:val="24"/>
            <w:szCs w:val="24"/>
            <w:u w:val="none" w:color="000000"/>
            <w:lang w:eastAsia="zh-CN"/>
          </w:rPr>
          <w:t xml:space="preserve">2017). </w:t>
        </w:r>
      </w:hyperlink>
      <w:r>
        <w:rPr>
          <w:rFonts w:eastAsia="宋体" w:cs="Arial Unicode MS" w:ascii="Times" w:hAnsi="Times" w:eastAsiaTheme="minorEastAsia"/>
          <w:sz w:val="24"/>
          <w:szCs w:val="24"/>
          <w:u w:val="none" w:color="000000"/>
          <w:lang w:eastAsia="zh-CN"/>
        </w:rPr>
        <w:t xml:space="preserve">We speculate that this extremely low level in our cohort was due to the lack of breastfeeding in the sterile hospital environment, being nurtured in the sterile NICU environment, continuous administration of antibiotics or the combinations of the above. Although </w:t>
      </w:r>
      <w:r>
        <w:rPr>
          <w:rFonts w:eastAsia="宋体" w:cs="Arial Unicode MS" w:ascii="Times" w:hAnsi="Times" w:eastAsiaTheme="minorEastAsia"/>
          <w:i/>
          <w:sz w:val="24"/>
          <w:szCs w:val="24"/>
          <w:u w:val="none" w:color="000000"/>
          <w:lang w:eastAsia="zh-CN"/>
        </w:rPr>
        <w:t>Bifidobacteria</w:t>
      </w:r>
      <w:r>
        <w:rPr>
          <w:rFonts w:eastAsia="宋体" w:cs="Arial Unicode MS" w:ascii="Times" w:hAnsi="Times" w:eastAsiaTheme="minorEastAsia"/>
          <w:sz w:val="24"/>
          <w:szCs w:val="24"/>
          <w:u w:val="none" w:color="000000"/>
          <w:lang w:eastAsia="zh-CN"/>
        </w:rPr>
        <w:t xml:space="preserve"> has been generally considered a probiotic that serves to protect neonates against necrotizing enterocolitis and systemic infection(Nakayama </w:t>
      </w:r>
      <w:hyperlink w:anchor="_bookmark54">
        <w:r>
          <w:rPr>
            <w:rStyle w:val="ListLabel14"/>
            <w:rFonts w:eastAsia="宋体" w:cs="Arial Unicode MS" w:ascii="Times" w:hAnsi="Times" w:eastAsiaTheme="minorEastAsia"/>
            <w:sz w:val="24"/>
            <w:szCs w:val="24"/>
            <w:u w:val="none" w:color="000000"/>
            <w:lang w:eastAsia="zh-CN"/>
          </w:rPr>
          <w:t xml:space="preserve">et al., </w:t>
        </w:r>
      </w:hyperlink>
      <w:hyperlink w:anchor="_bookmark54">
        <w:r>
          <w:rPr>
            <w:rStyle w:val="ListLabel14"/>
            <w:rFonts w:eastAsia="宋体" w:cs="Arial Unicode MS" w:ascii="Times" w:hAnsi="Times" w:eastAsiaTheme="minorEastAsia"/>
            <w:sz w:val="24"/>
            <w:szCs w:val="24"/>
            <w:u w:val="none" w:color="000000"/>
            <w:lang w:eastAsia="zh-CN"/>
          </w:rPr>
          <w:t xml:space="preserve">2003; </w:t>
        </w:r>
      </w:hyperlink>
      <w:hyperlink w:anchor="_bookmark40">
        <w:r>
          <w:rPr>
            <w:rStyle w:val="ListLabel14"/>
            <w:rFonts w:eastAsia="宋体" w:cs="Arial Unicode MS" w:ascii="Times" w:hAnsi="Times" w:eastAsiaTheme="minorEastAsia"/>
            <w:sz w:val="24"/>
            <w:szCs w:val="24"/>
            <w:u w:val="none" w:color="000000"/>
            <w:lang w:eastAsia="zh-CN"/>
          </w:rPr>
          <w:t xml:space="preserve">Khodayar-Pardo et al., </w:t>
        </w:r>
      </w:hyperlink>
      <w:hyperlink w:anchor="_bookmark40">
        <w:r>
          <w:rPr>
            <w:rStyle w:val="ListLabel14"/>
            <w:rFonts w:eastAsia="宋体" w:cs="Arial Unicode MS" w:ascii="Times" w:hAnsi="Times" w:eastAsiaTheme="minorEastAsia"/>
            <w:sz w:val="24"/>
            <w:szCs w:val="24"/>
            <w:u w:val="none" w:color="000000"/>
            <w:lang w:eastAsia="zh-CN"/>
          </w:rPr>
          <w:t xml:space="preserve">2014; </w:t>
        </w:r>
      </w:hyperlink>
      <w:hyperlink w:anchor="_bookmark30">
        <w:r>
          <w:rPr>
            <w:rStyle w:val="ListLabel14"/>
            <w:rFonts w:eastAsia="宋体" w:cs="Arial Unicode MS" w:ascii="Times" w:hAnsi="Times" w:eastAsiaTheme="minorEastAsia"/>
            <w:sz w:val="24"/>
            <w:szCs w:val="24"/>
            <w:u w:val="none" w:color="000000"/>
            <w:lang w:eastAsia="zh-CN"/>
          </w:rPr>
          <w:t>Hermansson et al</w:t>
        </w:r>
      </w:hyperlink>
      <w:r>
        <w:rPr>
          <w:rFonts w:eastAsia="宋体" w:cs="Arial Unicode MS" w:ascii="Times" w:hAnsi="Times" w:eastAsiaTheme="minorEastAsia"/>
          <w:sz w:val="24"/>
          <w:szCs w:val="24"/>
          <w:u w:val="none" w:color="000000"/>
          <w:lang w:eastAsia="zh-CN"/>
        </w:rPr>
        <w:t xml:space="preserve">., </w:t>
      </w:r>
      <w:hyperlink w:anchor="_bookmark30">
        <w:r>
          <w:rPr>
            <w:rStyle w:val="ListLabel14"/>
            <w:rFonts w:eastAsia="宋体" w:cs="Arial Unicode MS" w:ascii="Times" w:hAnsi="Times" w:eastAsiaTheme="minorEastAsia"/>
            <w:sz w:val="24"/>
            <w:szCs w:val="24"/>
            <w:u w:val="none" w:color="000000"/>
            <w:lang w:eastAsia="zh-CN"/>
          </w:rPr>
          <w:t>2019),</w:t>
        </w:r>
      </w:hyperlink>
      <w:r>
        <w:rPr>
          <w:rFonts w:eastAsia="宋体" w:cs="Arial Unicode MS" w:ascii="Times" w:hAnsi="Times" w:eastAsiaTheme="minorEastAsia"/>
          <w:sz w:val="24"/>
          <w:szCs w:val="24"/>
          <w:u w:val="none" w:color="000000"/>
          <w:lang w:eastAsia="zh-CN"/>
        </w:rPr>
        <w:t xml:space="preserve"> recent randomized controlled trials are showing paradoxical results(Hays </w:t>
      </w:r>
      <w:hyperlink w:anchor="_bookmark29">
        <w:r>
          <w:rPr>
            <w:rStyle w:val="ListLabel14"/>
            <w:rFonts w:eastAsia="宋体" w:cs="Arial Unicode MS" w:ascii="Times" w:hAnsi="Times" w:eastAsiaTheme="minorEastAsia"/>
            <w:sz w:val="24"/>
            <w:szCs w:val="24"/>
            <w:u w:val="none" w:color="000000"/>
            <w:lang w:eastAsia="zh-CN"/>
          </w:rPr>
          <w:t xml:space="preserve">et al., </w:t>
        </w:r>
      </w:hyperlink>
      <w:hyperlink w:anchor="_bookmark29">
        <w:r>
          <w:rPr>
            <w:rStyle w:val="ListLabel14"/>
            <w:rFonts w:eastAsia="宋体" w:cs="Arial Unicode MS" w:ascii="Times" w:hAnsi="Times" w:eastAsiaTheme="minorEastAsia"/>
            <w:sz w:val="24"/>
            <w:szCs w:val="24"/>
            <w:u w:val="none" w:color="000000"/>
            <w:lang w:eastAsia="zh-CN"/>
          </w:rPr>
          <w:t xml:space="preserve">2016; </w:t>
        </w:r>
      </w:hyperlink>
      <w:hyperlink w:anchor="_bookmark73">
        <w:r>
          <w:rPr>
            <w:rStyle w:val="ListLabel14"/>
            <w:rFonts w:eastAsia="宋体" w:cs="Arial Unicode MS" w:ascii="Times" w:hAnsi="Times" w:eastAsiaTheme="minorEastAsia"/>
            <w:sz w:val="24"/>
            <w:szCs w:val="24"/>
            <w:u w:val="none" w:color="000000"/>
            <w:lang w:eastAsia="zh-CN"/>
          </w:rPr>
          <w:t xml:space="preserve">Singh et al., </w:t>
        </w:r>
      </w:hyperlink>
      <w:hyperlink w:anchor="_bookmark73">
        <w:r>
          <w:rPr>
            <w:rStyle w:val="ListLabel14"/>
            <w:rFonts w:eastAsia="宋体" w:cs="Arial Unicode MS" w:ascii="Times" w:hAnsi="Times" w:eastAsiaTheme="minorEastAsia"/>
            <w:sz w:val="24"/>
            <w:szCs w:val="24"/>
            <w:u w:val="none" w:color="000000"/>
            <w:lang w:eastAsia="zh-CN"/>
          </w:rPr>
          <w:t>2019).</w:t>
        </w:r>
      </w:hyperlink>
      <w:r>
        <w:rPr>
          <w:rFonts w:eastAsia="宋体" w:cs="Arial Unicode MS" w:ascii="Times" w:hAnsi="Times" w:eastAsiaTheme="minorEastAsia"/>
          <w:sz w:val="24"/>
          <w:szCs w:val="24"/>
          <w:u w:val="none" w:color="000000"/>
          <w:lang w:eastAsia="zh-CN"/>
        </w:rPr>
        <w:t xml:space="preserve"> Further studies </w:t>
      </w:r>
      <w:bookmarkStart w:id="122" w:name="OLE_LINK73"/>
      <w:r>
        <w:rPr>
          <w:rFonts w:eastAsia="宋体" w:cs="Arial Unicode MS" w:ascii="Times" w:hAnsi="Times" w:eastAsiaTheme="minorEastAsia"/>
          <w:sz w:val="24"/>
          <w:szCs w:val="24"/>
          <w:u w:val="none" w:color="000000"/>
          <w:lang w:eastAsia="zh-CN"/>
        </w:rPr>
        <w:t xml:space="preserve">on </w:t>
      </w:r>
      <w:bookmarkEnd w:id="122"/>
      <w:r>
        <w:rPr>
          <w:rFonts w:eastAsia="宋体" w:cs="Arial Unicode MS" w:ascii="Times" w:hAnsi="Times" w:eastAsiaTheme="minorEastAsia"/>
          <w:sz w:val="24"/>
          <w:szCs w:val="24"/>
          <w:u w:val="none" w:color="000000"/>
          <w:lang w:eastAsia="zh-CN"/>
        </w:rPr>
        <w:t>the role of probiotics in optimizing preterm infants’ microbiota should address their effectiveness in preventing NEC and LOS.</w:t>
      </w:r>
    </w:p>
    <w:p>
      <w:pPr>
        <w:pStyle w:val="Default"/>
        <w:spacing w:lineRule="atLeast" w:line="300" w:before="0" w:after="240"/>
        <w:ind w:left="142" w:right="876" w:firstLine="283"/>
        <w:jc w:val="both"/>
        <w:rPr/>
      </w:pPr>
      <w:r>
        <w:rPr>
          <w:rFonts w:ascii="Times" w:hAnsi="Times"/>
          <w:color w:val="auto"/>
          <w:sz w:val="24"/>
          <w:szCs w:val="24"/>
          <w:u w:val="none" w:color="000000"/>
        </w:rPr>
        <w:t xml:space="preserve">This study was limited to only one hospital in one specific region (Shanghai) in China so how far these findings can be extrapolated remains to be determined. In addition, our sample size was relatively small since both diseases are rare(Neu </w:t>
      </w:r>
      <w:hyperlink w:anchor="_bookmark55">
        <w:r>
          <w:rPr>
            <w:rStyle w:val="ListLabel16"/>
            <w:rFonts w:ascii="Times" w:hAnsi="Times"/>
            <w:color w:val="auto"/>
            <w:sz w:val="24"/>
            <w:szCs w:val="24"/>
            <w:u w:val="none" w:color="000000"/>
          </w:rPr>
          <w:t xml:space="preserve">and Walker, </w:t>
        </w:r>
      </w:hyperlink>
      <w:hyperlink w:anchor="_bookmark55">
        <w:r>
          <w:rPr>
            <w:rStyle w:val="ListLabel16"/>
            <w:rFonts w:ascii="Times" w:hAnsi="Times"/>
            <w:color w:val="auto"/>
            <w:sz w:val="24"/>
            <w:szCs w:val="24"/>
            <w:u w:val="none" w:color="000000"/>
          </w:rPr>
          <w:t xml:space="preserve">2011; </w:t>
        </w:r>
      </w:hyperlink>
      <w:hyperlink w:anchor="_bookmark16">
        <w:r>
          <w:rPr>
            <w:rStyle w:val="ListLabel16"/>
            <w:rFonts w:ascii="Times" w:hAnsi="Times"/>
            <w:color w:val="auto"/>
            <w:sz w:val="24"/>
            <w:szCs w:val="24"/>
            <w:u w:val="none" w:color="000000"/>
          </w:rPr>
          <w:t xml:space="preserve">Cohen-Wolkowiez et al., </w:t>
        </w:r>
      </w:hyperlink>
      <w:hyperlink w:anchor="_bookmark16">
        <w:r>
          <w:rPr>
            <w:rStyle w:val="ListLabel16"/>
            <w:rFonts w:ascii="Times" w:hAnsi="Times"/>
            <w:color w:val="auto"/>
            <w:sz w:val="24"/>
            <w:szCs w:val="24"/>
            <w:u w:val="none" w:color="000000"/>
          </w:rPr>
          <w:t xml:space="preserve">2009). </w:t>
        </w:r>
      </w:hyperlink>
      <w:r>
        <w:rPr>
          <w:rFonts w:ascii="Times" w:hAnsi="Times"/>
          <w:color w:val="auto"/>
          <w:sz w:val="24"/>
          <w:szCs w:val="24"/>
          <w:u w:val="none" w:color="000000"/>
        </w:rPr>
        <w:t>Among the 1148 preterm infants admitted from July 2013 to December 2014, only five developed NEC and seven developed LOS. Nevertheless, this pilot study has provided essential information about NEC and LOS preterm patients within the Chinese population and serves as a starting point for future investigations into the etiology and pathogenesis of both diseases in the nation.</w:t>
      </w:r>
    </w:p>
    <w:p>
      <w:pPr>
        <w:pStyle w:val="Normal1"/>
        <w:spacing w:before="240" w:after="240"/>
        <w:ind w:left="142" w:right="876" w:hanging="0"/>
        <w:jc w:val="both"/>
        <w:rPr>
          <w:rFonts w:cs="Arial"/>
          <w:b/>
          <w:b/>
          <w:bCs/>
          <w:color w:val="auto"/>
          <w:sz w:val="28"/>
          <w:szCs w:val="28"/>
        </w:rPr>
      </w:pPr>
      <w:r>
        <w:rPr>
          <w:rFonts w:cs="Arial"/>
          <w:b/>
          <w:bCs/>
          <w:color w:val="auto"/>
          <w:sz w:val="28"/>
          <w:szCs w:val="28"/>
        </w:rPr>
        <w:t>CONCLUSIONS</w:t>
      </w:r>
    </w:p>
    <w:p>
      <w:pPr>
        <w:pStyle w:val="TextBody"/>
        <w:spacing w:lineRule="auto" w:line="247" w:before="101" w:after="0"/>
        <w:ind w:left="142" w:right="876" w:firstLine="331"/>
        <w:jc w:val="both"/>
        <w:rPr/>
      </w:pPr>
      <w:r>
        <w:rPr>
          <w:rFonts w:cs="Arial Unicode MS" w:ascii="Times" w:hAnsi="Times"/>
          <w:sz w:val="24"/>
          <w:szCs w:val="24"/>
          <w:u w:val="none" w:color="000000"/>
          <w:lang w:eastAsia="zh-CN"/>
        </w:rPr>
        <w:t>In this longitudinal study, we used next</w:t>
      </w:r>
      <w:r>
        <w:rPr>
          <w:rFonts w:eastAsia="宋体" w:cs="Arial Unicode MS" w:ascii="Times" w:hAnsi="Times" w:eastAsiaTheme="minorEastAsia"/>
          <w:sz w:val="24"/>
          <w:szCs w:val="24"/>
          <w:u w:val="none" w:color="000000"/>
          <w:lang w:eastAsia="zh-CN"/>
        </w:rPr>
        <w:t>-</w:t>
      </w:r>
      <w:r>
        <w:rPr>
          <w:rFonts w:cs="Arial Unicode MS" w:ascii="Times" w:hAnsi="Times"/>
          <w:sz w:val="24"/>
          <w:szCs w:val="24"/>
          <w:u w:val="none" w:color="000000"/>
          <w:lang w:eastAsia="zh-CN"/>
        </w:rPr>
        <w:t xml:space="preserve">generation sequencing to profile </w:t>
      </w:r>
      <w:r>
        <w:rPr>
          <w:rFonts w:eastAsia="宋体" w:cs="Arial Unicode MS" w:ascii="Times" w:hAnsi="Times" w:eastAsiaTheme="minorEastAsia"/>
          <w:sz w:val="24"/>
          <w:szCs w:val="24"/>
          <w:u w:val="none" w:color="000000"/>
          <w:lang w:eastAsia="zh-CN"/>
        </w:rPr>
        <w:t xml:space="preserve">the gut </w:t>
      </w:r>
      <w:r>
        <w:rPr>
          <w:rFonts w:cs="Arial Unicode MS" w:ascii="Times" w:hAnsi="Times"/>
          <w:sz w:val="24"/>
          <w:szCs w:val="24"/>
          <w:u w:val="none" w:color="000000"/>
          <w:lang w:eastAsia="zh-CN"/>
        </w:rPr>
        <w:t xml:space="preserve">microbiota of 24 Chinese preterm infants from birth to discharge. Among them, four developed NEC and three developed LOS. To our knowledge, this is the first profiling of gut microbiota in NEC and LOS patients among </w:t>
      </w:r>
      <w:r>
        <w:rPr>
          <w:rFonts w:eastAsia="宋体" w:cs="Arial Unicode MS" w:ascii="Times" w:hAnsi="Times" w:eastAsiaTheme="minorEastAsia"/>
          <w:sz w:val="24"/>
          <w:szCs w:val="24"/>
          <w:u w:val="none" w:color="000000"/>
          <w:lang w:eastAsia="zh-CN"/>
        </w:rPr>
        <w:t xml:space="preserve">the </w:t>
      </w:r>
      <w:r>
        <w:rPr>
          <w:rFonts w:cs="Arial Unicode MS" w:ascii="Times" w:hAnsi="Times"/>
          <w:sz w:val="24"/>
          <w:szCs w:val="24"/>
          <w:u w:val="none" w:color="000000"/>
          <w:lang w:eastAsia="zh-CN"/>
        </w:rPr>
        <w:t>Asian population. Reduction in intestinal microbiota diversity</w:t>
      </w:r>
      <w:r>
        <w:rPr>
          <w:rFonts w:cs="Arial Unicode MS" w:ascii="Times" w:hAnsi="Times"/>
          <w:u w:val="none" w:color="000000"/>
          <w:lang w:eastAsia="zh-CN"/>
        </w:rPr>
        <w:t xml:space="preserve"> and divergence of phylogenetic</w:t>
      </w:r>
      <w:r>
        <w:rPr>
          <w:rFonts w:eastAsia="宋体" w:cs="Arial Unicode MS" w:ascii="Times" w:hAnsi="Times" w:eastAsiaTheme="minorEastAsia"/>
          <w:sz w:val="24"/>
          <w:szCs w:val="24"/>
          <w:u w:val="none" w:color="000000"/>
          <w:lang w:eastAsia="zh-CN"/>
        </w:rPr>
        <w:t xml:space="preserve"> </w:t>
      </w:r>
      <w:r>
        <w:rPr>
          <w:rFonts w:cs="Arial Unicode MS" w:ascii="Times" w:hAnsi="Times"/>
          <w:sz w:val="24"/>
          <w:szCs w:val="24"/>
          <w:u w:val="none" w:color="000000"/>
          <w:lang w:eastAsia="zh-CN"/>
        </w:rPr>
        <w:t xml:space="preserve">similarity from the control infants over time associated with both NEC and LOS onset. Overgrowth of potentially pathogenic genus </w:t>
      </w:r>
      <w:r>
        <w:rPr>
          <w:rFonts w:cs="Arial Unicode MS" w:ascii="Times" w:hAnsi="Times"/>
          <w:i/>
          <w:sz w:val="24"/>
          <w:szCs w:val="24"/>
          <w:u w:val="none" w:color="000000"/>
          <w:lang w:eastAsia="zh-CN"/>
        </w:rPr>
        <w:t>Enterococcus</w:t>
      </w:r>
      <w:r>
        <w:rPr>
          <w:rFonts w:cs="Arial Unicode MS" w:ascii="Times" w:hAnsi="Times"/>
          <w:sz w:val="24"/>
          <w:szCs w:val="24"/>
          <w:u w:val="none" w:color="000000"/>
          <w:lang w:eastAsia="zh-CN"/>
        </w:rPr>
        <w:t xml:space="preserve">, </w:t>
      </w:r>
      <w:r>
        <w:rPr>
          <w:rFonts w:cs="Arial Unicode MS" w:ascii="Times" w:hAnsi="Times"/>
          <w:i/>
          <w:sz w:val="24"/>
          <w:szCs w:val="24"/>
          <w:u w:val="none" w:color="000000"/>
          <w:lang w:eastAsia="zh-CN"/>
        </w:rPr>
        <w:t>Streptococcus</w:t>
      </w:r>
      <w:r>
        <w:rPr>
          <w:rFonts w:cs="Arial Unicode MS" w:ascii="Times" w:hAnsi="Times"/>
          <w:sz w:val="24"/>
          <w:szCs w:val="24"/>
          <w:u w:val="none" w:color="000000"/>
          <w:lang w:eastAsia="zh-CN"/>
        </w:rPr>
        <w:t xml:space="preserve"> and </w:t>
      </w:r>
      <w:r>
        <w:rPr>
          <w:rFonts w:cs="Arial Unicode MS" w:ascii="Times" w:hAnsi="Times"/>
          <w:i/>
          <w:sz w:val="24"/>
          <w:szCs w:val="24"/>
          <w:u w:val="none" w:color="000000"/>
          <w:lang w:eastAsia="zh-CN"/>
        </w:rPr>
        <w:t>Peptoclostridium</w:t>
      </w:r>
      <w:r>
        <w:rPr>
          <w:rFonts w:cs="Arial Unicode MS" w:ascii="Times" w:hAnsi="Times"/>
          <w:sz w:val="24"/>
          <w:szCs w:val="24"/>
          <w:u w:val="none" w:color="000000"/>
          <w:lang w:eastAsia="zh-CN"/>
        </w:rPr>
        <w:t xml:space="preserve"> were observed in NEC cases while </w:t>
      </w:r>
      <w:r>
        <w:rPr>
          <w:rFonts w:cs="Arial Unicode MS" w:ascii="Times" w:hAnsi="Times"/>
          <w:i/>
          <w:sz w:val="24"/>
          <w:szCs w:val="24"/>
          <w:u w:val="none" w:color="000000"/>
          <w:lang w:eastAsia="zh-CN"/>
        </w:rPr>
        <w:t>Klebsiella</w:t>
      </w:r>
      <w:r>
        <w:rPr>
          <w:rFonts w:cs="Arial Unicode MS" w:ascii="Times" w:hAnsi="Times"/>
          <w:sz w:val="24"/>
          <w:szCs w:val="24"/>
          <w:u w:val="none" w:color="000000"/>
          <w:lang w:eastAsia="zh-CN"/>
        </w:rPr>
        <w:t xml:space="preserve"> was recognized as the dominant g</w:t>
      </w:r>
      <w:r>
        <w:rPr>
          <w:rFonts w:cs="Arial Unicode MS" w:ascii="Times" w:hAnsi="Times"/>
          <w:u w:val="none" w:color="000000"/>
          <w:lang w:eastAsia="zh-CN"/>
        </w:rPr>
        <w:t>enus in LOS cases. In summary,</w:t>
      </w:r>
      <w:r>
        <w:rPr>
          <w:rFonts w:eastAsia="宋体" w:cs="Arial Unicode MS" w:ascii="Times" w:hAnsi="Times" w:eastAsiaTheme="minorEastAsia"/>
          <w:sz w:val="24"/>
          <w:szCs w:val="24"/>
          <w:u w:val="none" w:color="000000"/>
          <w:lang w:eastAsia="zh-CN"/>
        </w:rPr>
        <w:t xml:space="preserve"> </w:t>
      </w:r>
      <w:r>
        <w:rPr>
          <w:rFonts w:cs="Arial Unicode MS" w:ascii="Times" w:hAnsi="Times"/>
          <w:sz w:val="24"/>
          <w:szCs w:val="24"/>
          <w:u w:val="none" w:color="000000"/>
          <w:lang w:eastAsia="zh-CN"/>
        </w:rPr>
        <w:t>our findings sugg</w:t>
      </w:r>
      <w:r>
        <w:rPr>
          <w:rFonts w:cs="Arial Unicode MS" w:ascii="Times" w:hAnsi="Times"/>
          <w:u w:val="none" w:color="000000"/>
          <w:lang w:eastAsia="zh-CN"/>
        </w:rPr>
        <w:t xml:space="preserve">est that both NEC </w:t>
      </w:r>
      <w:r>
        <w:rPr>
          <w:rFonts w:cs="Arial Unicode MS" w:ascii="Times" w:hAnsi="Times"/>
          <w:sz w:val="24"/>
          <w:szCs w:val="24"/>
          <w:u w:val="none" w:color="000000"/>
          <w:lang w:eastAsia="zh-CN"/>
        </w:rPr>
        <w:t>and LOS are dynamic processes involving abnormal microbiota assembly. This study is a starting  point for further studying of microbial factors involved in preterm-associated complications in China. Accumulation of more data within China and perhaps from neighboring countries will allow us to build microbial signatures that can assist early diagnosis and development of novel treatment.</w:t>
      </w:r>
      <w:r>
        <w:rPr>
          <w:rFonts w:eastAsia="宋体" w:cs="Arial Unicode MS" w:ascii="Times" w:hAnsi="Times" w:eastAsiaTheme="minorEastAsia"/>
          <w:sz w:val="24"/>
          <w:szCs w:val="24"/>
          <w:u w:val="none" w:color="000000"/>
          <w:lang w:eastAsia="zh-CN"/>
        </w:rPr>
        <w:t xml:space="preserve"> </w:t>
      </w:r>
    </w:p>
    <w:p>
      <w:pPr>
        <w:pStyle w:val="Normal1"/>
        <w:spacing w:before="240" w:after="240"/>
        <w:ind w:left="142" w:right="876" w:hanging="0"/>
        <w:jc w:val="both"/>
        <w:rPr/>
      </w:pPr>
      <w:r>
        <w:rPr>
          <w:rFonts w:cs="Arial"/>
          <w:b/>
          <w:bCs/>
          <w:sz w:val="28"/>
          <w:szCs w:val="28"/>
        </w:rPr>
        <w:t>ACKNOWLEDGMENTS</w:t>
      </w:r>
    </w:p>
    <w:p>
      <w:pPr>
        <w:pStyle w:val="TextBody"/>
        <w:spacing w:lineRule="auto" w:line="247" w:before="101" w:after="0"/>
        <w:ind w:left="142" w:right="876" w:firstLine="331"/>
        <w:jc w:val="both"/>
        <w:rPr>
          <w:rFonts w:ascii="Times" w:hAnsi="Times" w:eastAsia="宋体" w:cs="Arial Unicode MS" w:eastAsiaTheme="minorEastAsia"/>
          <w:sz w:val="24"/>
          <w:szCs w:val="24"/>
          <w:u w:val="none" w:color="000000"/>
          <w:lang w:eastAsia="zh-CN"/>
        </w:rPr>
      </w:pPr>
      <w:r>
        <w:rPr>
          <w:rFonts w:eastAsia="宋体" w:cs="Arial Unicode MS" w:ascii="Times" w:hAnsi="Times" w:eastAsiaTheme="minorEastAsia"/>
          <w:sz w:val="24"/>
          <w:szCs w:val="24"/>
          <w:u w:val="none" w:color="000000"/>
          <w:lang w:eastAsia="zh-CN"/>
        </w:rPr>
        <w:t>We sincerely thank all the patients and their family in supporting this study. We extend our thanks to the medical and research staffs of the Shanghai Children’s Medical Center. We also thank Ka Ming Pang, Arin Nam and Christina Meyer for critical reviews of this manuscript.</w:t>
      </w:r>
    </w:p>
    <w:p>
      <w:pPr>
        <w:pStyle w:val="BodyA"/>
        <w:spacing w:lineRule="auto" w:line="276"/>
        <w:ind w:left="142" w:right="876" w:firstLine="304"/>
        <w:jc w:val="both"/>
        <w:rPr>
          <w:rFonts w:ascii="Times" w:hAnsi="Times"/>
        </w:rPr>
      </w:pPr>
      <w:r>
        <w:rPr>
          <w:rFonts w:ascii="Times" w:hAnsi="Times"/>
        </w:rPr>
      </w:r>
    </w:p>
    <w:p>
      <w:pPr>
        <w:pStyle w:val="Normal1"/>
        <w:ind w:left="142" w:right="876" w:hanging="0"/>
        <w:jc w:val="both"/>
        <w:rPr/>
      </w:pPr>
      <w:r>
        <w:rPr>
          <w:rFonts w:cs="Arial"/>
          <w:b/>
          <w:bCs/>
          <w:sz w:val="28"/>
          <w:szCs w:val="28"/>
        </w:rPr>
        <w:t>REFERENCES</w:t>
      </w:r>
      <w:bookmarkStart w:id="123" w:name="_bookmark2"/>
      <w:bookmarkStart w:id="124" w:name="_bookmark5"/>
      <w:bookmarkStart w:id="125" w:name="_bookmark12"/>
      <w:bookmarkStart w:id="126" w:name="_bookmark25"/>
      <w:bookmarkStart w:id="127" w:name="_bookmark32"/>
      <w:bookmarkStart w:id="128" w:name="_bookmark38"/>
      <w:bookmarkStart w:id="129" w:name="_bookmark56"/>
      <w:bookmarkStart w:id="130" w:name="_bookmark61"/>
      <w:bookmarkStart w:id="131" w:name="_bookmark94"/>
      <w:bookmarkStart w:id="132" w:name="_bookmark16"/>
      <w:bookmarkStart w:id="133" w:name="_bookmark41"/>
      <w:bookmarkStart w:id="134" w:name="_bookmark75"/>
      <w:bookmarkStart w:id="135" w:name="_bookmark84"/>
      <w:bookmarkStart w:id="136" w:name="_bookmark86"/>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TextBody"/>
        <w:spacing w:lineRule="auto" w:line="247" w:before="101" w:after="0"/>
        <w:ind w:left="426" w:right="876" w:hanging="282"/>
        <w:rPr>
          <w:rFonts w:eastAsia="宋体" w:eastAsiaTheme="minorEastAsia"/>
          <w:lang w:eastAsia="zh-CN"/>
        </w:rPr>
      </w:pPr>
      <w:r>
        <w:rPr>
          <w:w w:val="99"/>
        </w:rPr>
        <w:t>B</w:t>
      </w:r>
      <w:r>
        <w:rPr>
          <w:spacing w:val="-78"/>
          <w:w w:val="99"/>
        </w:rPr>
        <w:t>a</w:t>
      </w:r>
      <w:r>
        <w:rPr>
          <w:spacing w:val="10"/>
          <w:w w:val="99"/>
        </w:rPr>
        <w:t>¨</w:t>
      </w:r>
      <w:r>
        <w:rPr>
          <w:w w:val="99"/>
        </w:rPr>
        <w:t>ckhed,</w:t>
      </w:r>
      <w:r>
        <w:rPr/>
        <w:t xml:space="preserve"> </w:t>
      </w:r>
      <w:r>
        <w:rPr>
          <w:spacing w:val="-16"/>
          <w:w w:val="99"/>
        </w:rPr>
        <w:t>F</w:t>
      </w:r>
      <w:r>
        <w:rPr>
          <w:w w:val="99"/>
        </w:rPr>
        <w:t>.,</w:t>
      </w:r>
      <w:r>
        <w:rPr/>
        <w:t xml:space="preserve"> </w:t>
      </w:r>
      <w:r>
        <w:rPr>
          <w:w w:val="99"/>
        </w:rPr>
        <w:t>Ros</w:t>
      </w:r>
      <w:r>
        <w:rPr>
          <w:spacing w:val="-2"/>
          <w:w w:val="99"/>
        </w:rPr>
        <w:t>w</w:t>
      </w:r>
      <w:r>
        <w:rPr>
          <w:w w:val="99"/>
        </w:rPr>
        <w:t>all,</w:t>
      </w:r>
      <w:r>
        <w:rPr/>
        <w:t xml:space="preserve"> </w:t>
      </w:r>
      <w:r>
        <w:rPr>
          <w:w w:val="99"/>
        </w:rPr>
        <w:t>J.,</w:t>
      </w:r>
      <w:r>
        <w:rPr/>
        <w:t xml:space="preserve"> </w:t>
      </w:r>
      <w:r>
        <w:rPr>
          <w:w w:val="99"/>
        </w:rPr>
        <w:t>Peng,</w:t>
      </w:r>
      <w:r>
        <w:rPr/>
        <w:t xml:space="preserve"> </w:t>
      </w:r>
      <w:r>
        <w:rPr>
          <w:spacing w:val="-26"/>
          <w:w w:val="99"/>
        </w:rPr>
        <w:t>Y</w:t>
      </w:r>
      <w:r>
        <w:rPr>
          <w:w w:val="99"/>
        </w:rPr>
        <w:t>.,</w:t>
      </w:r>
      <w:r>
        <w:rPr/>
        <w:t xml:space="preserve"> </w:t>
      </w:r>
      <w:r>
        <w:rPr>
          <w:w w:val="99"/>
        </w:rPr>
        <w:t>Feng,</w:t>
      </w:r>
      <w:r>
        <w:rPr/>
        <w:t xml:space="preserve"> </w:t>
      </w:r>
      <w:r>
        <w:rPr>
          <w:w w:val="99"/>
        </w:rPr>
        <w:t>Q.,</w:t>
      </w:r>
      <w:r>
        <w:rPr/>
        <w:t xml:space="preserve"> </w:t>
      </w:r>
      <w:r>
        <w:rPr>
          <w:w w:val="99"/>
        </w:rPr>
        <w:t>Jia,</w:t>
      </w:r>
      <w:r>
        <w:rPr/>
        <w:t xml:space="preserve"> </w:t>
      </w:r>
      <w:r>
        <w:rPr>
          <w:w w:val="99"/>
        </w:rPr>
        <w:t>H.,</w:t>
      </w:r>
      <w:r>
        <w:rPr/>
        <w:t xml:space="preserve"> </w:t>
      </w:r>
      <w:r>
        <w:rPr>
          <w:spacing w:val="-7"/>
          <w:w w:val="99"/>
        </w:rPr>
        <w:t>K</w:t>
      </w:r>
      <w:r>
        <w:rPr>
          <w:spacing w:val="-3"/>
          <w:w w:val="99"/>
        </w:rPr>
        <w:t>o</w:t>
      </w:r>
      <w:r>
        <w:rPr>
          <w:spacing w:val="-5"/>
          <w:w w:val="99"/>
        </w:rPr>
        <w:t>v</w:t>
      </w:r>
      <w:r>
        <w:rPr>
          <w:w w:val="99"/>
        </w:rPr>
        <w:t>atch</w:t>
      </w:r>
      <w:r>
        <w:rPr>
          <w:spacing w:val="-5"/>
          <w:w w:val="99"/>
        </w:rPr>
        <w:t>ev</w:t>
      </w:r>
      <w:r>
        <w:rPr>
          <w:w w:val="99"/>
        </w:rPr>
        <w:t>adatchar</w:t>
      </w:r>
      <w:r>
        <w:rPr>
          <w:spacing w:val="-13"/>
          <w:w w:val="99"/>
        </w:rPr>
        <w:t>y</w:t>
      </w:r>
      <w:r>
        <w:rPr>
          <w:w w:val="99"/>
        </w:rPr>
        <w:t>,</w:t>
      </w:r>
      <w:r>
        <w:rPr/>
        <w:t xml:space="preserve"> </w:t>
      </w:r>
      <w:r>
        <w:rPr>
          <w:spacing w:val="-23"/>
          <w:w w:val="99"/>
        </w:rPr>
        <w:t>P</w:t>
      </w:r>
      <w:r>
        <w:rPr>
          <w:w w:val="99"/>
        </w:rPr>
        <w:t>.,</w:t>
      </w:r>
      <w:r>
        <w:rPr/>
        <w:t xml:space="preserve"> </w:t>
      </w:r>
      <w:r>
        <w:rPr>
          <w:w w:val="99"/>
        </w:rPr>
        <w:t>Li,</w:t>
      </w:r>
      <w:r>
        <w:rPr/>
        <w:t xml:space="preserve"> </w:t>
      </w:r>
      <w:r>
        <w:rPr>
          <w:spacing w:val="-26"/>
          <w:w w:val="99"/>
        </w:rPr>
        <w:t>Y</w:t>
      </w:r>
      <w:r>
        <w:rPr>
          <w:w w:val="99"/>
        </w:rPr>
        <w:t>.,</w:t>
      </w:r>
      <w:r>
        <w:rPr/>
        <w:t xml:space="preserve"> </w:t>
      </w:r>
      <w:r>
        <w:rPr>
          <w:w w:val="99"/>
        </w:rPr>
        <w:t>Xia,</w:t>
      </w:r>
      <w:r>
        <w:rPr/>
        <w:t xml:space="preserve"> </w:t>
      </w:r>
      <w:r>
        <w:rPr>
          <w:spacing w:val="-26"/>
          <w:w w:val="99"/>
        </w:rPr>
        <w:t>Y</w:t>
      </w:r>
      <w:r>
        <w:rPr>
          <w:w w:val="99"/>
        </w:rPr>
        <w:t>.,</w:t>
      </w:r>
      <w:r>
        <w:rPr/>
        <w:t xml:space="preserve"> </w:t>
      </w:r>
      <w:r>
        <w:rPr>
          <w:w w:val="99"/>
        </w:rPr>
        <w:t>Xie,</w:t>
      </w:r>
      <w:r>
        <w:rPr/>
        <w:t xml:space="preserve"> </w:t>
      </w:r>
      <w:r>
        <w:rPr>
          <w:w w:val="99"/>
        </w:rPr>
        <w:t>H.,</w:t>
      </w:r>
      <w:r>
        <w:rPr/>
        <w:t xml:space="preserve"> </w:t>
      </w:r>
      <w:r>
        <w:rPr>
          <w:w w:val="99"/>
        </w:rPr>
        <w:t xml:space="preserve">and </w:t>
      </w:r>
      <w:r>
        <w:rPr/>
        <w:t xml:space="preserve">Zhong, H. (2015). Dynamics and stabilization of the human gut microbiome during the first year of life. </w:t>
      </w:r>
      <w:r>
        <w:rPr>
          <w:i/>
        </w:rPr>
        <w:t>Cell Host &amp; Microbe</w:t>
      </w:r>
      <w:r>
        <w:rPr/>
        <w:t>, 17(5):690–703.</w:t>
      </w:r>
    </w:p>
    <w:p>
      <w:pPr>
        <w:pStyle w:val="TextBody"/>
        <w:spacing w:lineRule="auto" w:line="247" w:before="101" w:after="0"/>
        <w:ind w:left="430" w:right="876" w:hanging="286"/>
        <w:rPr>
          <w:rFonts w:eastAsia="宋体" w:eastAsiaTheme="minorEastAsia"/>
          <w:lang w:eastAsia="zh-CN"/>
        </w:rPr>
      </w:pPr>
      <w:r>
        <w:rPr/>
        <w:t xml:space="preserve">Bell, M. J., Ternberg, J. L., Feigin, R. D., Keating, J. </w:t>
      </w:r>
      <w:r>
        <w:rPr>
          <w:spacing w:val="-8"/>
        </w:rPr>
        <w:t xml:space="preserve">P., </w:t>
      </w:r>
      <w:r>
        <w:rPr/>
        <w:t xml:space="preserve">Marshall, R., Barton, L., and Brotherton, </w:t>
      </w:r>
      <w:r>
        <w:rPr>
          <w:spacing w:val="-8"/>
        </w:rPr>
        <w:t xml:space="preserve">T. </w:t>
      </w:r>
      <w:r>
        <w:rPr/>
        <w:t>(1978).</w:t>
      </w:r>
      <w:r>
        <w:rPr>
          <w:spacing w:val="1"/>
        </w:rPr>
        <w:t xml:space="preserve"> </w:t>
      </w:r>
      <w:r>
        <w:rPr/>
        <w:t>Neonatal</w:t>
      </w:r>
      <w:r>
        <w:rPr>
          <w:spacing w:val="-14"/>
        </w:rPr>
        <w:t xml:space="preserve"> </w:t>
      </w:r>
      <w:r>
        <w:rPr/>
        <w:t>necrotizing</w:t>
      </w:r>
      <w:r>
        <w:rPr>
          <w:spacing w:val="-15"/>
        </w:rPr>
        <w:t xml:space="preserve"> </w:t>
      </w:r>
      <w:r>
        <w:rPr/>
        <w:t>enterocolitis.</w:t>
      </w:r>
      <w:r>
        <w:rPr>
          <w:spacing w:val="-14"/>
        </w:rPr>
        <w:t xml:space="preserve"> </w:t>
      </w:r>
      <w:r>
        <w:rPr/>
        <w:t>therapeutic</w:t>
      </w:r>
      <w:r>
        <w:rPr>
          <w:spacing w:val="-15"/>
        </w:rPr>
        <w:t xml:space="preserve"> </w:t>
      </w:r>
      <w:r>
        <w:rPr/>
        <w:t>decisions</w:t>
      </w:r>
      <w:r>
        <w:rPr>
          <w:spacing w:val="-14"/>
        </w:rPr>
        <w:t xml:space="preserve"> </w:t>
      </w:r>
      <w:r>
        <w:rPr/>
        <w:t>based</w:t>
      </w:r>
      <w:r>
        <w:rPr>
          <w:spacing w:val="-14"/>
        </w:rPr>
        <w:t xml:space="preserve"> </w:t>
      </w:r>
      <w:r>
        <w:rPr/>
        <w:t>upon</w:t>
      </w:r>
      <w:r>
        <w:rPr>
          <w:spacing w:val="-15"/>
        </w:rPr>
        <w:t xml:space="preserve"> </w:t>
      </w:r>
      <w:r>
        <w:rPr/>
        <w:t>clinical</w:t>
      </w:r>
      <w:r>
        <w:rPr>
          <w:spacing w:val="-14"/>
        </w:rPr>
        <w:t xml:space="preserve"> </w:t>
      </w:r>
      <w:r>
        <w:rPr/>
        <w:t>staging.</w:t>
      </w:r>
      <w:r>
        <w:rPr>
          <w:spacing w:val="1"/>
        </w:rPr>
        <w:t xml:space="preserve"> </w:t>
      </w:r>
      <w:r>
        <w:rPr>
          <w:i/>
        </w:rPr>
        <w:t>Annals</w:t>
      </w:r>
      <w:r>
        <w:rPr>
          <w:i/>
          <w:spacing w:val="-14"/>
        </w:rPr>
        <w:t xml:space="preserve"> </w:t>
      </w:r>
      <w:r>
        <w:rPr>
          <w:i/>
        </w:rPr>
        <w:t>of</w:t>
      </w:r>
      <w:bookmarkStart w:id="137" w:name="_bookmark1"/>
      <w:bookmarkEnd w:id="137"/>
      <w:r>
        <w:rPr>
          <w:i/>
        </w:rPr>
        <w:t xml:space="preserve"> surgery</w:t>
      </w:r>
      <w:r>
        <w:rPr/>
        <w:t>,</w:t>
      </w:r>
      <w:r>
        <w:rPr>
          <w:spacing w:val="-2"/>
        </w:rPr>
        <w:t xml:space="preserve"> </w:t>
      </w:r>
      <w:r>
        <w:rPr/>
        <w:t>187(1):1.</w:t>
      </w:r>
    </w:p>
    <w:p>
      <w:pPr>
        <w:pStyle w:val="TextBody"/>
        <w:spacing w:lineRule="auto" w:line="247" w:before="101" w:after="0"/>
        <w:ind w:left="430" w:right="876" w:hanging="286"/>
        <w:rPr>
          <w:rFonts w:eastAsia="宋体" w:eastAsiaTheme="minorEastAsia"/>
          <w:lang w:eastAsia="zh-CN"/>
        </w:rPr>
      </w:pPr>
      <w:r>
        <w:rPr/>
        <w:t>Bezirtzoglou, E., Tsiotsias, A., and Welling, G. W. (2011). Microbiota profile in feces of breast-and</w:t>
      </w:r>
      <w:bookmarkStart w:id="138" w:name="_bookmark3"/>
      <w:bookmarkEnd w:id="138"/>
      <w:r>
        <w:rPr/>
        <w:t xml:space="preserve"> formula-fed newborns by using fluorescence in situ hybridization (fish). </w:t>
      </w:r>
      <w:r>
        <w:rPr>
          <w:i/>
        </w:rPr>
        <w:t>Anaerobe</w:t>
      </w:r>
      <w:r>
        <w:rPr/>
        <w:t xml:space="preserve">, 17(6):478–482. </w:t>
      </w:r>
    </w:p>
    <w:p>
      <w:pPr>
        <w:pStyle w:val="TextBody"/>
        <w:spacing w:lineRule="auto" w:line="247" w:before="101" w:after="0"/>
        <w:ind w:left="430" w:right="876" w:hanging="286"/>
        <w:rPr/>
      </w:pPr>
      <w:r>
        <w:rPr/>
        <w:t>Birck, M. M., Nguyen, D. N. Cilieborg, M. S., Kamal, S. S., Nielsen, D. S., Damborg, P., Olsen, J. E.,</w:t>
      </w:r>
      <w:r>
        <w:rPr>
          <w:rFonts w:eastAsia="宋体" w:ascii="宋体" w:hAnsi="宋体" w:asciiTheme="minorEastAsia" w:eastAsiaTheme="minorEastAsia" w:hAnsiTheme="minorEastAsia"/>
          <w:lang w:eastAsia="zh-CN"/>
        </w:rPr>
        <w:t xml:space="preserve"> </w:t>
      </w:r>
      <w:r>
        <w:rPr/>
        <w:t xml:space="preserve">Lauridsen, C., Sangild, P. T., and Thymann, T. (2015). Enteral but not parenteral antibiotics enhance gut function and prevent necrotizing enterocolitis in formula-fed newborn preterm pigs. </w:t>
      </w:r>
      <w:r>
        <w:rPr>
          <w:i/>
        </w:rPr>
        <w:t>American</w:t>
      </w:r>
      <w:bookmarkStart w:id="139" w:name="_bookmark4"/>
      <w:bookmarkEnd w:id="139"/>
      <w:r>
        <w:rPr>
          <w:i/>
        </w:rPr>
        <w:t xml:space="preserve"> Journal of Physiology-Heart and Circulatory Physiology</w:t>
      </w:r>
      <w:r>
        <w:rPr/>
        <w:t>.</w:t>
      </w:r>
    </w:p>
    <w:p>
      <w:pPr>
        <w:pStyle w:val="TextBody"/>
        <w:spacing w:lineRule="exact" w:line="230"/>
        <w:ind w:left="430" w:right="876" w:hanging="286"/>
        <w:rPr/>
      </w:pPr>
      <w:r>
        <w:rPr/>
        <w:t>Blencowe, H., Cousens, S., Oestergaard, M. Z., Chou, D., Moller, A. B., Narwal, R., Adler, A., Vera,</w:t>
      </w:r>
      <w:r>
        <w:rPr>
          <w:rFonts w:eastAsia="宋体" w:ascii="宋体" w:hAnsi="宋体" w:asciiTheme="minorEastAsia" w:eastAsiaTheme="minorEastAsia" w:hAnsiTheme="minorEastAsia"/>
          <w:lang w:eastAsia="zh-CN"/>
        </w:rPr>
        <w:t xml:space="preserve"> </w:t>
      </w:r>
      <w:r>
        <w:rPr/>
        <w:t xml:space="preserve">G. C., Rohde, S., and Say, L. (2012). National, regional, and worldwide estimates of preterm birth rates in the year 2010 with time trends since 1990 for selected countries: a systematic analysis and implications. </w:t>
      </w:r>
      <w:r>
        <w:rPr>
          <w:i/>
        </w:rPr>
        <w:t>The Lancet</w:t>
      </w:r>
      <w:r>
        <w:rPr/>
        <w:t>, 379(9832):2162–2172.</w:t>
      </w:r>
    </w:p>
    <w:p>
      <w:pPr>
        <w:pStyle w:val="TextBody"/>
        <w:spacing w:lineRule="auto" w:line="247"/>
        <w:ind w:left="430" w:right="876" w:hanging="286"/>
        <w:rPr/>
      </w:pPr>
      <w:r>
        <w:rPr/>
        <w:t>Bolger,</w:t>
      </w:r>
      <w:r>
        <w:rPr>
          <w:spacing w:val="-13"/>
        </w:rPr>
        <w:t xml:space="preserve"> </w:t>
      </w:r>
      <w:r>
        <w:rPr/>
        <w:t>A.</w:t>
      </w:r>
      <w:r>
        <w:rPr>
          <w:spacing w:val="-13"/>
        </w:rPr>
        <w:t xml:space="preserve"> </w:t>
      </w:r>
      <w:r>
        <w:rPr/>
        <w:t>M.,</w:t>
      </w:r>
      <w:r>
        <w:rPr>
          <w:spacing w:val="-13"/>
        </w:rPr>
        <w:t xml:space="preserve"> </w:t>
      </w:r>
      <w:r>
        <w:rPr/>
        <w:t>Lohse,</w:t>
      </w:r>
      <w:r>
        <w:rPr>
          <w:spacing w:val="-13"/>
        </w:rPr>
        <w:t xml:space="preserve"> </w:t>
      </w:r>
      <w:r>
        <w:rPr/>
        <w:t>M.,</w:t>
      </w:r>
      <w:r>
        <w:rPr>
          <w:spacing w:val="-12"/>
        </w:rPr>
        <w:t xml:space="preserve"> </w:t>
      </w:r>
      <w:r>
        <w:rPr/>
        <w:t>and</w:t>
      </w:r>
      <w:r>
        <w:rPr>
          <w:spacing w:val="-13"/>
        </w:rPr>
        <w:t xml:space="preserve"> </w:t>
      </w:r>
      <w:r>
        <w:rPr/>
        <w:t>Usadel,</w:t>
      </w:r>
      <w:r>
        <w:rPr>
          <w:spacing w:val="-13"/>
        </w:rPr>
        <w:t xml:space="preserve"> </w:t>
      </w:r>
      <w:r>
        <w:rPr/>
        <w:t>B.</w:t>
      </w:r>
      <w:r>
        <w:rPr>
          <w:spacing w:val="-13"/>
        </w:rPr>
        <w:t xml:space="preserve"> </w:t>
      </w:r>
      <w:r>
        <w:rPr/>
        <w:t>(2014).</w:t>
      </w:r>
      <w:r>
        <w:rPr>
          <w:spacing w:val="4"/>
        </w:rPr>
        <w:t xml:space="preserve"> </w:t>
      </w:r>
      <w:r>
        <w:rPr/>
        <w:t>Trimmomatic:</w:t>
      </w:r>
      <w:r>
        <w:rPr>
          <w:spacing w:val="-3"/>
        </w:rPr>
        <w:t xml:space="preserve"> </w:t>
      </w:r>
      <w:r>
        <w:rPr/>
        <w:t>a</w:t>
      </w:r>
      <w:r>
        <w:rPr>
          <w:spacing w:val="-13"/>
        </w:rPr>
        <w:t xml:space="preserve"> </w:t>
      </w:r>
      <w:r>
        <w:rPr/>
        <w:t>flexible</w:t>
      </w:r>
      <w:r>
        <w:rPr>
          <w:spacing w:val="-13"/>
        </w:rPr>
        <w:t xml:space="preserve"> </w:t>
      </w:r>
      <w:r>
        <w:rPr/>
        <w:t>trimmer</w:t>
      </w:r>
      <w:r>
        <w:rPr>
          <w:spacing w:val="-13"/>
        </w:rPr>
        <w:t xml:space="preserve"> </w:t>
      </w:r>
      <w:r>
        <w:rPr/>
        <w:t>for</w:t>
      </w:r>
      <w:r>
        <w:rPr>
          <w:spacing w:val="-12"/>
        </w:rPr>
        <w:t xml:space="preserve"> </w:t>
      </w:r>
      <w:r>
        <w:rPr/>
        <w:t>illumina</w:t>
      </w:r>
      <w:r>
        <w:rPr>
          <w:spacing w:val="-13"/>
        </w:rPr>
        <w:t xml:space="preserve"> </w:t>
      </w:r>
      <w:r>
        <w:rPr/>
        <w:t>sequence</w:t>
      </w:r>
      <w:bookmarkStart w:id="140" w:name="_bookmark6"/>
      <w:bookmarkEnd w:id="140"/>
      <w:r>
        <w:rPr/>
        <w:t xml:space="preserve"> data. </w:t>
      </w:r>
      <w:r>
        <w:rPr>
          <w:i/>
        </w:rPr>
        <w:t>Bioinformatics</w:t>
      </w:r>
      <w:r>
        <w:rPr/>
        <w:t>,</w:t>
      </w:r>
      <w:r>
        <w:rPr>
          <w:spacing w:val="-31"/>
        </w:rPr>
        <w:t xml:space="preserve"> </w:t>
      </w:r>
      <w:r>
        <w:rPr/>
        <w:t>30(15):2114–2120.</w:t>
      </w:r>
    </w:p>
    <w:p>
      <w:pPr>
        <w:pStyle w:val="TextBody"/>
        <w:spacing w:lineRule="auto" w:line="247"/>
        <w:ind w:left="430" w:right="876" w:hanging="286"/>
        <w:rPr/>
      </w:pPr>
      <w:r>
        <w:rPr/>
        <w:t>Bouter,</w:t>
      </w:r>
      <w:r>
        <w:rPr>
          <w:spacing w:val="-11"/>
        </w:rPr>
        <w:t xml:space="preserve"> </w:t>
      </w:r>
      <w:r>
        <w:rPr/>
        <w:t>K.</w:t>
      </w:r>
      <w:r>
        <w:rPr>
          <w:spacing w:val="-10"/>
        </w:rPr>
        <w:t xml:space="preserve"> </w:t>
      </w:r>
      <w:r>
        <w:rPr/>
        <w:t>E.,</w:t>
      </w:r>
      <w:r>
        <w:rPr>
          <w:spacing w:val="-11"/>
        </w:rPr>
        <w:t xml:space="preserve"> </w:t>
      </w:r>
      <w:r>
        <w:rPr/>
        <w:t>van</w:t>
      </w:r>
      <w:r>
        <w:rPr>
          <w:spacing w:val="-10"/>
        </w:rPr>
        <w:t xml:space="preserve"> </w:t>
      </w:r>
      <w:r>
        <w:rPr/>
        <w:t>Raalte,</w:t>
      </w:r>
      <w:r>
        <w:rPr>
          <w:spacing w:val="-11"/>
        </w:rPr>
        <w:t xml:space="preserve"> </w:t>
      </w:r>
      <w:r>
        <w:rPr/>
        <w:t>D.</w:t>
      </w:r>
      <w:r>
        <w:rPr>
          <w:spacing w:val="-10"/>
        </w:rPr>
        <w:t xml:space="preserve"> </w:t>
      </w:r>
      <w:r>
        <w:rPr/>
        <w:t>H.,</w:t>
      </w:r>
      <w:r>
        <w:rPr>
          <w:spacing w:val="-10"/>
        </w:rPr>
        <w:t xml:space="preserve"> </w:t>
      </w:r>
      <w:r>
        <w:rPr/>
        <w:t>Groen,</w:t>
      </w:r>
      <w:r>
        <w:rPr>
          <w:spacing w:val="-11"/>
        </w:rPr>
        <w:t xml:space="preserve"> </w:t>
      </w:r>
      <w:r>
        <w:rPr/>
        <w:t>A.</w:t>
      </w:r>
      <w:r>
        <w:rPr>
          <w:spacing w:val="-10"/>
        </w:rPr>
        <w:t xml:space="preserve"> </w:t>
      </w:r>
      <w:r>
        <w:rPr/>
        <w:t>K.,</w:t>
      </w:r>
      <w:r>
        <w:rPr>
          <w:spacing w:val="-11"/>
        </w:rPr>
        <w:t xml:space="preserve"> </w:t>
      </w:r>
      <w:r>
        <w:rPr/>
        <w:t>and</w:t>
      </w:r>
      <w:r>
        <w:rPr>
          <w:spacing w:val="-10"/>
        </w:rPr>
        <w:t xml:space="preserve"> </w:t>
      </w:r>
      <w:r>
        <w:rPr/>
        <w:t>Nieuwdorp,</w:t>
      </w:r>
      <w:r>
        <w:rPr>
          <w:spacing w:val="-11"/>
        </w:rPr>
        <w:t xml:space="preserve"> </w:t>
      </w:r>
      <w:r>
        <w:rPr/>
        <w:t>M.</w:t>
      </w:r>
      <w:r>
        <w:rPr>
          <w:spacing w:val="-10"/>
        </w:rPr>
        <w:t xml:space="preserve"> </w:t>
      </w:r>
      <w:r>
        <w:rPr/>
        <w:t>(2017).</w:t>
      </w:r>
      <w:r>
        <w:rPr>
          <w:spacing w:val="6"/>
        </w:rPr>
        <w:t xml:space="preserve"> </w:t>
      </w:r>
      <w:r>
        <w:rPr/>
        <w:t>Role</w:t>
      </w:r>
      <w:r>
        <w:rPr>
          <w:spacing w:val="-10"/>
        </w:rPr>
        <w:t xml:space="preserve"> </w:t>
      </w:r>
      <w:r>
        <w:rPr/>
        <w:t>of</w:t>
      </w:r>
      <w:r>
        <w:rPr>
          <w:spacing w:val="-10"/>
        </w:rPr>
        <w:t xml:space="preserve"> </w:t>
      </w:r>
      <w:r>
        <w:rPr/>
        <w:t>the</w:t>
      </w:r>
      <w:r>
        <w:rPr>
          <w:spacing w:val="-11"/>
        </w:rPr>
        <w:t xml:space="preserve"> </w:t>
      </w:r>
      <w:r>
        <w:rPr/>
        <w:t>gut</w:t>
      </w:r>
      <w:r>
        <w:rPr>
          <w:spacing w:val="-10"/>
        </w:rPr>
        <w:t xml:space="preserve"> </w:t>
      </w:r>
      <w:r>
        <w:rPr/>
        <w:t>microbiome</w:t>
      </w:r>
      <w:r>
        <w:rPr>
          <w:spacing w:val="-11"/>
        </w:rPr>
        <w:t xml:space="preserve"> </w:t>
      </w:r>
      <w:r>
        <w:rPr/>
        <w:t>in the</w:t>
      </w:r>
      <w:r>
        <w:rPr>
          <w:spacing w:val="-21"/>
        </w:rPr>
        <w:t xml:space="preserve"> </w:t>
      </w:r>
      <w:r>
        <w:rPr/>
        <w:t>pathogenesis</w:t>
      </w:r>
      <w:r>
        <w:rPr>
          <w:spacing w:val="-21"/>
        </w:rPr>
        <w:t xml:space="preserve"> </w:t>
      </w:r>
      <w:r>
        <w:rPr/>
        <w:t>of</w:t>
      </w:r>
      <w:r>
        <w:rPr>
          <w:spacing w:val="-21"/>
        </w:rPr>
        <w:t xml:space="preserve"> </w:t>
      </w:r>
      <w:r>
        <w:rPr/>
        <w:t>obesity</w:t>
      </w:r>
      <w:r>
        <w:rPr>
          <w:spacing w:val="-21"/>
        </w:rPr>
        <w:t xml:space="preserve"> </w:t>
      </w:r>
      <w:r>
        <w:rPr/>
        <w:t>and</w:t>
      </w:r>
      <w:r>
        <w:rPr>
          <w:spacing w:val="-21"/>
        </w:rPr>
        <w:t xml:space="preserve"> </w:t>
      </w:r>
      <w:r>
        <w:rPr/>
        <w:t>obesity-related</w:t>
      </w:r>
      <w:r>
        <w:rPr>
          <w:spacing w:val="-20"/>
        </w:rPr>
        <w:t xml:space="preserve"> </w:t>
      </w:r>
      <w:r>
        <w:rPr/>
        <w:t>metabolic</w:t>
      </w:r>
      <w:r>
        <w:rPr>
          <w:spacing w:val="-21"/>
        </w:rPr>
        <w:t xml:space="preserve"> </w:t>
      </w:r>
      <w:r>
        <w:rPr/>
        <w:t>dysfunction.</w:t>
      </w:r>
      <w:r>
        <w:rPr>
          <w:spacing w:val="-8"/>
        </w:rPr>
        <w:t xml:space="preserve"> </w:t>
      </w:r>
      <w:r>
        <w:rPr>
          <w:i/>
        </w:rPr>
        <w:t>Gastroenterology</w:t>
      </w:r>
      <w:r>
        <w:rPr/>
        <w:t>,</w:t>
      </w:r>
      <w:r>
        <w:rPr>
          <w:spacing w:val="-21"/>
        </w:rPr>
        <w:t xml:space="preserve"> </w:t>
      </w:r>
      <w:r>
        <w:rPr/>
        <w:t>152(7):1671–</w:t>
      </w:r>
      <w:bookmarkStart w:id="141" w:name="_bookmark7"/>
      <w:bookmarkEnd w:id="141"/>
      <w:r>
        <w:rPr/>
        <w:t xml:space="preserve"> 1678.</w:t>
      </w:r>
    </w:p>
    <w:p>
      <w:pPr>
        <w:pStyle w:val="Normal"/>
        <w:spacing w:lineRule="auto" w:line="247"/>
        <w:ind w:left="430" w:right="876" w:hanging="286"/>
        <w:jc w:val="both"/>
        <w:rPr>
          <w:sz w:val="20"/>
        </w:rPr>
      </w:pPr>
      <w:r>
        <w:rPr>
          <w:sz w:val="20"/>
        </w:rPr>
        <w:t>Brook,</w:t>
      </w:r>
      <w:r>
        <w:rPr>
          <w:spacing w:val="-12"/>
          <w:sz w:val="20"/>
        </w:rPr>
        <w:t xml:space="preserve"> </w:t>
      </w:r>
      <w:r>
        <w:rPr>
          <w:sz w:val="20"/>
        </w:rPr>
        <w:t>I.</w:t>
      </w:r>
      <w:r>
        <w:rPr>
          <w:spacing w:val="-12"/>
          <w:sz w:val="20"/>
        </w:rPr>
        <w:t xml:space="preserve"> </w:t>
      </w:r>
      <w:r>
        <w:rPr>
          <w:sz w:val="20"/>
        </w:rPr>
        <w:t>(2008).</w:t>
      </w:r>
      <w:r>
        <w:rPr>
          <w:spacing w:val="6"/>
          <w:sz w:val="20"/>
        </w:rPr>
        <w:t xml:space="preserve"> </w:t>
      </w:r>
      <w:r>
        <w:rPr>
          <w:sz w:val="20"/>
        </w:rPr>
        <w:t>Microbiology</w:t>
      </w:r>
      <w:r>
        <w:rPr>
          <w:spacing w:val="-12"/>
          <w:sz w:val="20"/>
        </w:rPr>
        <w:t xml:space="preserve"> </w:t>
      </w:r>
      <w:r>
        <w:rPr>
          <w:sz w:val="20"/>
        </w:rPr>
        <w:t>and</w:t>
      </w:r>
      <w:r>
        <w:rPr>
          <w:spacing w:val="-11"/>
          <w:sz w:val="20"/>
        </w:rPr>
        <w:t xml:space="preserve"> </w:t>
      </w:r>
      <w:r>
        <w:rPr>
          <w:sz w:val="20"/>
        </w:rPr>
        <w:t>management</w:t>
      </w:r>
      <w:r>
        <w:rPr>
          <w:spacing w:val="-12"/>
          <w:sz w:val="20"/>
        </w:rPr>
        <w:t xml:space="preserve"> </w:t>
      </w:r>
      <w:r>
        <w:rPr>
          <w:sz w:val="20"/>
        </w:rPr>
        <w:t>of</w:t>
      </w:r>
      <w:r>
        <w:rPr>
          <w:spacing w:val="-12"/>
          <w:sz w:val="20"/>
        </w:rPr>
        <w:t xml:space="preserve"> </w:t>
      </w:r>
      <w:r>
        <w:rPr>
          <w:sz w:val="20"/>
        </w:rPr>
        <w:t>neonatal</w:t>
      </w:r>
      <w:r>
        <w:rPr>
          <w:spacing w:val="-11"/>
          <w:sz w:val="20"/>
        </w:rPr>
        <w:t xml:space="preserve"> </w:t>
      </w:r>
      <w:r>
        <w:rPr>
          <w:sz w:val="20"/>
        </w:rPr>
        <w:t>necrotizing</w:t>
      </w:r>
      <w:r>
        <w:rPr>
          <w:spacing w:val="-12"/>
          <w:sz w:val="20"/>
        </w:rPr>
        <w:t xml:space="preserve"> </w:t>
      </w:r>
      <w:r>
        <w:rPr>
          <w:sz w:val="20"/>
        </w:rPr>
        <w:t>enterocolitis.</w:t>
      </w:r>
      <w:r>
        <w:rPr>
          <w:spacing w:val="6"/>
          <w:sz w:val="20"/>
        </w:rPr>
        <w:t xml:space="preserve"> </w:t>
      </w:r>
      <w:r>
        <w:rPr>
          <w:i/>
          <w:sz w:val="20"/>
        </w:rPr>
        <w:t>American</w:t>
      </w:r>
      <w:r>
        <w:rPr>
          <w:i/>
          <w:spacing w:val="-12"/>
          <w:sz w:val="20"/>
        </w:rPr>
        <w:t xml:space="preserve"> </w:t>
      </w:r>
      <w:r>
        <w:rPr>
          <w:i/>
          <w:sz w:val="20"/>
        </w:rPr>
        <w:t>journal</w:t>
      </w:r>
      <w:bookmarkStart w:id="142" w:name="_bookmark8"/>
      <w:bookmarkEnd w:id="142"/>
      <w:r>
        <w:rPr>
          <w:i/>
          <w:sz w:val="20"/>
        </w:rPr>
        <w:t xml:space="preserve"> of perinatology</w:t>
      </w:r>
      <w:r>
        <w:rPr>
          <w:sz w:val="20"/>
        </w:rPr>
        <w:t>,</w:t>
      </w:r>
      <w:r>
        <w:rPr>
          <w:spacing w:val="-3"/>
          <w:sz w:val="20"/>
        </w:rPr>
        <w:t xml:space="preserve"> </w:t>
      </w:r>
      <w:r>
        <w:rPr>
          <w:sz w:val="20"/>
        </w:rPr>
        <w:t>25(02):111–118.</w:t>
      </w:r>
    </w:p>
    <w:p>
      <w:pPr>
        <w:pStyle w:val="Normal"/>
        <w:spacing w:lineRule="auto" w:line="247"/>
        <w:ind w:left="426" w:right="876" w:hanging="282"/>
        <w:jc w:val="both"/>
        <w:rPr>
          <w:sz w:val="20"/>
        </w:rPr>
      </w:pPr>
      <w:r>
        <w:rPr>
          <w:spacing w:val="-3"/>
          <w:sz w:val="20"/>
        </w:rPr>
        <w:t xml:space="preserve">Bury, </w:t>
      </w:r>
      <w:r>
        <w:rPr>
          <w:sz w:val="20"/>
        </w:rPr>
        <w:t>R. G. and Tudehope, D. (2001). Enteral antibiotics for preventing necrotizing enterocolitis in low</w:t>
      </w:r>
      <w:bookmarkStart w:id="143" w:name="_bookmark9"/>
      <w:bookmarkEnd w:id="143"/>
      <w:r>
        <w:rPr>
          <w:sz w:val="20"/>
        </w:rPr>
        <w:t xml:space="preserve"> birthweight or preterm infants. </w:t>
      </w:r>
      <w:r>
        <w:rPr>
          <w:i/>
          <w:sz w:val="20"/>
        </w:rPr>
        <w:t>Cochrane Database of Systematic Reviews</w:t>
      </w:r>
      <w:r>
        <w:rPr>
          <w:sz w:val="20"/>
        </w:rPr>
        <w:t>, 2(2).</w:t>
      </w:r>
    </w:p>
    <w:p>
      <w:pPr>
        <w:pStyle w:val="TextBody"/>
        <w:spacing w:lineRule="auto" w:line="247"/>
        <w:ind w:left="430" w:right="876" w:hanging="286"/>
        <w:rPr/>
      </w:pPr>
      <w:r>
        <w:rPr/>
        <w:t>Cani,</w:t>
      </w:r>
      <w:r>
        <w:rPr>
          <w:spacing w:val="-12"/>
        </w:rPr>
        <w:t xml:space="preserve"> P. </w:t>
      </w:r>
      <w:r>
        <w:rPr/>
        <w:t>D.</w:t>
      </w:r>
      <w:r>
        <w:rPr>
          <w:spacing w:val="-12"/>
        </w:rPr>
        <w:t xml:space="preserve"> </w:t>
      </w:r>
      <w:r>
        <w:rPr/>
        <w:t>(2019).</w:t>
      </w:r>
      <w:r>
        <w:rPr>
          <w:spacing w:val="5"/>
        </w:rPr>
        <w:t xml:space="preserve"> </w:t>
      </w:r>
      <w:r>
        <w:rPr/>
        <w:t>Severe</w:t>
      </w:r>
      <w:r>
        <w:rPr>
          <w:spacing w:val="-12"/>
        </w:rPr>
        <w:t xml:space="preserve"> </w:t>
      </w:r>
      <w:r>
        <w:rPr/>
        <w:t>obesity</w:t>
      </w:r>
      <w:r>
        <w:rPr>
          <w:spacing w:val="-11"/>
        </w:rPr>
        <w:t xml:space="preserve"> </w:t>
      </w:r>
      <w:r>
        <w:rPr/>
        <w:t>and</w:t>
      </w:r>
      <w:r>
        <w:rPr>
          <w:spacing w:val="-12"/>
        </w:rPr>
        <w:t xml:space="preserve"> </w:t>
      </w:r>
      <w:r>
        <w:rPr/>
        <w:t>gut</w:t>
      </w:r>
      <w:r>
        <w:rPr>
          <w:spacing w:val="-12"/>
        </w:rPr>
        <w:t xml:space="preserve"> </w:t>
      </w:r>
      <w:r>
        <w:rPr/>
        <w:t>microbiota:</w:t>
      </w:r>
      <w:r>
        <w:rPr>
          <w:spacing w:val="-2"/>
        </w:rPr>
        <w:t xml:space="preserve"> </w:t>
      </w:r>
      <w:r>
        <w:rPr/>
        <w:t>does</w:t>
      </w:r>
      <w:r>
        <w:rPr>
          <w:spacing w:val="-12"/>
        </w:rPr>
        <w:t xml:space="preserve"> </w:t>
      </w:r>
      <w:r>
        <w:rPr/>
        <w:t>bariatric</w:t>
      </w:r>
      <w:r>
        <w:rPr>
          <w:spacing w:val="-11"/>
        </w:rPr>
        <w:t xml:space="preserve"> </w:t>
      </w:r>
      <w:r>
        <w:rPr/>
        <w:t>surgery</w:t>
      </w:r>
      <w:r>
        <w:rPr>
          <w:spacing w:val="-12"/>
        </w:rPr>
        <w:t xml:space="preserve"> </w:t>
      </w:r>
      <w:r>
        <w:rPr/>
        <w:t>really</w:t>
      </w:r>
      <w:r>
        <w:rPr>
          <w:spacing w:val="-12"/>
        </w:rPr>
        <w:t xml:space="preserve"> </w:t>
      </w:r>
      <w:r>
        <w:rPr/>
        <w:t>reset</w:t>
      </w:r>
      <w:r>
        <w:rPr>
          <w:spacing w:val="-12"/>
        </w:rPr>
        <w:t xml:space="preserve"> </w:t>
      </w:r>
      <w:r>
        <w:rPr/>
        <w:t>the</w:t>
      </w:r>
      <w:r>
        <w:rPr>
          <w:spacing w:val="-11"/>
        </w:rPr>
        <w:t xml:space="preserve"> </w:t>
      </w:r>
      <w:r>
        <w:rPr/>
        <w:t>system?</w:t>
      </w:r>
      <w:r>
        <w:rPr>
          <w:spacing w:val="14"/>
        </w:rPr>
        <w:t xml:space="preserve"> </w:t>
      </w:r>
      <w:r>
        <w:rPr>
          <w:i/>
          <w:spacing w:val="-4"/>
        </w:rPr>
        <w:t>Gut</w:t>
      </w:r>
      <w:r>
        <w:rPr>
          <w:spacing w:val="-4"/>
        </w:rPr>
        <w:t>,</w:t>
      </w:r>
      <w:bookmarkStart w:id="144" w:name="_bookmark10"/>
      <w:bookmarkEnd w:id="144"/>
      <w:r>
        <w:rPr>
          <w:spacing w:val="-4"/>
        </w:rPr>
        <w:t xml:space="preserve"> </w:t>
      </w:r>
      <w:r>
        <w:rPr/>
        <w:t>68(1):5–6.</w:t>
      </w:r>
    </w:p>
    <w:p>
      <w:pPr>
        <w:pStyle w:val="TextBody"/>
        <w:spacing w:lineRule="auto" w:line="247"/>
        <w:ind w:left="432" w:right="876" w:hanging="288"/>
        <w:rPr/>
      </w:pPr>
      <w:r>
        <w:rPr>
          <w:w w:val="101"/>
        </w:rPr>
        <w:t>Cant</w:t>
      </w:r>
      <w:r>
        <w:rPr>
          <w:spacing w:val="-4"/>
          <w:w w:val="101"/>
        </w:rPr>
        <w:t>e</w:t>
      </w:r>
      <w:r>
        <w:rPr>
          <w:spacing w:val="-13"/>
          <w:w w:val="101"/>
        </w:rPr>
        <w:t>y</w:t>
      </w:r>
      <w:r>
        <w:rPr>
          <w:w w:val="101"/>
        </w:rPr>
        <w:t>,</w:t>
      </w:r>
      <w:r>
        <w:rPr/>
        <w:t xml:space="preserve"> </w:t>
      </w:r>
      <w:r>
        <w:rPr>
          <w:w w:val="101"/>
        </w:rPr>
        <w:t>J.</w:t>
      </w:r>
      <w:r>
        <w:rPr/>
        <w:t xml:space="preserve"> </w:t>
      </w:r>
      <w:r>
        <w:rPr>
          <w:w w:val="101"/>
        </w:rPr>
        <w:t>B.,</w:t>
      </w:r>
      <w:r>
        <w:rPr/>
        <w:t xml:space="preserve"> </w:t>
      </w:r>
      <w:r>
        <w:rPr>
          <w:w w:val="101"/>
        </w:rPr>
        <w:t>Pyle,</w:t>
      </w:r>
      <w:r>
        <w:rPr/>
        <w:t xml:space="preserve"> </w:t>
      </w:r>
      <w:r>
        <w:rPr>
          <w:w w:val="101"/>
        </w:rPr>
        <w:t>A.</w:t>
      </w:r>
      <w:r>
        <w:rPr/>
        <w:t xml:space="preserve"> </w:t>
      </w:r>
      <w:r>
        <w:rPr>
          <w:w w:val="101"/>
        </w:rPr>
        <w:t>K.,</w:t>
      </w:r>
      <w:r>
        <w:rPr/>
        <w:t xml:space="preserve"> </w:t>
      </w:r>
      <w:r>
        <w:rPr>
          <w:spacing w:val="-17"/>
          <w:w w:val="101"/>
        </w:rPr>
        <w:t>W</w:t>
      </w:r>
      <w:r>
        <w:rPr>
          <w:w w:val="101"/>
        </w:rPr>
        <w:t>ozniak,</w:t>
      </w:r>
      <w:r>
        <w:rPr/>
        <w:t xml:space="preserve"> </w:t>
      </w:r>
      <w:r>
        <w:rPr>
          <w:spacing w:val="-23"/>
          <w:w w:val="101"/>
        </w:rPr>
        <w:t>P</w:t>
      </w:r>
      <w:r>
        <w:rPr>
          <w:w w:val="101"/>
        </w:rPr>
        <w:t>.</w:t>
      </w:r>
      <w:r>
        <w:rPr/>
        <w:t xml:space="preserve"> </w:t>
      </w:r>
      <w:r>
        <w:rPr>
          <w:w w:val="101"/>
        </w:rPr>
        <w:t>S.,</w:t>
      </w:r>
      <w:r>
        <w:rPr/>
        <w:t xml:space="preserve"> </w:t>
      </w:r>
      <w:r>
        <w:rPr>
          <w:w w:val="101"/>
        </w:rPr>
        <w:t>Hynan,</w:t>
      </w:r>
      <w:r>
        <w:rPr/>
        <w:t xml:space="preserve"> </w:t>
      </w:r>
      <w:r>
        <w:rPr>
          <w:w w:val="101"/>
        </w:rPr>
        <w:t>L.</w:t>
      </w:r>
      <w:r>
        <w:rPr/>
        <w:t xml:space="preserve"> </w:t>
      </w:r>
      <w:r>
        <w:rPr>
          <w:w w:val="101"/>
        </w:rPr>
        <w:t>S.,</w:t>
      </w:r>
      <w:r>
        <w:rPr/>
        <w:t xml:space="preserve"> </w:t>
      </w:r>
      <w:r>
        <w:rPr>
          <w:w w:val="101"/>
        </w:rPr>
        <w:t>and</w:t>
      </w:r>
      <w:r>
        <w:rPr/>
        <w:t xml:space="preserve"> </w:t>
      </w:r>
      <w:r>
        <w:rPr>
          <w:spacing w:val="-1"/>
          <w:w w:val="101"/>
        </w:rPr>
        <w:t>S</w:t>
      </w:r>
      <w:r>
        <w:rPr>
          <w:spacing w:val="-80"/>
          <w:w w:val="101"/>
        </w:rPr>
        <w:t>a</w:t>
      </w:r>
      <w:r>
        <w:rPr>
          <w:spacing w:val="12"/>
          <w:w w:val="99"/>
        </w:rPr>
        <w:t>´</w:t>
      </w:r>
      <w:r>
        <w:rPr>
          <w:w w:val="101"/>
        </w:rPr>
        <w:t>nchez,</w:t>
      </w:r>
      <w:r>
        <w:rPr/>
        <w:t xml:space="preserve"> </w:t>
      </w:r>
      <w:r>
        <w:rPr>
          <w:spacing w:val="-23"/>
          <w:w w:val="101"/>
        </w:rPr>
        <w:t>P</w:t>
      </w:r>
      <w:r>
        <w:rPr>
          <w:w w:val="101"/>
        </w:rPr>
        <w:t>.</w:t>
      </w:r>
      <w:r>
        <w:rPr/>
        <w:t xml:space="preserve"> </w:t>
      </w:r>
      <w:r>
        <w:rPr>
          <w:w w:val="101"/>
        </w:rPr>
        <w:t>J.</w:t>
      </w:r>
      <w:r>
        <w:rPr/>
        <w:t xml:space="preserve"> </w:t>
      </w:r>
      <w:r>
        <w:rPr>
          <w:w w:val="101"/>
        </w:rPr>
        <w:t>(2018).</w:t>
      </w:r>
      <w:r>
        <w:rPr/>
        <w:t xml:space="preserve">  </w:t>
      </w:r>
      <w:r>
        <w:rPr>
          <w:w w:val="101"/>
        </w:rPr>
        <w:t>Early</w:t>
      </w:r>
      <w:r>
        <w:rPr/>
        <w:t xml:space="preserve"> </w:t>
      </w:r>
      <w:r>
        <w:rPr>
          <w:w w:val="101"/>
        </w:rPr>
        <w:t xml:space="preserve">antibiotic </w:t>
      </w:r>
      <w:r>
        <w:rPr/>
        <w:t xml:space="preserve">exposure and adverse outcomes in preterm, very low birth weight infants. </w:t>
      </w:r>
      <w:r>
        <w:rPr>
          <w:i/>
        </w:rPr>
        <w:t>The Journal of pediatrics</w:t>
      </w:r>
      <w:r>
        <w:rPr/>
        <w:t>,</w:t>
      </w:r>
      <w:bookmarkStart w:id="145" w:name="_bookmark11"/>
      <w:bookmarkEnd w:id="145"/>
      <w:r>
        <w:rPr/>
        <w:t xml:space="preserve"> 203:62–67.</w:t>
      </w:r>
    </w:p>
    <w:p>
      <w:pPr>
        <w:pStyle w:val="TextBody"/>
        <w:spacing w:lineRule="auto" w:line="247"/>
        <w:ind w:left="430" w:right="876" w:hanging="286"/>
        <w:rPr/>
      </w:pPr>
      <w:r>
        <w:rPr/>
        <w:t xml:space="preserve">Caporaso, J. G., Kuczynski, J., Stombaugh, J., Bittinger, K., Bushman, </w:t>
      </w:r>
      <w:r>
        <w:rPr>
          <w:spacing w:val="-8"/>
        </w:rPr>
        <w:t xml:space="preserve">F. </w:t>
      </w:r>
      <w:r>
        <w:rPr/>
        <w:t xml:space="preserve">D., Costello, E. K., Fierer, </w:t>
      </w:r>
      <w:r>
        <w:rPr>
          <w:spacing w:val="-4"/>
        </w:rPr>
        <w:t xml:space="preserve">N., </w:t>
      </w:r>
      <w:r>
        <w:rPr>
          <w:w w:val="101"/>
        </w:rPr>
        <w:t>Pe</w:t>
      </w:r>
      <w:r>
        <w:rPr>
          <w:spacing w:val="-80"/>
          <w:w w:val="101"/>
        </w:rPr>
        <w:t>a</w:t>
      </w:r>
      <w:r>
        <w:rPr>
          <w:spacing w:val="12"/>
          <w:w w:val="99"/>
        </w:rPr>
        <w:t>˜</w:t>
      </w:r>
      <w:r>
        <w:rPr>
          <w:spacing w:val="-1"/>
          <w:w w:val="102"/>
        </w:rPr>
        <w:t>±</w:t>
      </w:r>
      <w:r>
        <w:rPr>
          <w:w w:val="101"/>
        </w:rPr>
        <w:t>A,</w:t>
      </w:r>
      <w:r>
        <w:rPr/>
        <w:t xml:space="preserve"> </w:t>
      </w:r>
      <w:r>
        <w:rPr>
          <w:w w:val="101"/>
        </w:rPr>
        <w:t>A.</w:t>
      </w:r>
      <w:r>
        <w:rPr/>
        <w:t xml:space="preserve"> </w:t>
      </w:r>
      <w:r>
        <w:rPr>
          <w:w w:val="101"/>
        </w:rPr>
        <w:t>G.,</w:t>
      </w:r>
      <w:r>
        <w:rPr/>
        <w:t xml:space="preserve"> </w:t>
      </w:r>
      <w:r>
        <w:rPr>
          <w:w w:val="101"/>
        </w:rPr>
        <w:t>Goodrich,</w:t>
      </w:r>
      <w:r>
        <w:rPr/>
        <w:t xml:space="preserve"> </w:t>
      </w:r>
      <w:r>
        <w:rPr>
          <w:w w:val="101"/>
        </w:rPr>
        <w:t>J.</w:t>
      </w:r>
      <w:r>
        <w:rPr/>
        <w:t xml:space="preserve"> </w:t>
      </w:r>
      <w:r>
        <w:rPr>
          <w:w w:val="101"/>
        </w:rPr>
        <w:t>K.,</w:t>
      </w:r>
      <w:r>
        <w:rPr/>
        <w:t xml:space="preserve"> </w:t>
      </w:r>
      <w:r>
        <w:rPr>
          <w:w w:val="101"/>
        </w:rPr>
        <w:t>and</w:t>
      </w:r>
      <w:r>
        <w:rPr/>
        <w:t xml:space="preserve"> </w:t>
      </w:r>
      <w:r>
        <w:rPr>
          <w:w w:val="101"/>
        </w:rPr>
        <w:t>Gordon,</w:t>
      </w:r>
      <w:r>
        <w:rPr/>
        <w:t xml:space="preserve"> </w:t>
      </w:r>
      <w:r>
        <w:rPr>
          <w:w w:val="101"/>
        </w:rPr>
        <w:t>J.</w:t>
      </w:r>
      <w:r>
        <w:rPr/>
        <w:t xml:space="preserve"> </w:t>
      </w:r>
      <w:r>
        <w:rPr>
          <w:w w:val="101"/>
        </w:rPr>
        <w:t>I.</w:t>
      </w:r>
      <w:r>
        <w:rPr/>
        <w:t xml:space="preserve"> </w:t>
      </w:r>
      <w:r>
        <w:rPr>
          <w:w w:val="101"/>
        </w:rPr>
        <w:t>(2010).</w:t>
      </w:r>
      <w:r>
        <w:rPr/>
        <w:t xml:space="preserve">  </w:t>
      </w:r>
      <w:r>
        <w:rPr>
          <w:w w:val="101"/>
        </w:rPr>
        <w:t>Qiime</w:t>
      </w:r>
      <w:r>
        <w:rPr/>
        <w:t xml:space="preserve"> </w:t>
      </w:r>
      <w:r>
        <w:rPr>
          <w:w w:val="101"/>
        </w:rPr>
        <w:t>all</w:t>
      </w:r>
      <w:r>
        <w:rPr>
          <w:spacing w:val="-5"/>
          <w:w w:val="101"/>
        </w:rPr>
        <w:t>o</w:t>
      </w:r>
      <w:r>
        <w:rPr>
          <w:w w:val="101"/>
        </w:rPr>
        <w:t>ws</w:t>
      </w:r>
      <w:r>
        <w:rPr/>
        <w:t xml:space="preserve"> </w:t>
      </w:r>
      <w:r>
        <w:rPr>
          <w:w w:val="101"/>
        </w:rPr>
        <w:t>analysis</w:t>
      </w:r>
      <w:r>
        <w:rPr/>
        <w:t xml:space="preserve"> </w:t>
      </w:r>
      <w:r>
        <w:rPr>
          <w:w w:val="101"/>
        </w:rPr>
        <w:t>of</w:t>
      </w:r>
      <w:r>
        <w:rPr/>
        <w:t xml:space="preserve"> </w:t>
      </w:r>
      <w:r>
        <w:rPr>
          <w:w w:val="101"/>
        </w:rPr>
        <w:t xml:space="preserve">high-throughput </w:t>
      </w:r>
      <w:r>
        <w:rPr/>
        <w:t xml:space="preserve">community sequencing data. </w:t>
      </w:r>
      <w:r>
        <w:rPr>
          <w:i/>
        </w:rPr>
        <w:t>Nature methods</w:t>
      </w:r>
      <w:r>
        <w:rPr/>
        <w:t>, 7(5):335.</w:t>
      </w:r>
    </w:p>
    <w:p>
      <w:pPr>
        <w:pStyle w:val="TextBody"/>
        <w:spacing w:lineRule="auto" w:line="247"/>
        <w:ind w:left="430" w:right="876" w:hanging="286"/>
        <w:rPr/>
      </w:pPr>
      <w:r>
        <w:rPr/>
        <w:t>Carlisle, E. M., Poroyko, V., Caplan, M. S., Alverdy, J. A., and Liu, D. (2011). Gram negative bacteria</w:t>
      </w:r>
      <w:bookmarkStart w:id="146" w:name="_bookmark13"/>
      <w:bookmarkEnd w:id="146"/>
      <w:r>
        <w:rPr/>
        <w:t xml:space="preserve"> are associated with the early stages of necrotizing enterocolitis. </w:t>
      </w:r>
      <w:r>
        <w:rPr>
          <w:i/>
        </w:rPr>
        <w:t>PloS one</w:t>
      </w:r>
      <w:r>
        <w:rPr/>
        <w:t>, 6(3):e18084.</w:t>
      </w:r>
    </w:p>
    <w:p>
      <w:pPr>
        <w:pStyle w:val="TextBody"/>
        <w:spacing w:lineRule="auto" w:line="247"/>
        <w:ind w:left="432" w:right="876" w:hanging="288"/>
        <w:rPr/>
      </w:pPr>
      <w:r>
        <w:rPr>
          <w:w w:val="101"/>
        </w:rPr>
        <w:t>Cernada,</w:t>
      </w:r>
      <w:r>
        <w:rPr/>
        <w:t xml:space="preserve"> </w:t>
      </w:r>
      <w:r>
        <w:rPr>
          <w:w w:val="101"/>
        </w:rPr>
        <w:t>M.,</w:t>
      </w:r>
      <w:r>
        <w:rPr/>
        <w:t xml:space="preserve"> </w:t>
      </w:r>
      <w:r>
        <w:rPr>
          <w:spacing w:val="-1"/>
          <w:w w:val="101"/>
        </w:rPr>
        <w:t>B</w:t>
      </w:r>
      <w:r>
        <w:rPr>
          <w:spacing w:val="-80"/>
          <w:w w:val="101"/>
        </w:rPr>
        <w:t>a</w:t>
      </w:r>
      <w:r>
        <w:rPr>
          <w:spacing w:val="12"/>
          <w:w w:val="99"/>
        </w:rPr>
        <w:t>¨</w:t>
      </w:r>
      <w:r>
        <w:rPr>
          <w:w w:val="101"/>
        </w:rPr>
        <w:t>uerl,</w:t>
      </w:r>
      <w:r>
        <w:rPr/>
        <w:t xml:space="preserve"> </w:t>
      </w:r>
      <w:r>
        <w:rPr>
          <w:w w:val="101"/>
        </w:rPr>
        <w:t>C.,</w:t>
      </w:r>
      <w:r>
        <w:rPr/>
        <w:t xml:space="preserve"> </w:t>
      </w:r>
      <w:r>
        <w:rPr>
          <w:w w:val="101"/>
        </w:rPr>
        <w:t>Serna,</w:t>
      </w:r>
      <w:r>
        <w:rPr/>
        <w:t xml:space="preserve"> </w:t>
      </w:r>
      <w:r>
        <w:rPr>
          <w:w w:val="101"/>
        </w:rPr>
        <w:t>E.,</w:t>
      </w:r>
      <w:r>
        <w:rPr/>
        <w:t xml:space="preserve"> </w:t>
      </w:r>
      <w:r>
        <w:rPr>
          <w:w w:val="101"/>
        </w:rPr>
        <w:t>Collado,</w:t>
      </w:r>
      <w:r>
        <w:rPr/>
        <w:t xml:space="preserve"> </w:t>
      </w:r>
      <w:r>
        <w:rPr>
          <w:w w:val="101"/>
        </w:rPr>
        <w:t>M.</w:t>
      </w:r>
      <w:r>
        <w:rPr/>
        <w:t xml:space="preserve"> </w:t>
      </w:r>
      <w:r>
        <w:rPr>
          <w:w w:val="101"/>
        </w:rPr>
        <w:t>C.,</w:t>
      </w:r>
      <w:r>
        <w:rPr/>
        <w:t xml:space="preserve"> </w:t>
      </w:r>
      <w:r>
        <w:rPr>
          <w:w w:val="101"/>
        </w:rPr>
        <w:t>Mar</w:t>
      </w:r>
      <w:r>
        <w:rPr>
          <w:spacing w:val="-6"/>
          <w:w w:val="101"/>
        </w:rPr>
        <w:t>t</w:t>
      </w:r>
      <w:r>
        <w:rPr>
          <w:spacing w:val="-61"/>
          <w:w w:val="99"/>
        </w:rPr>
        <w:t>´</w:t>
      </w:r>
      <w:r>
        <w:rPr>
          <w:w w:val="101"/>
        </w:rPr>
        <w:t>ınez,</w:t>
      </w:r>
      <w:r>
        <w:rPr/>
        <w:t xml:space="preserve"> </w:t>
      </w:r>
      <w:r>
        <w:rPr>
          <w:w w:val="101"/>
        </w:rPr>
        <w:t>G.</w:t>
      </w:r>
      <w:r>
        <w:rPr/>
        <w:t xml:space="preserve"> </w:t>
      </w:r>
      <w:r>
        <w:rPr>
          <w:spacing w:val="-22"/>
          <w:w w:val="101"/>
        </w:rPr>
        <w:t>P</w:t>
      </w:r>
      <w:r>
        <w:rPr>
          <w:w w:val="101"/>
        </w:rPr>
        <w:t>.,</w:t>
      </w:r>
      <w:r>
        <w:rPr/>
        <w:t xml:space="preserve"> </w:t>
      </w:r>
      <w:r>
        <w:rPr>
          <w:w w:val="101"/>
        </w:rPr>
        <w:t>and</w:t>
      </w:r>
      <w:r>
        <w:rPr/>
        <w:t xml:space="preserve"> </w:t>
      </w:r>
      <w:r>
        <w:rPr>
          <w:spacing w:val="-23"/>
          <w:w w:val="101"/>
        </w:rPr>
        <w:t>V</w:t>
      </w:r>
      <w:r>
        <w:rPr>
          <w:w w:val="101"/>
        </w:rPr>
        <w:t>ento,</w:t>
      </w:r>
      <w:r>
        <w:rPr/>
        <w:t xml:space="preserve"> </w:t>
      </w:r>
      <w:r>
        <w:rPr>
          <w:w w:val="101"/>
        </w:rPr>
        <w:t>M.</w:t>
      </w:r>
      <w:r>
        <w:rPr/>
        <w:t xml:space="preserve"> </w:t>
      </w:r>
      <w:r>
        <w:rPr>
          <w:w w:val="101"/>
        </w:rPr>
        <w:t>(2016).</w:t>
      </w:r>
      <w:r>
        <w:rPr/>
        <w:t xml:space="preserve">  </w:t>
      </w:r>
      <w:r>
        <w:rPr>
          <w:w w:val="101"/>
        </w:rPr>
        <w:t>Sepsis</w:t>
      </w:r>
      <w:r>
        <w:rPr/>
        <w:t xml:space="preserve"> </w:t>
      </w:r>
      <w:r>
        <w:rPr>
          <w:w w:val="101"/>
        </w:rPr>
        <w:t xml:space="preserve">in </w:t>
      </w:r>
      <w:r>
        <w:rPr/>
        <w:t>preterm infants causes alterations in mucosal gene expression and microbiota profiles compared to</w:t>
      </w:r>
      <w:bookmarkStart w:id="147" w:name="_bookmark14"/>
      <w:bookmarkEnd w:id="147"/>
      <w:r>
        <w:rPr/>
        <w:t xml:space="preserve"> non-septic twins. </w:t>
      </w:r>
      <w:r>
        <w:rPr>
          <w:i/>
        </w:rPr>
        <w:t>Scientific Reports</w:t>
      </w:r>
      <w:r>
        <w:rPr/>
        <w:t>, 6(1):25497.</w:t>
      </w:r>
    </w:p>
    <w:p>
      <w:pPr>
        <w:pStyle w:val="TextBody"/>
        <w:spacing w:lineRule="auto" w:line="247"/>
        <w:ind w:left="430" w:right="876" w:hanging="286"/>
        <w:rPr/>
      </w:pPr>
      <w:r>
        <w:rPr/>
        <w:t>Chen, E. Z. and Li, H. (2016). A two-part mixed-effects model for analyzing longitudinal microbiome</w:t>
      </w:r>
      <w:bookmarkStart w:id="148" w:name="_bookmark15"/>
      <w:bookmarkEnd w:id="148"/>
      <w:r>
        <w:rPr/>
        <w:t xml:space="preserve"> compositional data. </w:t>
      </w:r>
      <w:r>
        <w:rPr>
          <w:i/>
        </w:rPr>
        <w:t>Bioinformatics</w:t>
      </w:r>
      <w:r>
        <w:rPr/>
        <w:t>, 32(17):2611–2617.</w:t>
      </w:r>
    </w:p>
    <w:p>
      <w:pPr>
        <w:pStyle w:val="TextBody"/>
        <w:spacing w:lineRule="auto" w:line="247"/>
        <w:ind w:left="430" w:right="876" w:hanging="286"/>
        <w:rPr/>
      </w:pPr>
      <w:r>
        <w:rPr/>
        <w:t>Cohen-Wolkowiez,</w:t>
      </w:r>
      <w:r>
        <w:rPr>
          <w:spacing w:val="-11"/>
        </w:rPr>
        <w:t xml:space="preserve"> </w:t>
      </w:r>
      <w:r>
        <w:rPr/>
        <w:t>M.,</w:t>
      </w:r>
      <w:r>
        <w:rPr>
          <w:spacing w:val="-10"/>
        </w:rPr>
        <w:t xml:space="preserve"> </w:t>
      </w:r>
      <w:r>
        <w:rPr/>
        <w:t>Moran,</w:t>
      </w:r>
      <w:r>
        <w:rPr>
          <w:spacing w:val="-10"/>
        </w:rPr>
        <w:t xml:space="preserve"> </w:t>
      </w:r>
      <w:r>
        <w:rPr/>
        <w:t>C.,</w:t>
      </w:r>
      <w:r>
        <w:rPr>
          <w:spacing w:val="-10"/>
        </w:rPr>
        <w:t xml:space="preserve"> </w:t>
      </w:r>
      <w:r>
        <w:rPr/>
        <w:t>Benjamin,</w:t>
      </w:r>
      <w:r>
        <w:rPr>
          <w:spacing w:val="-10"/>
        </w:rPr>
        <w:t xml:space="preserve"> </w:t>
      </w:r>
      <w:r>
        <w:rPr/>
        <w:t>D.</w:t>
      </w:r>
      <w:r>
        <w:rPr>
          <w:spacing w:val="-10"/>
        </w:rPr>
        <w:t xml:space="preserve"> </w:t>
      </w:r>
      <w:r>
        <w:rPr/>
        <w:t>K.,</w:t>
      </w:r>
      <w:r>
        <w:rPr>
          <w:spacing w:val="-10"/>
        </w:rPr>
        <w:t xml:space="preserve"> </w:t>
      </w:r>
      <w:r>
        <w:rPr/>
        <w:t>Cotten,</w:t>
      </w:r>
      <w:r>
        <w:rPr>
          <w:spacing w:val="-10"/>
        </w:rPr>
        <w:t xml:space="preserve"> </w:t>
      </w:r>
      <w:r>
        <w:rPr/>
        <w:t>C.</w:t>
      </w:r>
      <w:r>
        <w:rPr>
          <w:spacing w:val="-10"/>
        </w:rPr>
        <w:t xml:space="preserve"> </w:t>
      </w:r>
      <w:r>
        <w:rPr/>
        <w:t>M.,</w:t>
      </w:r>
      <w:r>
        <w:rPr>
          <w:spacing w:val="-10"/>
        </w:rPr>
        <w:t xml:space="preserve"> </w:t>
      </w:r>
      <w:r>
        <w:rPr/>
        <w:t>Clark,</w:t>
      </w:r>
      <w:r>
        <w:rPr>
          <w:spacing w:val="-10"/>
        </w:rPr>
        <w:t xml:space="preserve"> </w:t>
      </w:r>
      <w:r>
        <w:rPr/>
        <w:t>R.</w:t>
      </w:r>
      <w:r>
        <w:rPr>
          <w:spacing w:val="-10"/>
        </w:rPr>
        <w:t xml:space="preserve"> </w:t>
      </w:r>
      <w:r>
        <w:rPr/>
        <w:t>H.,</w:t>
      </w:r>
      <w:r>
        <w:rPr>
          <w:spacing w:val="-10"/>
        </w:rPr>
        <w:t xml:space="preserve"> </w:t>
      </w:r>
      <w:r>
        <w:rPr/>
        <w:t>Benjamin</w:t>
      </w:r>
      <w:r>
        <w:rPr>
          <w:spacing w:val="-10"/>
        </w:rPr>
        <w:t xml:space="preserve"> </w:t>
      </w:r>
      <w:r>
        <w:rPr>
          <w:spacing w:val="-3"/>
        </w:rPr>
        <w:t>Jr,</w:t>
      </w:r>
      <w:r>
        <w:rPr>
          <w:spacing w:val="-10"/>
        </w:rPr>
        <w:t xml:space="preserve"> </w:t>
      </w:r>
      <w:r>
        <w:rPr/>
        <w:t>D.</w:t>
      </w:r>
      <w:r>
        <w:rPr>
          <w:spacing w:val="-10"/>
        </w:rPr>
        <w:t xml:space="preserve"> </w:t>
      </w:r>
      <w:r>
        <w:rPr/>
        <w:t>K.,</w:t>
      </w:r>
      <w:r>
        <w:rPr>
          <w:spacing w:val="-10"/>
        </w:rPr>
        <w:t xml:space="preserve"> </w:t>
      </w:r>
      <w:r>
        <w:rPr/>
        <w:t>and Smith,</w:t>
      </w:r>
      <w:r>
        <w:rPr>
          <w:spacing w:val="-12"/>
        </w:rPr>
        <w:t xml:space="preserve"> P. </w:t>
      </w:r>
      <w:r>
        <w:rPr/>
        <w:t>B.</w:t>
      </w:r>
      <w:r>
        <w:rPr>
          <w:spacing w:val="-11"/>
        </w:rPr>
        <w:t xml:space="preserve"> </w:t>
      </w:r>
      <w:r>
        <w:rPr/>
        <w:t>(2009).</w:t>
      </w:r>
      <w:r>
        <w:rPr>
          <w:spacing w:val="6"/>
        </w:rPr>
        <w:t xml:space="preserve"> </w:t>
      </w:r>
      <w:r>
        <w:rPr/>
        <w:t>Early</w:t>
      </w:r>
      <w:r>
        <w:rPr>
          <w:spacing w:val="-12"/>
        </w:rPr>
        <w:t xml:space="preserve"> </w:t>
      </w:r>
      <w:r>
        <w:rPr/>
        <w:t>and</w:t>
      </w:r>
      <w:r>
        <w:rPr>
          <w:spacing w:val="-11"/>
        </w:rPr>
        <w:t xml:space="preserve"> </w:t>
      </w:r>
      <w:r>
        <w:rPr/>
        <w:t>late</w:t>
      </w:r>
      <w:r>
        <w:rPr>
          <w:spacing w:val="-11"/>
        </w:rPr>
        <w:t xml:space="preserve"> </w:t>
      </w:r>
      <w:r>
        <w:rPr/>
        <w:t>onset</w:t>
      </w:r>
      <w:r>
        <w:rPr>
          <w:spacing w:val="-12"/>
        </w:rPr>
        <w:t xml:space="preserve"> </w:t>
      </w:r>
      <w:r>
        <w:rPr/>
        <w:t>sepsis</w:t>
      </w:r>
      <w:r>
        <w:rPr>
          <w:spacing w:val="-12"/>
        </w:rPr>
        <w:t xml:space="preserve"> </w:t>
      </w:r>
      <w:r>
        <w:rPr/>
        <w:t>in</w:t>
      </w:r>
      <w:r>
        <w:rPr>
          <w:spacing w:val="-11"/>
        </w:rPr>
        <w:t xml:space="preserve"> </w:t>
      </w:r>
      <w:r>
        <w:rPr/>
        <w:t>late</w:t>
      </w:r>
      <w:r>
        <w:rPr>
          <w:spacing w:val="-11"/>
        </w:rPr>
        <w:t xml:space="preserve"> </w:t>
      </w:r>
      <w:r>
        <w:rPr/>
        <w:t>preterm</w:t>
      </w:r>
      <w:r>
        <w:rPr>
          <w:spacing w:val="-12"/>
        </w:rPr>
        <w:t xml:space="preserve"> </w:t>
      </w:r>
      <w:r>
        <w:rPr/>
        <w:t>infants.</w:t>
      </w:r>
      <w:r>
        <w:rPr>
          <w:spacing w:val="5"/>
        </w:rPr>
        <w:t xml:space="preserve"> </w:t>
      </w:r>
      <w:r>
        <w:rPr>
          <w:i/>
        </w:rPr>
        <w:t>The</w:t>
      </w:r>
      <w:r>
        <w:rPr>
          <w:i/>
          <w:spacing w:val="-11"/>
        </w:rPr>
        <w:t xml:space="preserve"> </w:t>
      </w:r>
      <w:r>
        <w:rPr>
          <w:i/>
        </w:rPr>
        <w:t>Pediatric</w:t>
      </w:r>
      <w:r>
        <w:rPr>
          <w:i/>
          <w:spacing w:val="-12"/>
        </w:rPr>
        <w:t xml:space="preserve"> </w:t>
      </w:r>
      <w:r>
        <w:rPr>
          <w:i/>
        </w:rPr>
        <w:t>infectious</w:t>
      </w:r>
      <w:r>
        <w:rPr>
          <w:i/>
          <w:spacing w:val="-12"/>
        </w:rPr>
        <w:t xml:space="preserve"> </w:t>
      </w:r>
      <w:r>
        <w:rPr>
          <w:i/>
        </w:rPr>
        <w:t>disease journal</w:t>
      </w:r>
      <w:r>
        <w:rPr/>
        <w:t>,</w:t>
      </w:r>
      <w:r>
        <w:rPr>
          <w:spacing w:val="-2"/>
        </w:rPr>
        <w:t xml:space="preserve"> </w:t>
      </w:r>
      <w:r>
        <w:rPr/>
        <w:t>28(12):1052.</w:t>
      </w:r>
    </w:p>
    <w:p>
      <w:pPr>
        <w:pStyle w:val="TextBody"/>
        <w:spacing w:lineRule="auto" w:line="247"/>
        <w:ind w:left="430" w:right="876" w:hanging="286"/>
        <w:rPr/>
      </w:pPr>
      <w:r>
        <w:rPr/>
        <w:t>Dethlefsen,</w:t>
      </w:r>
      <w:r>
        <w:rPr>
          <w:spacing w:val="-16"/>
        </w:rPr>
        <w:t xml:space="preserve"> </w:t>
      </w:r>
      <w:r>
        <w:rPr/>
        <w:t>L.</w:t>
      </w:r>
      <w:r>
        <w:rPr>
          <w:spacing w:val="-16"/>
        </w:rPr>
        <w:t xml:space="preserve"> </w:t>
      </w:r>
      <w:r>
        <w:rPr/>
        <w:t>and</w:t>
      </w:r>
      <w:r>
        <w:rPr>
          <w:spacing w:val="-16"/>
        </w:rPr>
        <w:t xml:space="preserve"> </w:t>
      </w:r>
      <w:r>
        <w:rPr/>
        <w:t>Relman,</w:t>
      </w:r>
      <w:r>
        <w:rPr>
          <w:spacing w:val="-16"/>
        </w:rPr>
        <w:t xml:space="preserve"> </w:t>
      </w:r>
      <w:r>
        <w:rPr/>
        <w:t>D.</w:t>
      </w:r>
      <w:r>
        <w:rPr>
          <w:spacing w:val="-16"/>
        </w:rPr>
        <w:t xml:space="preserve"> </w:t>
      </w:r>
      <w:r>
        <w:rPr/>
        <w:t>A.</w:t>
      </w:r>
      <w:r>
        <w:rPr>
          <w:spacing w:val="-16"/>
        </w:rPr>
        <w:t xml:space="preserve"> </w:t>
      </w:r>
      <w:r>
        <w:rPr/>
        <w:t>(2011).</w:t>
      </w:r>
      <w:r>
        <w:rPr>
          <w:spacing w:val="-3"/>
        </w:rPr>
        <w:t xml:space="preserve"> </w:t>
      </w:r>
      <w:r>
        <w:rPr/>
        <w:t>Incomplete</w:t>
      </w:r>
      <w:r>
        <w:rPr>
          <w:spacing w:val="-15"/>
        </w:rPr>
        <w:t xml:space="preserve"> </w:t>
      </w:r>
      <w:r>
        <w:rPr/>
        <w:t>recovery</w:t>
      </w:r>
      <w:r>
        <w:rPr>
          <w:spacing w:val="-16"/>
        </w:rPr>
        <w:t xml:space="preserve"> </w:t>
      </w:r>
      <w:r>
        <w:rPr/>
        <w:t>and</w:t>
      </w:r>
      <w:r>
        <w:rPr>
          <w:spacing w:val="-16"/>
        </w:rPr>
        <w:t xml:space="preserve"> </w:t>
      </w:r>
      <w:r>
        <w:rPr/>
        <w:t>individualized</w:t>
      </w:r>
      <w:r>
        <w:rPr>
          <w:spacing w:val="-16"/>
        </w:rPr>
        <w:t xml:space="preserve"> </w:t>
      </w:r>
      <w:r>
        <w:rPr/>
        <w:t>responses</w:t>
      </w:r>
      <w:r>
        <w:rPr>
          <w:spacing w:val="-16"/>
        </w:rPr>
        <w:t xml:space="preserve"> </w:t>
      </w:r>
      <w:r>
        <w:rPr/>
        <w:t>of</w:t>
      </w:r>
      <w:r>
        <w:rPr>
          <w:spacing w:val="-16"/>
        </w:rPr>
        <w:t xml:space="preserve"> </w:t>
      </w:r>
      <w:r>
        <w:rPr/>
        <w:t>the</w:t>
      </w:r>
      <w:r>
        <w:rPr>
          <w:spacing w:val="-16"/>
        </w:rPr>
        <w:t xml:space="preserve"> </w:t>
      </w:r>
      <w:r>
        <w:rPr>
          <w:spacing w:val="-3"/>
        </w:rPr>
        <w:t xml:space="preserve">human </w:t>
      </w:r>
      <w:r>
        <w:rPr/>
        <w:t xml:space="preserve">distal gut microbiota to repeated antibiotic perturbation. </w:t>
      </w:r>
      <w:r>
        <w:rPr>
          <w:i/>
        </w:rPr>
        <w:t>Proceedings of the National Academy of</w:t>
      </w:r>
      <w:bookmarkStart w:id="149" w:name="_bookmark17"/>
      <w:bookmarkEnd w:id="149"/>
      <w:r>
        <w:rPr>
          <w:i/>
        </w:rPr>
        <w:t xml:space="preserve"> Sciences</w:t>
      </w:r>
      <w:r>
        <w:rPr/>
        <w:t>, 108(Supplement</w:t>
      </w:r>
      <w:r>
        <w:rPr>
          <w:spacing w:val="-3"/>
        </w:rPr>
        <w:t xml:space="preserve"> </w:t>
      </w:r>
      <w:r>
        <w:rPr/>
        <w:t>1):4554–4561.</w:t>
      </w:r>
    </w:p>
    <w:p>
      <w:pPr>
        <w:pStyle w:val="TextBody"/>
        <w:spacing w:lineRule="auto" w:line="247"/>
        <w:ind w:left="430" w:right="876" w:hanging="286"/>
        <w:rPr/>
      </w:pPr>
      <w:r>
        <w:rPr/>
        <w:t>Deweerdt,</w:t>
      </w:r>
      <w:r>
        <w:rPr>
          <w:spacing w:val="-17"/>
        </w:rPr>
        <w:t xml:space="preserve"> </w:t>
      </w:r>
      <w:r>
        <w:rPr/>
        <w:t>S.</w:t>
      </w:r>
      <w:r>
        <w:rPr>
          <w:spacing w:val="-17"/>
        </w:rPr>
        <w:t xml:space="preserve"> </w:t>
      </w:r>
      <w:r>
        <w:rPr/>
        <w:t>(2018).</w:t>
      </w:r>
      <w:r>
        <w:rPr>
          <w:spacing w:val="-3"/>
        </w:rPr>
        <w:t xml:space="preserve"> </w:t>
      </w:r>
      <w:r>
        <w:rPr/>
        <w:t>How</w:t>
      </w:r>
      <w:r>
        <w:rPr>
          <w:spacing w:val="-17"/>
        </w:rPr>
        <w:t xml:space="preserve"> </w:t>
      </w:r>
      <w:r>
        <w:rPr/>
        <w:t>baby’s</w:t>
      </w:r>
      <w:r>
        <w:rPr>
          <w:spacing w:val="-17"/>
        </w:rPr>
        <w:t xml:space="preserve"> </w:t>
      </w:r>
      <w:r>
        <w:rPr/>
        <w:t>first</w:t>
      </w:r>
      <w:r>
        <w:rPr>
          <w:spacing w:val="-17"/>
        </w:rPr>
        <w:t xml:space="preserve"> </w:t>
      </w:r>
      <w:r>
        <w:rPr/>
        <w:t>microbes</w:t>
      </w:r>
      <w:r>
        <w:rPr>
          <w:spacing w:val="-17"/>
        </w:rPr>
        <w:t xml:space="preserve"> </w:t>
      </w:r>
      <w:r>
        <w:rPr/>
        <w:t>could</w:t>
      </w:r>
      <w:r>
        <w:rPr>
          <w:spacing w:val="-17"/>
        </w:rPr>
        <w:t xml:space="preserve"> </w:t>
      </w:r>
      <w:r>
        <w:rPr/>
        <w:t>be</w:t>
      </w:r>
      <w:r>
        <w:rPr>
          <w:spacing w:val="-17"/>
        </w:rPr>
        <w:t xml:space="preserve"> </w:t>
      </w:r>
      <w:r>
        <w:rPr/>
        <w:t>crucial</w:t>
      </w:r>
      <w:r>
        <w:rPr>
          <w:spacing w:val="-17"/>
        </w:rPr>
        <w:t xml:space="preserve"> </w:t>
      </w:r>
      <w:r>
        <w:rPr/>
        <w:t>to</w:t>
      </w:r>
      <w:r>
        <w:rPr>
          <w:spacing w:val="-16"/>
        </w:rPr>
        <w:t xml:space="preserve"> </w:t>
      </w:r>
      <w:r>
        <w:rPr/>
        <w:t>future</w:t>
      </w:r>
      <w:r>
        <w:rPr>
          <w:spacing w:val="-17"/>
        </w:rPr>
        <w:t xml:space="preserve"> </w:t>
      </w:r>
      <w:r>
        <w:rPr/>
        <w:t>health.</w:t>
      </w:r>
      <w:r>
        <w:rPr>
          <w:spacing w:val="-3"/>
        </w:rPr>
        <w:t xml:space="preserve"> </w:t>
      </w:r>
      <w:r>
        <w:rPr>
          <w:i/>
        </w:rPr>
        <w:t>Nature</w:t>
      </w:r>
      <w:r>
        <w:rPr/>
        <w:t>,</w:t>
      </w:r>
      <w:r>
        <w:rPr>
          <w:spacing w:val="-17"/>
        </w:rPr>
        <w:t xml:space="preserve"> </w:t>
      </w:r>
      <w:r>
        <w:rPr/>
        <w:t>555(7695):S18–</w:t>
      </w:r>
      <w:bookmarkStart w:id="150" w:name="_bookmark18"/>
      <w:bookmarkEnd w:id="150"/>
      <w:r>
        <w:rPr/>
        <w:t xml:space="preserve"> S19.</w:t>
      </w:r>
    </w:p>
    <w:p>
      <w:pPr>
        <w:pStyle w:val="TextBody"/>
        <w:spacing w:lineRule="auto" w:line="247"/>
        <w:ind w:left="430" w:right="876" w:hanging="286"/>
        <w:rPr/>
      </w:pPr>
      <w:r>
        <w:rPr/>
        <w:t>DiGiulio,</w:t>
      </w:r>
      <w:r>
        <w:rPr>
          <w:spacing w:val="-10"/>
        </w:rPr>
        <w:t xml:space="preserve"> </w:t>
      </w:r>
      <w:r>
        <w:rPr/>
        <w:t>D.</w:t>
      </w:r>
      <w:r>
        <w:rPr>
          <w:spacing w:val="-10"/>
        </w:rPr>
        <w:t xml:space="preserve"> </w:t>
      </w:r>
      <w:r>
        <w:rPr/>
        <w:t>B.,</w:t>
      </w:r>
      <w:r>
        <w:rPr>
          <w:spacing w:val="-10"/>
        </w:rPr>
        <w:t xml:space="preserve"> </w:t>
      </w:r>
      <w:r>
        <w:rPr/>
        <w:t>Romero,</w:t>
      </w:r>
      <w:r>
        <w:rPr>
          <w:spacing w:val="-10"/>
        </w:rPr>
        <w:t xml:space="preserve"> </w:t>
      </w:r>
      <w:r>
        <w:rPr/>
        <w:t>R.,</w:t>
      </w:r>
      <w:r>
        <w:rPr>
          <w:spacing w:val="-10"/>
        </w:rPr>
        <w:t xml:space="preserve"> </w:t>
      </w:r>
      <w:r>
        <w:rPr/>
        <w:t>Amogan,</w:t>
      </w:r>
      <w:r>
        <w:rPr>
          <w:spacing w:val="-10"/>
        </w:rPr>
        <w:t xml:space="preserve"> </w:t>
      </w:r>
      <w:r>
        <w:rPr/>
        <w:t>H.</w:t>
      </w:r>
      <w:r>
        <w:rPr>
          <w:spacing w:val="-10"/>
        </w:rPr>
        <w:t xml:space="preserve"> </w:t>
      </w:r>
      <w:r>
        <w:rPr>
          <w:spacing w:val="-8"/>
        </w:rPr>
        <w:t>P.,</w:t>
      </w:r>
      <w:r>
        <w:rPr>
          <w:spacing w:val="-10"/>
        </w:rPr>
        <w:t xml:space="preserve"> </w:t>
      </w:r>
      <w:r>
        <w:rPr/>
        <w:t>Kusanovic,</w:t>
      </w:r>
      <w:r>
        <w:rPr>
          <w:spacing w:val="-10"/>
        </w:rPr>
        <w:t xml:space="preserve"> </w:t>
      </w:r>
      <w:r>
        <w:rPr/>
        <w:t>J.</w:t>
      </w:r>
      <w:r>
        <w:rPr>
          <w:spacing w:val="-10"/>
        </w:rPr>
        <w:t xml:space="preserve"> </w:t>
      </w:r>
      <w:r>
        <w:rPr>
          <w:spacing w:val="-8"/>
        </w:rPr>
        <w:t>P.,</w:t>
      </w:r>
      <w:r>
        <w:rPr>
          <w:spacing w:val="-10"/>
        </w:rPr>
        <w:t xml:space="preserve"> </w:t>
      </w:r>
      <w:r>
        <w:rPr/>
        <w:t>Bik,</w:t>
      </w:r>
      <w:r>
        <w:rPr>
          <w:spacing w:val="-10"/>
        </w:rPr>
        <w:t xml:space="preserve"> </w:t>
      </w:r>
      <w:r>
        <w:rPr/>
        <w:t>E.</w:t>
      </w:r>
      <w:r>
        <w:rPr>
          <w:spacing w:val="-10"/>
        </w:rPr>
        <w:t xml:space="preserve"> </w:t>
      </w:r>
      <w:r>
        <w:rPr/>
        <w:t>M.,</w:t>
      </w:r>
      <w:r>
        <w:rPr>
          <w:spacing w:val="-10"/>
        </w:rPr>
        <w:t xml:space="preserve"> </w:t>
      </w:r>
      <w:r>
        <w:rPr/>
        <w:t>Gotsch,</w:t>
      </w:r>
      <w:r>
        <w:rPr>
          <w:spacing w:val="-10"/>
        </w:rPr>
        <w:t xml:space="preserve"> </w:t>
      </w:r>
      <w:r>
        <w:rPr>
          <w:spacing w:val="-6"/>
        </w:rPr>
        <w:t>F.,</w:t>
      </w:r>
      <w:r>
        <w:rPr>
          <w:spacing w:val="-10"/>
        </w:rPr>
        <w:t xml:space="preserve"> </w:t>
      </w:r>
      <w:r>
        <w:rPr/>
        <w:t>Kim,</w:t>
      </w:r>
      <w:r>
        <w:rPr>
          <w:spacing w:val="-10"/>
        </w:rPr>
        <w:t xml:space="preserve"> </w:t>
      </w:r>
      <w:r>
        <w:rPr/>
        <w:t>C.</w:t>
      </w:r>
      <w:r>
        <w:rPr>
          <w:spacing w:val="-10"/>
        </w:rPr>
        <w:t xml:space="preserve"> </w:t>
      </w:r>
      <w:r>
        <w:rPr/>
        <w:t>J.,</w:t>
      </w:r>
      <w:r>
        <w:rPr>
          <w:spacing w:val="-10"/>
        </w:rPr>
        <w:t xml:space="preserve"> </w:t>
      </w:r>
      <w:r>
        <w:rPr/>
        <w:t>Erez,</w:t>
      </w:r>
      <w:r>
        <w:rPr>
          <w:spacing w:val="-10"/>
        </w:rPr>
        <w:t xml:space="preserve"> </w:t>
      </w:r>
      <w:r>
        <w:rPr/>
        <w:t>O., Edwin,</w:t>
      </w:r>
      <w:r>
        <w:rPr>
          <w:spacing w:val="-11"/>
        </w:rPr>
        <w:t xml:space="preserve"> </w:t>
      </w:r>
      <w:r>
        <w:rPr/>
        <w:t>S.,</w:t>
      </w:r>
      <w:r>
        <w:rPr>
          <w:spacing w:val="-10"/>
        </w:rPr>
        <w:t xml:space="preserve"> </w:t>
      </w:r>
      <w:r>
        <w:rPr/>
        <w:t>and</w:t>
      </w:r>
      <w:r>
        <w:rPr>
          <w:spacing w:val="-11"/>
        </w:rPr>
        <w:t xml:space="preserve"> </w:t>
      </w:r>
      <w:r>
        <w:rPr/>
        <w:t>Relman,</w:t>
      </w:r>
      <w:r>
        <w:rPr>
          <w:spacing w:val="-10"/>
        </w:rPr>
        <w:t xml:space="preserve"> </w:t>
      </w:r>
      <w:r>
        <w:rPr/>
        <w:t>D.</w:t>
      </w:r>
      <w:r>
        <w:rPr>
          <w:spacing w:val="-11"/>
        </w:rPr>
        <w:t xml:space="preserve"> </w:t>
      </w:r>
      <w:r>
        <w:rPr/>
        <w:t>A.</w:t>
      </w:r>
      <w:r>
        <w:rPr>
          <w:spacing w:val="-10"/>
        </w:rPr>
        <w:t xml:space="preserve"> </w:t>
      </w:r>
      <w:r>
        <w:rPr/>
        <w:t>(2008).</w:t>
      </w:r>
      <w:r>
        <w:rPr>
          <w:spacing w:val="7"/>
        </w:rPr>
        <w:t xml:space="preserve"> </w:t>
      </w:r>
      <w:r>
        <w:rPr/>
        <w:t>Microbial</w:t>
      </w:r>
      <w:r>
        <w:rPr>
          <w:spacing w:val="-10"/>
        </w:rPr>
        <w:t xml:space="preserve"> </w:t>
      </w:r>
      <w:r>
        <w:rPr/>
        <w:t>prevalence,</w:t>
      </w:r>
      <w:r>
        <w:rPr>
          <w:spacing w:val="-10"/>
        </w:rPr>
        <w:t xml:space="preserve"> </w:t>
      </w:r>
      <w:r>
        <w:rPr/>
        <w:t>diversity</w:t>
      </w:r>
      <w:r>
        <w:rPr>
          <w:spacing w:val="-11"/>
        </w:rPr>
        <w:t xml:space="preserve"> </w:t>
      </w:r>
      <w:r>
        <w:rPr/>
        <w:t>and</w:t>
      </w:r>
      <w:r>
        <w:rPr>
          <w:spacing w:val="-10"/>
        </w:rPr>
        <w:t xml:space="preserve"> </w:t>
      </w:r>
      <w:r>
        <w:rPr/>
        <w:t>abundance</w:t>
      </w:r>
      <w:r>
        <w:rPr>
          <w:spacing w:val="-11"/>
        </w:rPr>
        <w:t xml:space="preserve"> </w:t>
      </w:r>
      <w:r>
        <w:rPr/>
        <w:t>in</w:t>
      </w:r>
      <w:r>
        <w:rPr>
          <w:spacing w:val="-10"/>
        </w:rPr>
        <w:t xml:space="preserve"> </w:t>
      </w:r>
      <w:r>
        <w:rPr/>
        <w:t>amniotic</w:t>
      </w:r>
      <w:r>
        <w:rPr>
          <w:spacing w:val="-10"/>
        </w:rPr>
        <w:t xml:space="preserve"> </w:t>
      </w:r>
      <w:r>
        <w:rPr/>
        <w:t>fluid</w:t>
      </w:r>
      <w:bookmarkStart w:id="151" w:name="_bookmark19"/>
      <w:bookmarkEnd w:id="151"/>
      <w:r>
        <w:rPr/>
        <w:t xml:space="preserve"> during preterm labor: a molecular and culture-based investigation. </w:t>
      </w:r>
      <w:r>
        <w:rPr>
          <w:i/>
        </w:rPr>
        <w:t>PloS one</w:t>
      </w:r>
      <w:r>
        <w:rPr/>
        <w:t>,</w:t>
      </w:r>
      <w:r>
        <w:rPr>
          <w:spacing w:val="11"/>
        </w:rPr>
        <w:t xml:space="preserve"> </w:t>
      </w:r>
      <w:r>
        <w:rPr/>
        <w:t>3(8):e3056.</w:t>
      </w:r>
    </w:p>
    <w:p>
      <w:pPr>
        <w:pStyle w:val="TextBody"/>
        <w:spacing w:lineRule="auto" w:line="247"/>
        <w:ind w:left="430" w:right="876" w:hanging="286"/>
        <w:rPr/>
      </w:pPr>
      <w:r>
        <w:rPr/>
        <w:t xml:space="preserve">Edgar, R. C. (2013). Uparse: highly accurate otu sequences from microbial amplicon reads. </w:t>
      </w:r>
      <w:r>
        <w:rPr>
          <w:i/>
        </w:rPr>
        <w:t>Nature</w:t>
      </w:r>
      <w:bookmarkStart w:id="152" w:name="_bookmark20"/>
      <w:bookmarkEnd w:id="152"/>
      <w:r>
        <w:rPr>
          <w:i/>
        </w:rPr>
        <w:t xml:space="preserve"> methods</w:t>
      </w:r>
      <w:r>
        <w:rPr/>
        <w:t>,</w:t>
      </w:r>
      <w:r>
        <w:rPr>
          <w:spacing w:val="-2"/>
        </w:rPr>
        <w:t xml:space="preserve"> </w:t>
      </w:r>
      <w:r>
        <w:rPr/>
        <w:t>10(10):996.</w:t>
      </w:r>
    </w:p>
    <w:p>
      <w:pPr>
        <w:pStyle w:val="Normal"/>
        <w:spacing w:lineRule="auto" w:line="247"/>
        <w:ind w:left="430" w:right="876" w:hanging="286"/>
        <w:jc w:val="both"/>
        <w:rPr>
          <w:sz w:val="20"/>
        </w:rPr>
      </w:pPr>
      <w:r>
        <w:rPr>
          <w:sz w:val="20"/>
        </w:rPr>
        <w:t xml:space="preserve">Ficara, M., Pietrella, E., Spada, C., Della Casa Muttini, E., Lucaccioni, L., Iughetti, L., and Berardi, A. (2018). Changes of intestinal microbiota in early life. </w:t>
      </w:r>
      <w:r>
        <w:rPr>
          <w:i/>
          <w:sz w:val="20"/>
        </w:rPr>
        <w:t>The Journal of Maternal-Fetal &amp; Neonatal</w:t>
      </w:r>
      <w:bookmarkStart w:id="153" w:name="_bookmark21"/>
      <w:bookmarkEnd w:id="153"/>
      <w:r>
        <w:rPr>
          <w:i/>
          <w:sz w:val="20"/>
        </w:rPr>
        <w:t xml:space="preserve"> Medicine</w:t>
      </w:r>
      <w:r>
        <w:rPr>
          <w:sz w:val="20"/>
        </w:rPr>
        <w:t>, pages</w:t>
      </w:r>
      <w:r>
        <w:rPr>
          <w:spacing w:val="-3"/>
          <w:sz w:val="20"/>
        </w:rPr>
        <w:t xml:space="preserve"> </w:t>
      </w:r>
      <w:r>
        <w:rPr>
          <w:sz w:val="20"/>
        </w:rPr>
        <w:t>1–8.</w:t>
      </w:r>
    </w:p>
    <w:p>
      <w:pPr>
        <w:pStyle w:val="TextBody"/>
        <w:spacing w:lineRule="exact" w:line="230"/>
        <w:ind w:left="424" w:right="876" w:hanging="280"/>
        <w:rPr/>
      </w:pPr>
      <w:r>
        <w:rPr>
          <w:spacing w:val="-4"/>
        </w:rPr>
        <w:t>Fouhy,</w:t>
      </w:r>
      <w:r>
        <w:rPr>
          <w:spacing w:val="32"/>
        </w:rPr>
        <w:t xml:space="preserve"> </w:t>
      </w:r>
      <w:r>
        <w:rPr>
          <w:spacing w:val="-6"/>
        </w:rPr>
        <w:t>F.,</w:t>
      </w:r>
      <w:r>
        <w:rPr>
          <w:spacing w:val="32"/>
        </w:rPr>
        <w:t xml:space="preserve"> </w:t>
      </w:r>
      <w:r>
        <w:rPr/>
        <w:t>Guinane,</w:t>
      </w:r>
      <w:r>
        <w:rPr>
          <w:spacing w:val="32"/>
        </w:rPr>
        <w:t xml:space="preserve"> </w:t>
      </w:r>
      <w:r>
        <w:rPr/>
        <w:t>C.</w:t>
      </w:r>
      <w:r>
        <w:rPr>
          <w:spacing w:val="26"/>
        </w:rPr>
        <w:t xml:space="preserve"> </w:t>
      </w:r>
      <w:r>
        <w:rPr/>
        <w:t>M.,</w:t>
      </w:r>
      <w:r>
        <w:rPr>
          <w:spacing w:val="32"/>
        </w:rPr>
        <w:t xml:space="preserve"> </w:t>
      </w:r>
      <w:r>
        <w:rPr>
          <w:spacing w:val="-3"/>
        </w:rPr>
        <w:t>Hussey,</w:t>
      </w:r>
      <w:r>
        <w:rPr>
          <w:spacing w:val="32"/>
        </w:rPr>
        <w:t xml:space="preserve"> </w:t>
      </w:r>
      <w:r>
        <w:rPr/>
        <w:t>S.,</w:t>
      </w:r>
      <w:r>
        <w:rPr>
          <w:spacing w:val="32"/>
        </w:rPr>
        <w:t xml:space="preserve"> </w:t>
      </w:r>
      <w:r>
        <w:rPr>
          <w:spacing w:val="-4"/>
        </w:rPr>
        <w:t>Wall,</w:t>
      </w:r>
      <w:r>
        <w:rPr>
          <w:spacing w:val="32"/>
        </w:rPr>
        <w:t xml:space="preserve"> </w:t>
      </w:r>
      <w:r>
        <w:rPr/>
        <w:t>R.,</w:t>
      </w:r>
      <w:r>
        <w:rPr>
          <w:spacing w:val="32"/>
        </w:rPr>
        <w:t xml:space="preserve"> </w:t>
      </w:r>
      <w:r>
        <w:rPr/>
        <w:t>Ryan,</w:t>
      </w:r>
      <w:r>
        <w:rPr>
          <w:spacing w:val="32"/>
        </w:rPr>
        <w:t xml:space="preserve"> </w:t>
      </w:r>
      <w:r>
        <w:rPr/>
        <w:t>C.</w:t>
      </w:r>
      <w:r>
        <w:rPr>
          <w:spacing w:val="27"/>
        </w:rPr>
        <w:t xml:space="preserve"> </w:t>
      </w:r>
      <w:r>
        <w:rPr/>
        <w:t>A.,</w:t>
      </w:r>
      <w:r>
        <w:rPr>
          <w:spacing w:val="32"/>
        </w:rPr>
        <w:t xml:space="preserve"> </w:t>
      </w:r>
      <w:r>
        <w:rPr/>
        <w:t>Dempsey,</w:t>
      </w:r>
      <w:r>
        <w:rPr>
          <w:spacing w:val="32"/>
        </w:rPr>
        <w:t xml:space="preserve"> </w:t>
      </w:r>
      <w:r>
        <w:rPr/>
        <w:t>E.</w:t>
      </w:r>
      <w:r>
        <w:rPr>
          <w:spacing w:val="27"/>
        </w:rPr>
        <w:t xml:space="preserve"> </w:t>
      </w:r>
      <w:r>
        <w:rPr/>
        <w:t>M.,</w:t>
      </w:r>
      <w:r>
        <w:rPr>
          <w:spacing w:val="32"/>
        </w:rPr>
        <w:t xml:space="preserve"> </w:t>
      </w:r>
      <w:r>
        <w:rPr>
          <w:spacing w:val="-3"/>
        </w:rPr>
        <w:t>Murphy,</w:t>
      </w:r>
      <w:r>
        <w:rPr>
          <w:spacing w:val="32"/>
        </w:rPr>
        <w:t xml:space="preserve"> </w:t>
      </w:r>
      <w:r>
        <w:rPr/>
        <w:t>B.,</w:t>
      </w:r>
      <w:r>
        <w:rPr>
          <w:spacing w:val="32"/>
        </w:rPr>
        <w:t xml:space="preserve"> </w:t>
      </w:r>
      <w:r>
        <w:rPr/>
        <w:t>Ross,</w:t>
      </w:r>
      <w:r>
        <w:rPr>
          <w:rFonts w:eastAsia="宋体" w:ascii="宋体" w:hAnsi="宋体" w:asciiTheme="minorEastAsia" w:eastAsiaTheme="minorEastAsia" w:hAnsiTheme="minorEastAsia"/>
          <w:lang w:eastAsia="zh-CN"/>
        </w:rPr>
        <w:t xml:space="preserve"> </w:t>
      </w:r>
      <w:r>
        <w:rPr/>
        <w:t xml:space="preserve">R. </w:t>
      </w:r>
      <w:r>
        <w:rPr>
          <w:spacing w:val="-8"/>
        </w:rPr>
        <w:t xml:space="preserve">P., </w:t>
      </w:r>
      <w:r>
        <w:rPr/>
        <w:t xml:space="preserve">Fitzgerald, G. </w:t>
      </w:r>
      <w:r>
        <w:rPr>
          <w:spacing w:val="-6"/>
        </w:rPr>
        <w:t xml:space="preserve">F., </w:t>
      </w:r>
      <w:r>
        <w:rPr/>
        <w:t xml:space="preserve">Stanton, C., and Cotter, </w:t>
      </w:r>
      <w:r>
        <w:rPr>
          <w:spacing w:val="-11"/>
        </w:rPr>
        <w:t xml:space="preserve">P. </w:t>
      </w:r>
      <w:r>
        <w:rPr/>
        <w:t>D. (2012). High-throughput sequencing reveals</w:t>
      </w:r>
      <w:r>
        <w:rPr>
          <w:spacing w:val="13"/>
        </w:rPr>
        <w:t xml:space="preserve"> </w:t>
      </w:r>
      <w:r>
        <w:rPr/>
        <w:t>the</w:t>
      </w:r>
      <w:r>
        <w:rPr>
          <w:rFonts w:eastAsia="宋体" w:ascii="宋体" w:hAnsi="宋体" w:asciiTheme="minorEastAsia" w:eastAsiaTheme="minorEastAsia" w:hAnsiTheme="minorEastAsia"/>
          <w:lang w:eastAsia="zh-CN"/>
        </w:rPr>
        <w:t xml:space="preserve"> </w:t>
      </w:r>
      <w:r>
        <w:rPr/>
        <w:t>incomplete,</w:t>
      </w:r>
      <w:r>
        <w:rPr>
          <w:spacing w:val="-14"/>
        </w:rPr>
        <w:t xml:space="preserve"> </w:t>
      </w:r>
      <w:r>
        <w:rPr/>
        <w:t>short-term</w:t>
      </w:r>
      <w:r>
        <w:rPr>
          <w:spacing w:val="-14"/>
        </w:rPr>
        <w:t xml:space="preserve"> </w:t>
      </w:r>
      <w:r>
        <w:rPr/>
        <w:t>recovery</w:t>
      </w:r>
      <w:r>
        <w:rPr>
          <w:spacing w:val="-14"/>
        </w:rPr>
        <w:t xml:space="preserve"> </w:t>
      </w:r>
      <w:r>
        <w:rPr/>
        <w:t>of</w:t>
      </w:r>
      <w:r>
        <w:rPr>
          <w:spacing w:val="-14"/>
        </w:rPr>
        <w:t xml:space="preserve"> </w:t>
      </w:r>
      <w:r>
        <w:rPr/>
        <w:t>infant</w:t>
      </w:r>
      <w:r>
        <w:rPr>
          <w:spacing w:val="-13"/>
        </w:rPr>
        <w:t xml:space="preserve"> </w:t>
      </w:r>
      <w:r>
        <w:rPr/>
        <w:t>gut</w:t>
      </w:r>
      <w:r>
        <w:rPr>
          <w:spacing w:val="-14"/>
        </w:rPr>
        <w:t xml:space="preserve"> </w:t>
      </w:r>
      <w:r>
        <w:rPr/>
        <w:t>microbiota</w:t>
      </w:r>
      <w:r>
        <w:rPr>
          <w:spacing w:val="-14"/>
        </w:rPr>
        <w:t xml:space="preserve"> </w:t>
      </w:r>
      <w:r>
        <w:rPr/>
        <w:t>following</w:t>
      </w:r>
      <w:r>
        <w:rPr>
          <w:spacing w:val="-13"/>
        </w:rPr>
        <w:t xml:space="preserve"> </w:t>
      </w:r>
      <w:r>
        <w:rPr/>
        <w:t>parenteral</w:t>
      </w:r>
      <w:r>
        <w:rPr>
          <w:spacing w:val="-14"/>
        </w:rPr>
        <w:t xml:space="preserve"> </w:t>
      </w:r>
      <w:r>
        <w:rPr/>
        <w:t>antibiotic</w:t>
      </w:r>
      <w:r>
        <w:rPr>
          <w:spacing w:val="-14"/>
        </w:rPr>
        <w:t xml:space="preserve"> </w:t>
      </w:r>
      <w:r>
        <w:rPr/>
        <w:t>treatment</w:t>
      </w:r>
      <w:r>
        <w:rPr>
          <w:spacing w:val="-14"/>
        </w:rPr>
        <w:t xml:space="preserve"> </w:t>
      </w:r>
      <w:r>
        <w:rPr/>
        <w:t>with</w:t>
      </w:r>
      <w:bookmarkStart w:id="154" w:name="_bookmark22"/>
      <w:bookmarkEnd w:id="154"/>
      <w:r>
        <w:rPr/>
        <w:t xml:space="preserve"> ampicillin and gentamicin. </w:t>
      </w:r>
      <w:r>
        <w:rPr>
          <w:i/>
        </w:rPr>
        <w:t>Antimicrobial agents and chemotherapy</w:t>
      </w:r>
      <w:r>
        <w:rPr/>
        <w:t>,</w:t>
      </w:r>
      <w:r>
        <w:rPr>
          <w:spacing w:val="3"/>
        </w:rPr>
        <w:t xml:space="preserve"> </w:t>
      </w:r>
      <w:r>
        <w:rPr/>
        <w:t>56(11):5811–5820.</w:t>
      </w:r>
    </w:p>
    <w:p>
      <w:pPr>
        <w:pStyle w:val="TextBody"/>
        <w:spacing w:lineRule="auto" w:line="247"/>
        <w:ind w:left="430" w:right="876" w:hanging="286"/>
        <w:rPr/>
      </w:pPr>
      <w:r>
        <w:rPr/>
        <w:t>Gagliani, Nicola, Hu, Bo, Huber, Samuel, Elinav, and Richard&amp;nbsp (2014). The fire within: Microbes</w:t>
      </w:r>
      <w:bookmarkStart w:id="155" w:name="_bookmark23"/>
      <w:bookmarkEnd w:id="155"/>
      <w:r>
        <w:rPr/>
        <w:t xml:space="preserve"> inflame tumors. </w:t>
      </w:r>
      <w:r>
        <w:rPr>
          <w:i/>
        </w:rPr>
        <w:t>Cell</w:t>
      </w:r>
      <w:r>
        <w:rPr/>
        <w:t>, 157(4):776–783.</w:t>
      </w:r>
    </w:p>
    <w:p>
      <w:pPr>
        <w:pStyle w:val="TextBody"/>
        <w:spacing w:lineRule="auto" w:line="247"/>
        <w:ind w:left="430" w:right="876" w:hanging="286"/>
        <w:rPr/>
      </w:pPr>
      <w:r>
        <w:rPr/>
        <w:t>Gibson,</w:t>
      </w:r>
      <w:r>
        <w:rPr>
          <w:spacing w:val="-10"/>
        </w:rPr>
        <w:t xml:space="preserve"> </w:t>
      </w:r>
      <w:r>
        <w:rPr/>
        <w:t>M.</w:t>
      </w:r>
      <w:r>
        <w:rPr>
          <w:spacing w:val="-9"/>
        </w:rPr>
        <w:t xml:space="preserve"> </w:t>
      </w:r>
      <w:r>
        <w:rPr/>
        <w:t>K.,</w:t>
      </w:r>
      <w:r>
        <w:rPr>
          <w:spacing w:val="-9"/>
        </w:rPr>
        <w:t xml:space="preserve"> </w:t>
      </w:r>
      <w:r>
        <w:rPr/>
        <w:t>Crofts,</w:t>
      </w:r>
      <w:r>
        <w:rPr>
          <w:spacing w:val="-9"/>
        </w:rPr>
        <w:t xml:space="preserve"> </w:t>
      </w:r>
      <w:r>
        <w:rPr>
          <w:spacing w:val="-8"/>
        </w:rPr>
        <w:t>T.</w:t>
      </w:r>
      <w:r>
        <w:rPr>
          <w:spacing w:val="-9"/>
        </w:rPr>
        <w:t xml:space="preserve"> </w:t>
      </w:r>
      <w:r>
        <w:rPr/>
        <w:t>S.,</w:t>
      </w:r>
      <w:r>
        <w:rPr>
          <w:spacing w:val="-9"/>
        </w:rPr>
        <w:t xml:space="preserve"> </w:t>
      </w:r>
      <w:r>
        <w:rPr/>
        <w:t>and</w:t>
      </w:r>
      <w:r>
        <w:rPr>
          <w:spacing w:val="-10"/>
        </w:rPr>
        <w:t xml:space="preserve"> </w:t>
      </w:r>
      <w:r>
        <w:rPr/>
        <w:t>Dantas,</w:t>
      </w:r>
      <w:r>
        <w:rPr>
          <w:spacing w:val="-9"/>
        </w:rPr>
        <w:t xml:space="preserve"> </w:t>
      </w:r>
      <w:r>
        <w:rPr/>
        <w:t>G.</w:t>
      </w:r>
      <w:r>
        <w:rPr>
          <w:spacing w:val="-9"/>
        </w:rPr>
        <w:t xml:space="preserve"> </w:t>
      </w:r>
      <w:r>
        <w:rPr/>
        <w:t>(2015).</w:t>
      </w:r>
      <w:r>
        <w:rPr>
          <w:spacing w:val="9"/>
        </w:rPr>
        <w:t xml:space="preserve"> </w:t>
      </w:r>
      <w:r>
        <w:rPr/>
        <w:t>Antibiotics</w:t>
      </w:r>
      <w:r>
        <w:rPr>
          <w:spacing w:val="-9"/>
        </w:rPr>
        <w:t xml:space="preserve"> </w:t>
      </w:r>
      <w:r>
        <w:rPr/>
        <w:t>and</w:t>
      </w:r>
      <w:r>
        <w:rPr>
          <w:spacing w:val="-9"/>
        </w:rPr>
        <w:t xml:space="preserve"> </w:t>
      </w:r>
      <w:r>
        <w:rPr/>
        <w:t>the</w:t>
      </w:r>
      <w:r>
        <w:rPr>
          <w:spacing w:val="-9"/>
        </w:rPr>
        <w:t xml:space="preserve"> </w:t>
      </w:r>
      <w:r>
        <w:rPr/>
        <w:t>developing</w:t>
      </w:r>
      <w:r>
        <w:rPr>
          <w:spacing w:val="-9"/>
        </w:rPr>
        <w:t xml:space="preserve"> </w:t>
      </w:r>
      <w:r>
        <w:rPr/>
        <w:t>infant</w:t>
      </w:r>
      <w:r>
        <w:rPr>
          <w:spacing w:val="-10"/>
        </w:rPr>
        <w:t xml:space="preserve"> </w:t>
      </w:r>
      <w:r>
        <w:rPr/>
        <w:t>gut</w:t>
      </w:r>
      <w:r>
        <w:rPr>
          <w:spacing w:val="-9"/>
        </w:rPr>
        <w:t xml:space="preserve"> </w:t>
      </w:r>
      <w:r>
        <w:rPr/>
        <w:t>microbiota</w:t>
      </w:r>
      <w:bookmarkStart w:id="156" w:name="_bookmark24"/>
      <w:bookmarkEnd w:id="156"/>
      <w:r>
        <w:rPr/>
        <w:t xml:space="preserve"> and resistome. </w:t>
      </w:r>
      <w:r>
        <w:rPr>
          <w:i/>
        </w:rPr>
        <w:t>Current opinion in microbiology</w:t>
      </w:r>
      <w:r>
        <w:rPr/>
        <w:t>,</w:t>
      </w:r>
      <w:r>
        <w:rPr>
          <w:spacing w:val="12"/>
        </w:rPr>
        <w:t xml:space="preserve"> </w:t>
      </w:r>
      <w:r>
        <w:rPr/>
        <w:t>27:51–56.</w:t>
      </w:r>
    </w:p>
    <w:p>
      <w:pPr>
        <w:pStyle w:val="TextBody"/>
        <w:spacing w:lineRule="auto" w:line="247"/>
        <w:ind w:left="430" w:right="876" w:hanging="286"/>
        <w:rPr/>
      </w:pPr>
      <w:r>
        <w:rPr/>
        <w:t>Giongo,</w:t>
      </w:r>
      <w:r>
        <w:rPr>
          <w:spacing w:val="-6"/>
        </w:rPr>
        <w:t xml:space="preserve"> </w:t>
      </w:r>
      <w:r>
        <w:rPr/>
        <w:t>A.,</w:t>
      </w:r>
      <w:r>
        <w:rPr>
          <w:spacing w:val="-5"/>
        </w:rPr>
        <w:t xml:space="preserve"> </w:t>
      </w:r>
      <w:r>
        <w:rPr/>
        <w:t>Gano,</w:t>
      </w:r>
      <w:r>
        <w:rPr>
          <w:spacing w:val="-6"/>
        </w:rPr>
        <w:t xml:space="preserve"> </w:t>
      </w:r>
      <w:r>
        <w:rPr/>
        <w:t>K.</w:t>
      </w:r>
      <w:r>
        <w:rPr>
          <w:spacing w:val="-5"/>
        </w:rPr>
        <w:t xml:space="preserve"> </w:t>
      </w:r>
      <w:r>
        <w:rPr/>
        <w:t>A.,</w:t>
      </w:r>
      <w:r>
        <w:rPr>
          <w:spacing w:val="-5"/>
        </w:rPr>
        <w:t xml:space="preserve"> </w:t>
      </w:r>
      <w:r>
        <w:rPr/>
        <w:t>Crabb,</w:t>
      </w:r>
      <w:r>
        <w:rPr>
          <w:spacing w:val="-6"/>
        </w:rPr>
        <w:t xml:space="preserve"> </w:t>
      </w:r>
      <w:r>
        <w:rPr/>
        <w:t>D.</w:t>
      </w:r>
      <w:r>
        <w:rPr>
          <w:spacing w:val="-5"/>
        </w:rPr>
        <w:t xml:space="preserve"> </w:t>
      </w:r>
      <w:r>
        <w:rPr/>
        <w:t>B.,</w:t>
      </w:r>
      <w:r>
        <w:rPr>
          <w:spacing w:val="-5"/>
        </w:rPr>
        <w:t xml:space="preserve"> </w:t>
      </w:r>
      <w:r>
        <w:rPr/>
        <w:t>Mukherjee,</w:t>
      </w:r>
      <w:r>
        <w:rPr>
          <w:spacing w:val="-6"/>
        </w:rPr>
        <w:t xml:space="preserve"> </w:t>
      </w:r>
      <w:r>
        <w:rPr/>
        <w:t>N.,</w:t>
      </w:r>
      <w:r>
        <w:rPr>
          <w:spacing w:val="-5"/>
        </w:rPr>
        <w:t xml:space="preserve"> </w:t>
      </w:r>
      <w:r>
        <w:rPr/>
        <w:t>Novelo,</w:t>
      </w:r>
      <w:r>
        <w:rPr>
          <w:spacing w:val="-6"/>
        </w:rPr>
        <w:t xml:space="preserve"> </w:t>
      </w:r>
      <w:r>
        <w:rPr/>
        <w:t>L.</w:t>
      </w:r>
      <w:r>
        <w:rPr>
          <w:spacing w:val="-5"/>
        </w:rPr>
        <w:t xml:space="preserve"> </w:t>
      </w:r>
      <w:r>
        <w:rPr/>
        <w:t>L.,</w:t>
      </w:r>
      <w:r>
        <w:rPr>
          <w:spacing w:val="-5"/>
        </w:rPr>
        <w:t xml:space="preserve"> </w:t>
      </w:r>
      <w:r>
        <w:rPr/>
        <w:t>Casella,</w:t>
      </w:r>
      <w:r>
        <w:rPr>
          <w:spacing w:val="-6"/>
        </w:rPr>
        <w:t xml:space="preserve"> </w:t>
      </w:r>
      <w:r>
        <w:rPr/>
        <w:t>G.,</w:t>
      </w:r>
      <w:r>
        <w:rPr>
          <w:spacing w:val="-5"/>
        </w:rPr>
        <w:t xml:space="preserve"> </w:t>
      </w:r>
      <w:r>
        <w:rPr>
          <w:spacing w:val="-4"/>
        </w:rPr>
        <w:t>Drew,</w:t>
      </w:r>
      <w:r>
        <w:rPr>
          <w:spacing w:val="-5"/>
        </w:rPr>
        <w:t xml:space="preserve"> </w:t>
      </w:r>
      <w:r>
        <w:rPr/>
        <w:t>J.</w:t>
      </w:r>
      <w:r>
        <w:rPr>
          <w:spacing w:val="-6"/>
        </w:rPr>
        <w:t xml:space="preserve"> </w:t>
      </w:r>
      <w:r>
        <w:rPr/>
        <w:t>C.,</w:t>
      </w:r>
      <w:r>
        <w:rPr>
          <w:spacing w:val="-5"/>
        </w:rPr>
        <w:t xml:space="preserve"> </w:t>
      </w:r>
      <w:r>
        <w:rPr/>
        <w:t>Ilonen,</w:t>
      </w:r>
      <w:r>
        <w:rPr>
          <w:spacing w:val="-5"/>
        </w:rPr>
        <w:t xml:space="preserve"> </w:t>
      </w:r>
      <w:r>
        <w:rPr/>
        <w:t xml:space="preserve">J., </w:t>
      </w:r>
      <w:r>
        <w:rPr>
          <w:w w:val="97"/>
        </w:rPr>
        <w:t>Knip,</w:t>
      </w:r>
      <w:r>
        <w:rPr>
          <w:spacing w:val="-1"/>
        </w:rPr>
        <w:t xml:space="preserve"> </w:t>
      </w:r>
      <w:r>
        <w:rPr>
          <w:w w:val="97"/>
        </w:rPr>
        <w:t>M.,</w:t>
      </w:r>
      <w:r>
        <w:rPr>
          <w:spacing w:val="-2"/>
        </w:rPr>
        <w:t xml:space="preserve"> </w:t>
      </w:r>
      <w:r>
        <w:rPr>
          <w:w w:val="97"/>
        </w:rPr>
        <w:t>Hy</w:t>
      </w:r>
      <w:r>
        <w:rPr>
          <w:spacing w:val="-81"/>
          <w:w w:val="97"/>
        </w:rPr>
        <w:t>o</w:t>
      </w:r>
      <w:r>
        <w:rPr>
          <w:spacing w:val="14"/>
          <w:w w:val="99"/>
        </w:rPr>
        <w:t>¨</w:t>
      </w:r>
      <w:r>
        <w:rPr>
          <w:w w:val="97"/>
        </w:rPr>
        <w:t>t</w:t>
      </w:r>
      <w:r>
        <w:rPr>
          <w:spacing w:val="-13"/>
          <w:w w:val="97"/>
        </w:rPr>
        <w:t>y</w:t>
      </w:r>
      <w:r>
        <w:rPr>
          <w:w w:val="97"/>
        </w:rPr>
        <w:t>,</w:t>
      </w:r>
      <w:r>
        <w:rPr>
          <w:spacing w:val="-2"/>
        </w:rPr>
        <w:t xml:space="preserve"> </w:t>
      </w:r>
      <w:r>
        <w:rPr>
          <w:w w:val="97"/>
        </w:rPr>
        <w:t>H.,</w:t>
      </w:r>
      <w:r>
        <w:rPr>
          <w:spacing w:val="-1"/>
        </w:rPr>
        <w:t xml:space="preserve"> </w:t>
      </w:r>
      <w:r>
        <w:rPr>
          <w:spacing w:val="-23"/>
          <w:w w:val="97"/>
        </w:rPr>
        <w:t>V</w:t>
      </w:r>
      <w:r>
        <w:rPr>
          <w:w w:val="97"/>
        </w:rPr>
        <w:t>eijola,</w:t>
      </w:r>
      <w:r>
        <w:rPr>
          <w:spacing w:val="-2"/>
        </w:rPr>
        <w:t xml:space="preserve"> </w:t>
      </w:r>
      <w:r>
        <w:rPr>
          <w:w w:val="97"/>
        </w:rPr>
        <w:t>R.,</w:t>
      </w:r>
      <w:r>
        <w:rPr>
          <w:spacing w:val="-1"/>
        </w:rPr>
        <w:t xml:space="preserve"> </w:t>
      </w:r>
      <w:r>
        <w:rPr>
          <w:w w:val="97"/>
        </w:rPr>
        <w:t>Simell,</w:t>
      </w:r>
      <w:r>
        <w:rPr>
          <w:spacing w:val="-1"/>
        </w:rPr>
        <w:t xml:space="preserve"> </w:t>
      </w:r>
      <w:r>
        <w:rPr>
          <w:spacing w:val="-15"/>
          <w:w w:val="97"/>
        </w:rPr>
        <w:t>T</w:t>
      </w:r>
      <w:r>
        <w:rPr>
          <w:w w:val="97"/>
        </w:rPr>
        <w:t>.,</w:t>
      </w:r>
      <w:r>
        <w:rPr>
          <w:spacing w:val="-1"/>
        </w:rPr>
        <w:t xml:space="preserve"> </w:t>
      </w:r>
      <w:r>
        <w:rPr>
          <w:w w:val="97"/>
        </w:rPr>
        <w:t>Simell,</w:t>
      </w:r>
      <w:r>
        <w:rPr>
          <w:spacing w:val="-2"/>
        </w:rPr>
        <w:t xml:space="preserve"> </w:t>
      </w:r>
      <w:r>
        <w:rPr>
          <w:w w:val="97"/>
        </w:rPr>
        <w:t>O.,</w:t>
      </w:r>
      <w:r>
        <w:rPr>
          <w:spacing w:val="-1"/>
        </w:rPr>
        <w:t xml:space="preserve"> </w:t>
      </w:r>
      <w:r>
        <w:rPr>
          <w:w w:val="97"/>
        </w:rPr>
        <w:t>Neu,</w:t>
      </w:r>
      <w:r>
        <w:rPr>
          <w:spacing w:val="-1"/>
        </w:rPr>
        <w:t xml:space="preserve"> </w:t>
      </w:r>
      <w:r>
        <w:rPr>
          <w:w w:val="97"/>
        </w:rPr>
        <w:t>J.,</w:t>
      </w:r>
      <w:r>
        <w:rPr>
          <w:spacing w:val="-2"/>
        </w:rPr>
        <w:t xml:space="preserve"> </w:t>
      </w:r>
      <w:r>
        <w:rPr>
          <w:spacing w:val="-16"/>
          <w:w w:val="97"/>
        </w:rPr>
        <w:t>W</w:t>
      </w:r>
      <w:r>
        <w:rPr>
          <w:w w:val="97"/>
        </w:rPr>
        <w:t>asser</w:t>
      </w:r>
      <w:r>
        <w:rPr>
          <w:spacing w:val="-2"/>
          <w:w w:val="97"/>
        </w:rPr>
        <w:t>f</w:t>
      </w:r>
      <w:r>
        <w:rPr>
          <w:w w:val="97"/>
        </w:rPr>
        <w:t>all,</w:t>
      </w:r>
      <w:r>
        <w:rPr>
          <w:spacing w:val="-2"/>
        </w:rPr>
        <w:t xml:space="preserve"> </w:t>
      </w:r>
      <w:r>
        <w:rPr>
          <w:w w:val="97"/>
        </w:rPr>
        <w:t>C.</w:t>
      </w:r>
      <w:r>
        <w:rPr>
          <w:spacing w:val="-2"/>
        </w:rPr>
        <w:t xml:space="preserve"> </w:t>
      </w:r>
      <w:r>
        <w:rPr>
          <w:w w:val="97"/>
        </w:rPr>
        <w:t>H.,</w:t>
      </w:r>
      <w:r>
        <w:rPr>
          <w:spacing w:val="-2"/>
        </w:rPr>
        <w:t xml:space="preserve"> </w:t>
      </w:r>
      <w:r>
        <w:rPr>
          <w:w w:val="97"/>
        </w:rPr>
        <w:t>Schatz,</w:t>
      </w:r>
      <w:r>
        <w:rPr>
          <w:spacing w:val="-1"/>
        </w:rPr>
        <w:t xml:space="preserve"> </w:t>
      </w:r>
      <w:r>
        <w:rPr>
          <w:w w:val="97"/>
        </w:rPr>
        <w:t>D.,</w:t>
      </w:r>
      <w:r>
        <w:rPr>
          <w:spacing w:val="-1"/>
        </w:rPr>
        <w:t xml:space="preserve"> </w:t>
      </w:r>
      <w:r>
        <w:rPr>
          <w:w w:val="97"/>
        </w:rPr>
        <w:t>Atkinson,</w:t>
      </w:r>
      <w:r>
        <w:rPr/>
        <w:t xml:space="preserve">M. A., and Triplett, E. </w:t>
      </w:r>
      <w:r>
        <w:rPr>
          <w:spacing w:val="-10"/>
        </w:rPr>
        <w:t xml:space="preserve">W.  </w:t>
      </w:r>
      <w:r>
        <w:rPr/>
        <w:t xml:space="preserve">(2011).  </w:t>
      </w:r>
      <w:r>
        <w:rPr>
          <w:spacing w:val="-5"/>
        </w:rPr>
        <w:t xml:space="preserve">Toward </w:t>
      </w:r>
      <w:r>
        <w:rPr/>
        <w:t>defining the autoimmune microbiome for type 1</w:t>
      </w:r>
      <w:r>
        <w:rPr>
          <w:spacing w:val="31"/>
        </w:rPr>
        <w:t xml:space="preserve"> </w:t>
      </w:r>
      <w:r>
        <w:rPr/>
        <w:t>diabetes.</w:t>
      </w:r>
      <w:r>
        <w:rPr>
          <w:i/>
        </w:rPr>
        <w:t>The ISME journal</w:t>
      </w:r>
      <w:r>
        <w:rPr/>
        <w:t>, 5(1):82.</w:t>
      </w:r>
    </w:p>
    <w:p>
      <w:pPr>
        <w:pStyle w:val="TextBody"/>
        <w:spacing w:lineRule="auto" w:line="247" w:before="9" w:after="0"/>
        <w:ind w:left="430" w:right="876" w:hanging="286"/>
        <w:rPr/>
      </w:pPr>
      <w:r>
        <w:rPr/>
        <w:t xml:space="preserve">Gomez-Gallego, C., Garcia-Mantrana, I., Salminen, S., and Collado, M. C. (2016). The human milk microbiome and factors influencing its composition and activity. In </w:t>
      </w:r>
      <w:r>
        <w:rPr>
          <w:i/>
        </w:rPr>
        <w:t>Seminars in Fetal and Neonatal Medicine</w:t>
      </w:r>
      <w:r>
        <w:rPr/>
        <w:t>, volume 21, pages 400–405. Elsevier.</w:t>
      </w:r>
    </w:p>
    <w:p>
      <w:pPr>
        <w:pStyle w:val="TextBody"/>
        <w:spacing w:lineRule="auto" w:line="247"/>
        <w:ind w:left="430" w:right="876" w:hanging="286"/>
        <w:rPr/>
      </w:pPr>
      <w:r>
        <w:rPr/>
        <w:t xml:space="preserve">Greenwood, C., </w:t>
      </w:r>
      <w:r>
        <w:rPr>
          <w:spacing w:val="-3"/>
        </w:rPr>
        <w:t xml:space="preserve">Morrow, </w:t>
      </w:r>
      <w:r>
        <w:rPr/>
        <w:t xml:space="preserve">A. L., Lagomarcino, A. J., Altaye, M., </w:t>
      </w:r>
      <w:r>
        <w:rPr>
          <w:spacing w:val="-4"/>
        </w:rPr>
        <w:t xml:space="preserve">Taft, </w:t>
      </w:r>
      <w:r>
        <w:rPr/>
        <w:t xml:space="preserve">D. H., </w:t>
      </w:r>
      <w:r>
        <w:rPr>
          <w:spacing w:val="-8"/>
        </w:rPr>
        <w:t xml:space="preserve">Yu, </w:t>
      </w:r>
      <w:r>
        <w:rPr/>
        <w:t xml:space="preserve">Z., Newburg, D. S., </w:t>
      </w:r>
      <w:r>
        <w:rPr>
          <w:spacing w:val="-4"/>
        </w:rPr>
        <w:t xml:space="preserve">Ward, </w:t>
      </w:r>
      <w:r>
        <w:rPr/>
        <w:t xml:space="preserve">D. </w:t>
      </w:r>
      <w:r>
        <w:rPr>
          <w:spacing w:val="-9"/>
        </w:rPr>
        <w:t xml:space="preserve">V., </w:t>
      </w:r>
      <w:r>
        <w:rPr/>
        <w:t>and Schibler, K. R. (2014). Early empiric antibiotic use in preterm infants is associated with</w:t>
      </w:r>
      <w:r>
        <w:rPr>
          <w:spacing w:val="-12"/>
        </w:rPr>
        <w:t xml:space="preserve"> </w:t>
      </w:r>
      <w:r>
        <w:rPr/>
        <w:t>lower</w:t>
      </w:r>
      <w:r>
        <w:rPr>
          <w:spacing w:val="-12"/>
        </w:rPr>
        <w:t xml:space="preserve"> </w:t>
      </w:r>
      <w:r>
        <w:rPr/>
        <w:t>bacterial</w:t>
      </w:r>
      <w:r>
        <w:rPr>
          <w:spacing w:val="-12"/>
        </w:rPr>
        <w:t xml:space="preserve"> </w:t>
      </w:r>
      <w:r>
        <w:rPr/>
        <w:t>diversity</w:t>
      </w:r>
      <w:r>
        <w:rPr>
          <w:spacing w:val="-12"/>
        </w:rPr>
        <w:t xml:space="preserve"> </w:t>
      </w:r>
      <w:r>
        <w:rPr/>
        <w:t>and</w:t>
      </w:r>
      <w:r>
        <w:rPr>
          <w:spacing w:val="-12"/>
        </w:rPr>
        <w:t xml:space="preserve"> </w:t>
      </w:r>
      <w:r>
        <w:rPr/>
        <w:t>higher</w:t>
      </w:r>
      <w:r>
        <w:rPr>
          <w:spacing w:val="-12"/>
        </w:rPr>
        <w:t xml:space="preserve"> </w:t>
      </w:r>
      <w:r>
        <w:rPr/>
        <w:t>relative</w:t>
      </w:r>
      <w:r>
        <w:rPr>
          <w:spacing w:val="-12"/>
        </w:rPr>
        <w:t xml:space="preserve"> </w:t>
      </w:r>
      <w:r>
        <w:rPr/>
        <w:t>abundance</w:t>
      </w:r>
      <w:r>
        <w:rPr>
          <w:spacing w:val="-12"/>
        </w:rPr>
        <w:t xml:space="preserve"> </w:t>
      </w:r>
      <w:r>
        <w:rPr/>
        <w:t>of</w:t>
      </w:r>
      <w:r>
        <w:rPr>
          <w:spacing w:val="-12"/>
        </w:rPr>
        <w:t xml:space="preserve"> </w:t>
      </w:r>
      <w:r>
        <w:rPr/>
        <w:t>enterobacter.</w:t>
      </w:r>
      <w:r>
        <w:rPr>
          <w:spacing w:val="5"/>
        </w:rPr>
        <w:t xml:space="preserve"> </w:t>
      </w:r>
      <w:r>
        <w:rPr>
          <w:i/>
        </w:rPr>
        <w:t>The</w:t>
      </w:r>
      <w:r>
        <w:rPr>
          <w:i/>
          <w:spacing w:val="-12"/>
        </w:rPr>
        <w:t xml:space="preserve"> </w:t>
      </w:r>
      <w:r>
        <w:rPr>
          <w:i/>
        </w:rPr>
        <w:t>Journal</w:t>
      </w:r>
      <w:r>
        <w:rPr>
          <w:i/>
          <w:spacing w:val="-12"/>
        </w:rPr>
        <w:t xml:space="preserve"> </w:t>
      </w:r>
      <w:r>
        <w:rPr>
          <w:i/>
        </w:rPr>
        <w:t>of</w:t>
      </w:r>
      <w:r>
        <w:rPr>
          <w:i/>
          <w:spacing w:val="-12"/>
        </w:rPr>
        <w:t xml:space="preserve"> </w:t>
      </w:r>
      <w:r>
        <w:rPr>
          <w:i/>
        </w:rPr>
        <w:t>pediatrics</w:t>
      </w:r>
      <w:r>
        <w:rPr/>
        <w:t>,</w:t>
      </w:r>
      <w:bookmarkStart w:id="157" w:name="_bookmark27"/>
      <w:bookmarkEnd w:id="157"/>
      <w:r>
        <w:rPr/>
        <w:t xml:space="preserve"> 165(1):23–29.</w:t>
      </w:r>
    </w:p>
    <w:p>
      <w:pPr>
        <w:pStyle w:val="TextBody"/>
        <w:spacing w:lineRule="auto" w:line="247"/>
        <w:ind w:left="430" w:right="876" w:hanging="286"/>
        <w:rPr/>
      </w:pPr>
      <w:r>
        <w:rPr/>
        <w:t>Grier,</w:t>
      </w:r>
      <w:r>
        <w:rPr>
          <w:spacing w:val="-18"/>
        </w:rPr>
        <w:t xml:space="preserve"> </w:t>
      </w:r>
      <w:r>
        <w:rPr/>
        <w:t>A.,</w:t>
      </w:r>
      <w:r>
        <w:rPr>
          <w:spacing w:val="-17"/>
        </w:rPr>
        <w:t xml:space="preserve"> </w:t>
      </w:r>
      <w:r>
        <w:rPr/>
        <w:t>Qiu,</w:t>
      </w:r>
      <w:r>
        <w:rPr>
          <w:spacing w:val="-17"/>
        </w:rPr>
        <w:t xml:space="preserve"> </w:t>
      </w:r>
      <w:r>
        <w:rPr/>
        <w:t>X.,</w:t>
      </w:r>
      <w:r>
        <w:rPr>
          <w:spacing w:val="-17"/>
        </w:rPr>
        <w:t xml:space="preserve"> </w:t>
      </w:r>
      <w:r>
        <w:rPr/>
        <w:t>Bandyopadhyay,</w:t>
      </w:r>
      <w:r>
        <w:rPr>
          <w:spacing w:val="-17"/>
        </w:rPr>
        <w:t xml:space="preserve"> </w:t>
      </w:r>
      <w:r>
        <w:rPr/>
        <w:t>S.,</w:t>
      </w:r>
      <w:r>
        <w:rPr>
          <w:spacing w:val="-17"/>
        </w:rPr>
        <w:t xml:space="preserve"> </w:t>
      </w:r>
      <w:r>
        <w:rPr/>
        <w:t>Holden-Wiltse,</w:t>
      </w:r>
      <w:r>
        <w:rPr>
          <w:spacing w:val="-17"/>
        </w:rPr>
        <w:t xml:space="preserve"> </w:t>
      </w:r>
      <w:r>
        <w:rPr/>
        <w:t>J.,</w:t>
      </w:r>
      <w:r>
        <w:rPr>
          <w:spacing w:val="-17"/>
        </w:rPr>
        <w:t xml:space="preserve"> </w:t>
      </w:r>
      <w:r>
        <w:rPr/>
        <w:t>Kessler,</w:t>
      </w:r>
      <w:r>
        <w:rPr>
          <w:spacing w:val="-17"/>
        </w:rPr>
        <w:t xml:space="preserve"> </w:t>
      </w:r>
      <w:r>
        <w:rPr/>
        <w:t>H.</w:t>
      </w:r>
      <w:r>
        <w:rPr>
          <w:spacing w:val="-18"/>
        </w:rPr>
        <w:t xml:space="preserve"> </w:t>
      </w:r>
      <w:r>
        <w:rPr/>
        <w:t>A.,</w:t>
      </w:r>
      <w:r>
        <w:rPr>
          <w:spacing w:val="-17"/>
        </w:rPr>
        <w:t xml:space="preserve"> </w:t>
      </w:r>
      <w:r>
        <w:rPr/>
        <w:t>Gill,</w:t>
      </w:r>
      <w:r>
        <w:rPr>
          <w:spacing w:val="-17"/>
        </w:rPr>
        <w:t xml:space="preserve"> </w:t>
      </w:r>
      <w:r>
        <w:rPr/>
        <w:t>A.</w:t>
      </w:r>
      <w:r>
        <w:rPr>
          <w:spacing w:val="-18"/>
        </w:rPr>
        <w:t xml:space="preserve"> </w:t>
      </w:r>
      <w:r>
        <w:rPr/>
        <w:t>L.,</w:t>
      </w:r>
      <w:r>
        <w:rPr>
          <w:spacing w:val="-17"/>
        </w:rPr>
        <w:t xml:space="preserve"> </w:t>
      </w:r>
      <w:r>
        <w:rPr/>
        <w:t>Hamilton,</w:t>
      </w:r>
      <w:r>
        <w:rPr>
          <w:spacing w:val="-17"/>
        </w:rPr>
        <w:t xml:space="preserve"> </w:t>
      </w:r>
      <w:r>
        <w:rPr/>
        <w:t>B.,</w:t>
      </w:r>
      <w:r>
        <w:rPr>
          <w:spacing w:val="-17"/>
        </w:rPr>
        <w:t xml:space="preserve"> </w:t>
      </w:r>
      <w:r>
        <w:rPr/>
        <w:t xml:space="preserve">Huyck, H., Misra, S., Mariani, </w:t>
      </w:r>
      <w:r>
        <w:rPr>
          <w:spacing w:val="-8"/>
        </w:rPr>
        <w:t xml:space="preserve">T. </w:t>
      </w:r>
      <w:r>
        <w:rPr/>
        <w:t xml:space="preserve">J., Ryan, R. M., Scholer, L., Scheible, K. M., Lee, </w:t>
      </w:r>
      <w:r>
        <w:rPr>
          <w:spacing w:val="-5"/>
        </w:rPr>
        <w:t xml:space="preserve">Y.-H., </w:t>
      </w:r>
      <w:r>
        <w:rPr/>
        <w:t xml:space="preserve">Caserta, M. </w:t>
      </w:r>
      <w:r>
        <w:rPr>
          <w:spacing w:val="-5"/>
        </w:rPr>
        <w:t xml:space="preserve">T., </w:t>
      </w:r>
      <w:r>
        <w:rPr/>
        <w:t xml:space="preserve">Pryhuber, G. S., and Gill, S. R. (2017). Impact of prematurity and nutrition on the developing gut microbiome and preterm infant growth. </w:t>
      </w:r>
      <w:r>
        <w:rPr>
          <w:i/>
        </w:rPr>
        <w:t>Microbiome</w:t>
      </w:r>
      <w:r>
        <w:rPr/>
        <w:t>,</w:t>
      </w:r>
      <w:r>
        <w:rPr>
          <w:spacing w:val="12"/>
        </w:rPr>
        <w:t xml:space="preserve"> </w:t>
      </w:r>
      <w:r>
        <w:rPr/>
        <w:t>5(1):158.</w:t>
      </w:r>
    </w:p>
    <w:p>
      <w:pPr>
        <w:pStyle w:val="TextBody"/>
        <w:spacing w:lineRule="auto" w:line="247"/>
        <w:ind w:left="430" w:right="876" w:hanging="286"/>
        <w:rPr/>
      </w:pPr>
      <w:r>
        <w:rPr/>
        <w:t xml:space="preserve">Hays, S., Jacquot, A., Gauthier, H., Kempf, C., Beissel, A., Pidoux, O., Jumas-Bilak, E., Decullier, </w:t>
      </w:r>
      <w:r>
        <w:rPr>
          <w:spacing w:val="-4"/>
        </w:rPr>
        <w:t xml:space="preserve">E., </w:t>
      </w:r>
      <w:r>
        <w:rPr/>
        <w:t>Lachambre,</w:t>
      </w:r>
      <w:r>
        <w:rPr>
          <w:spacing w:val="-19"/>
        </w:rPr>
        <w:t xml:space="preserve"> </w:t>
      </w:r>
      <w:r>
        <w:rPr/>
        <w:t>E.,</w:t>
      </w:r>
      <w:r>
        <w:rPr>
          <w:spacing w:val="-18"/>
        </w:rPr>
        <w:t xml:space="preserve"> </w:t>
      </w:r>
      <w:r>
        <w:rPr/>
        <w:t>and</w:t>
      </w:r>
      <w:r>
        <w:rPr>
          <w:spacing w:val="-19"/>
        </w:rPr>
        <w:t xml:space="preserve"> </w:t>
      </w:r>
      <w:r>
        <w:rPr/>
        <w:t>Beck,</w:t>
      </w:r>
      <w:r>
        <w:rPr>
          <w:spacing w:val="-19"/>
        </w:rPr>
        <w:t xml:space="preserve"> </w:t>
      </w:r>
      <w:r>
        <w:rPr/>
        <w:t>L.</w:t>
      </w:r>
      <w:r>
        <w:rPr>
          <w:spacing w:val="-19"/>
        </w:rPr>
        <w:t xml:space="preserve"> </w:t>
      </w:r>
      <w:r>
        <w:rPr/>
        <w:t>(2016).</w:t>
      </w:r>
      <w:r>
        <w:rPr>
          <w:spacing w:val="-9"/>
        </w:rPr>
        <w:t xml:space="preserve"> </w:t>
      </w:r>
      <w:r>
        <w:rPr/>
        <w:t>Probiotics</w:t>
      </w:r>
      <w:r>
        <w:rPr>
          <w:spacing w:val="-19"/>
        </w:rPr>
        <w:t xml:space="preserve"> </w:t>
      </w:r>
      <w:r>
        <w:rPr/>
        <w:t>and</w:t>
      </w:r>
      <w:r>
        <w:rPr>
          <w:spacing w:val="-19"/>
        </w:rPr>
        <w:t xml:space="preserve"> </w:t>
      </w:r>
      <w:r>
        <w:rPr/>
        <w:t>growth</w:t>
      </w:r>
      <w:r>
        <w:rPr>
          <w:spacing w:val="-19"/>
        </w:rPr>
        <w:t xml:space="preserve"> </w:t>
      </w:r>
      <w:r>
        <w:rPr/>
        <w:t>in</w:t>
      </w:r>
      <w:r>
        <w:rPr>
          <w:spacing w:val="-19"/>
        </w:rPr>
        <w:t xml:space="preserve"> </w:t>
      </w:r>
      <w:r>
        <w:rPr/>
        <w:t>preterm</w:t>
      </w:r>
      <w:r>
        <w:rPr>
          <w:spacing w:val="-19"/>
        </w:rPr>
        <w:t xml:space="preserve"> </w:t>
      </w:r>
      <w:r>
        <w:rPr/>
        <w:t>infants:</w:t>
      </w:r>
      <w:r>
        <w:rPr>
          <w:spacing w:val="-8"/>
        </w:rPr>
        <w:t xml:space="preserve"> </w:t>
      </w:r>
      <w:r>
        <w:rPr/>
        <w:t>A</w:t>
      </w:r>
      <w:r>
        <w:rPr>
          <w:spacing w:val="-19"/>
        </w:rPr>
        <w:t xml:space="preserve"> </w:t>
      </w:r>
      <w:r>
        <w:rPr/>
        <w:t>randomized</w:t>
      </w:r>
      <w:r>
        <w:rPr>
          <w:spacing w:val="-19"/>
        </w:rPr>
        <w:t xml:space="preserve"> </w:t>
      </w:r>
      <w:r>
        <w:rPr/>
        <w:t>controlled</w:t>
      </w:r>
      <w:bookmarkStart w:id="158" w:name="_bookmark29"/>
      <w:bookmarkEnd w:id="158"/>
      <w:r>
        <w:rPr/>
        <w:t xml:space="preserve"> trial, premapro </w:t>
      </w:r>
      <w:r>
        <w:rPr>
          <w:spacing w:val="-3"/>
        </w:rPr>
        <w:t xml:space="preserve">study. </w:t>
      </w:r>
      <w:r>
        <w:rPr>
          <w:i/>
        </w:rPr>
        <w:t>Clinical Nutrition</w:t>
      </w:r>
      <w:r>
        <w:rPr/>
        <w:t>,</w:t>
      </w:r>
      <w:r>
        <w:rPr>
          <w:spacing w:val="-28"/>
        </w:rPr>
        <w:t xml:space="preserve"> </w:t>
      </w:r>
      <w:r>
        <w:rPr/>
        <w:t>35(4):802–811.</w:t>
      </w:r>
    </w:p>
    <w:p>
      <w:pPr>
        <w:pStyle w:val="TextBody"/>
        <w:spacing w:lineRule="auto" w:line="247"/>
        <w:ind w:left="430" w:right="876" w:hanging="286"/>
        <w:rPr/>
      </w:pPr>
      <w:r>
        <w:rPr/>
        <w:t xml:space="preserve">Hermansson, H., Kumar, H., Collado, M. C., Salminen, S., Isolauri, E., and Rautava, S. (2019). Breast milk microbiota is shaped by mode of delivery and intrapartum antibiotic exposure. </w:t>
      </w:r>
      <w:r>
        <w:rPr>
          <w:i/>
        </w:rPr>
        <w:t>Frontiers in</w:t>
      </w:r>
      <w:bookmarkStart w:id="159" w:name="_bookmark30"/>
      <w:bookmarkEnd w:id="159"/>
      <w:r>
        <w:rPr>
          <w:i/>
        </w:rPr>
        <w:t xml:space="preserve"> nutrition</w:t>
      </w:r>
      <w:r>
        <w:rPr/>
        <w:t>, 6.</w:t>
      </w:r>
    </w:p>
    <w:p>
      <w:pPr>
        <w:pStyle w:val="TextBody"/>
        <w:spacing w:lineRule="exact" w:line="230"/>
        <w:ind w:left="430" w:right="876" w:hanging="286"/>
        <w:rPr/>
      </w:pPr>
      <w:r>
        <w:rPr/>
        <w:t>Hintz, S. R., Kendrick DEStoll, B. J., Vohr, B. R., Fanaroff, A. A., Donovan, E. F., Poole, W. K., Blakely,</w:t>
      </w:r>
    </w:p>
    <w:p>
      <w:pPr>
        <w:pStyle w:val="TextBody"/>
        <w:spacing w:lineRule="auto" w:line="247" w:before="9" w:after="0"/>
        <w:ind w:left="430" w:right="876" w:hanging="286"/>
        <w:rPr/>
      </w:pPr>
      <w:r>
        <w:rPr/>
        <w:t>M. L., Wright, L., and Higgins, R. (2005). Neurodevelopmental and growth outcomes of extremely</w:t>
      </w:r>
      <w:bookmarkStart w:id="160" w:name="_bookmark31"/>
      <w:bookmarkEnd w:id="160"/>
      <w:r>
        <w:rPr/>
        <w:t xml:space="preserve"> low birth weight infants after necrotizing enterocolitis. </w:t>
      </w:r>
      <w:r>
        <w:rPr>
          <w:i/>
        </w:rPr>
        <w:t>Pediatrics</w:t>
      </w:r>
      <w:r>
        <w:rPr/>
        <w:t>, 115(3):696–703.</w:t>
      </w:r>
    </w:p>
    <w:p>
      <w:pPr>
        <w:pStyle w:val="TextBody"/>
        <w:spacing w:lineRule="auto" w:line="247"/>
        <w:ind w:left="421" w:right="876" w:hanging="277"/>
        <w:rPr/>
      </w:pPr>
      <w:r>
        <w:rPr>
          <w:w w:val="97"/>
        </w:rPr>
        <w:t>Irraz</w:t>
      </w:r>
      <w:r>
        <w:rPr>
          <w:spacing w:val="-76"/>
          <w:w w:val="97"/>
        </w:rPr>
        <w:t>a</w:t>
      </w:r>
      <w:r>
        <w:rPr>
          <w:spacing w:val="9"/>
          <w:w w:val="99"/>
        </w:rPr>
        <w:t>´</w:t>
      </w:r>
      <w:r>
        <w:rPr>
          <w:w w:val="97"/>
        </w:rPr>
        <w:t>bal,</w:t>
      </w:r>
      <w:r>
        <w:rPr>
          <w:spacing w:val="-2"/>
        </w:rPr>
        <w:t xml:space="preserve"> </w:t>
      </w:r>
      <w:r>
        <w:rPr>
          <w:spacing w:val="-15"/>
          <w:w w:val="97"/>
        </w:rPr>
        <w:t>T</w:t>
      </w:r>
      <w:r>
        <w:rPr>
          <w:w w:val="97"/>
        </w:rPr>
        <w:t>.,</w:t>
      </w:r>
      <w:r>
        <w:rPr>
          <w:spacing w:val="-2"/>
        </w:rPr>
        <w:t xml:space="preserve"> </w:t>
      </w:r>
      <w:r>
        <w:rPr>
          <w:w w:val="97"/>
        </w:rPr>
        <w:t>Belch</w:t>
      </w:r>
      <w:r>
        <w:rPr>
          <w:spacing w:val="-6"/>
          <w:w w:val="97"/>
        </w:rPr>
        <w:t>e</w:t>
      </w:r>
      <w:r>
        <w:rPr>
          <w:spacing w:val="-5"/>
          <w:w w:val="97"/>
        </w:rPr>
        <w:t>v</w:t>
      </w:r>
      <w:r>
        <w:rPr>
          <w:w w:val="97"/>
        </w:rPr>
        <w:t>a,</w:t>
      </w:r>
      <w:r>
        <w:rPr>
          <w:spacing w:val="-2"/>
        </w:rPr>
        <w:t xml:space="preserve"> </w:t>
      </w:r>
      <w:r>
        <w:rPr>
          <w:w w:val="97"/>
        </w:rPr>
        <w:t>A.,</w:t>
      </w:r>
      <w:r>
        <w:rPr>
          <w:spacing w:val="-2"/>
        </w:rPr>
        <w:t xml:space="preserve"> </w:t>
      </w:r>
      <w:r>
        <w:rPr>
          <w:w w:val="97"/>
        </w:rPr>
        <w:t>Girardin,</w:t>
      </w:r>
      <w:r>
        <w:rPr>
          <w:spacing w:val="-2"/>
        </w:rPr>
        <w:t xml:space="preserve"> </w:t>
      </w:r>
      <w:r>
        <w:rPr>
          <w:w w:val="97"/>
        </w:rPr>
        <w:t>S.</w:t>
      </w:r>
      <w:r>
        <w:rPr>
          <w:spacing w:val="-2"/>
        </w:rPr>
        <w:t xml:space="preserve"> </w:t>
      </w:r>
      <w:r>
        <w:rPr>
          <w:w w:val="97"/>
        </w:rPr>
        <w:t>E.,</w:t>
      </w:r>
      <w:r>
        <w:rPr>
          <w:spacing w:val="-2"/>
        </w:rPr>
        <w:t xml:space="preserve"> </w:t>
      </w:r>
      <w:r>
        <w:rPr>
          <w:w w:val="97"/>
        </w:rPr>
        <w:t>Martin,</w:t>
      </w:r>
      <w:r>
        <w:rPr>
          <w:spacing w:val="-2"/>
        </w:rPr>
        <w:t xml:space="preserve"> </w:t>
      </w:r>
      <w:r>
        <w:rPr>
          <w:w w:val="97"/>
        </w:rPr>
        <w:t>A.,</w:t>
      </w:r>
      <w:r>
        <w:rPr>
          <w:spacing w:val="-2"/>
        </w:rPr>
        <w:t xml:space="preserve"> </w:t>
      </w:r>
      <w:r>
        <w:rPr>
          <w:w w:val="97"/>
        </w:rPr>
        <w:t>and</w:t>
      </w:r>
      <w:r>
        <w:rPr>
          <w:spacing w:val="-2"/>
        </w:rPr>
        <w:t xml:space="preserve"> </w:t>
      </w:r>
      <w:r>
        <w:rPr>
          <w:w w:val="97"/>
        </w:rPr>
        <w:t>Philpott,</w:t>
      </w:r>
      <w:r>
        <w:rPr>
          <w:spacing w:val="-2"/>
        </w:rPr>
        <w:t xml:space="preserve"> </w:t>
      </w:r>
      <w:r>
        <w:rPr>
          <w:w w:val="97"/>
        </w:rPr>
        <w:t>D.</w:t>
      </w:r>
      <w:r>
        <w:rPr>
          <w:spacing w:val="-2"/>
        </w:rPr>
        <w:t xml:space="preserve"> </w:t>
      </w:r>
      <w:r>
        <w:rPr>
          <w:w w:val="97"/>
        </w:rPr>
        <w:t>J.</w:t>
      </w:r>
      <w:r>
        <w:rPr>
          <w:spacing w:val="-2"/>
        </w:rPr>
        <w:t xml:space="preserve"> </w:t>
      </w:r>
      <w:r>
        <w:rPr>
          <w:w w:val="97"/>
        </w:rPr>
        <w:t>(2014).</w:t>
      </w:r>
      <w:r>
        <w:rPr>
          <w:spacing w:val="18"/>
        </w:rPr>
        <w:t xml:space="preserve"> </w:t>
      </w:r>
      <w:r>
        <w:rPr>
          <w:w w:val="97"/>
        </w:rPr>
        <w:t>The</w:t>
      </w:r>
      <w:r>
        <w:rPr>
          <w:spacing w:val="-2"/>
        </w:rPr>
        <w:t xml:space="preserve"> </w:t>
      </w:r>
      <w:r>
        <w:rPr>
          <w:w w:val="97"/>
        </w:rPr>
        <w:t>multi</w:t>
      </w:r>
      <w:r>
        <w:rPr>
          <w:spacing w:val="-2"/>
          <w:w w:val="97"/>
        </w:rPr>
        <w:t>f</w:t>
      </w:r>
      <w:r>
        <w:rPr>
          <w:w w:val="97"/>
        </w:rPr>
        <w:t>aceted</w:t>
      </w:r>
      <w:r>
        <w:rPr>
          <w:spacing w:val="-2"/>
        </w:rPr>
        <w:t xml:space="preserve"> </w:t>
      </w:r>
      <w:r>
        <w:rPr>
          <w:w w:val="97"/>
        </w:rPr>
        <w:t>role</w:t>
      </w:r>
      <w:r>
        <w:rPr>
          <w:spacing w:val="-2"/>
        </w:rPr>
        <w:t xml:space="preserve"> </w:t>
      </w:r>
      <w:r>
        <w:rPr>
          <w:w w:val="97"/>
        </w:rPr>
        <w:t xml:space="preserve">of </w:t>
      </w:r>
      <w:r>
        <w:rPr/>
        <w:t xml:space="preserve">the intestinal microbiota in colon cancer. </w:t>
      </w:r>
      <w:r>
        <w:rPr>
          <w:i/>
        </w:rPr>
        <w:t>Molecular Cell</w:t>
      </w:r>
      <w:r>
        <w:rPr/>
        <w:t>,</w:t>
      </w:r>
      <w:r>
        <w:rPr>
          <w:spacing w:val="9"/>
        </w:rPr>
        <w:t xml:space="preserve"> </w:t>
      </w:r>
      <w:r>
        <w:rPr/>
        <w:t>54(2):309–320.</w:t>
      </w:r>
    </w:p>
    <w:p>
      <w:pPr>
        <w:pStyle w:val="TextBody"/>
        <w:spacing w:lineRule="auto" w:line="247"/>
        <w:ind w:left="430" w:right="876" w:hanging="286"/>
        <w:rPr/>
      </w:pPr>
      <w:r>
        <w:rPr/>
        <w:t xml:space="preserve">Jacquot, A., Neveu, D., Aujoulat, F., Mercier, G., Marchandin, H., Jumas-Bilak, E., and Picaud, J.-C. (2011). Dynamics and clinical evolution of bacterial gut microflora in extremely premature patients. </w:t>
      </w:r>
      <w:r>
        <w:rPr>
          <w:i/>
        </w:rPr>
        <w:t>The Journal of pediatrics</w:t>
      </w:r>
      <w:r>
        <w:rPr/>
        <w:t>, 158(3):390–396.</w:t>
      </w:r>
    </w:p>
    <w:p>
      <w:pPr>
        <w:pStyle w:val="TextBody"/>
        <w:spacing w:lineRule="auto" w:line="247"/>
        <w:ind w:left="430" w:right="876" w:hanging="286"/>
        <w:rPr/>
      </w:pPr>
      <w:r>
        <w:rPr/>
        <w:t xml:space="preserve">Jensen, M. L., Thymann, </w:t>
      </w:r>
      <w:r>
        <w:rPr>
          <w:spacing w:val="-5"/>
        </w:rPr>
        <w:t xml:space="preserve">T., </w:t>
      </w:r>
      <w:r>
        <w:rPr/>
        <w:t xml:space="preserve">Cilieborg, M. S., </w:t>
      </w:r>
      <w:r>
        <w:rPr>
          <w:spacing w:val="-3"/>
        </w:rPr>
        <w:t xml:space="preserve">Lykke, </w:t>
      </w:r>
      <w:r>
        <w:rPr/>
        <w:t xml:space="preserve">M., Mølbak, L., Jensen, B. B., Schmidt, M., </w:t>
      </w:r>
      <w:r>
        <w:rPr>
          <w:spacing w:val="-3"/>
        </w:rPr>
        <w:t xml:space="preserve">Kelly, </w:t>
      </w:r>
      <w:r>
        <w:rPr/>
        <w:t xml:space="preserve">D., Mulder, I., and Burrin, D. G. (2013). Antibiotics modulate intestinal immunity and prevent necrotizing enterocolitis in preterm neonatal piglets. </w:t>
      </w:r>
      <w:r>
        <w:rPr>
          <w:i/>
        </w:rPr>
        <w:t>American Journal of Physiology-Heart and</w:t>
      </w:r>
      <w:bookmarkStart w:id="161" w:name="_bookmark34"/>
      <w:bookmarkEnd w:id="161"/>
      <w:r>
        <w:rPr>
          <w:i/>
        </w:rPr>
        <w:t xml:space="preserve"> Circulatory</w:t>
      </w:r>
      <w:r>
        <w:rPr>
          <w:i/>
          <w:spacing w:val="-2"/>
        </w:rPr>
        <w:t xml:space="preserve"> </w:t>
      </w:r>
      <w:r>
        <w:rPr>
          <w:i/>
        </w:rPr>
        <w:t>Physiology</w:t>
      </w:r>
      <w:r>
        <w:rPr/>
        <w:t>.</w:t>
      </w:r>
    </w:p>
    <w:p>
      <w:pPr>
        <w:pStyle w:val="TextBody"/>
        <w:spacing w:lineRule="auto" w:line="247"/>
        <w:ind w:left="430" w:right="876" w:hanging="286"/>
        <w:rPr/>
      </w:pPr>
      <w:r>
        <w:rPr/>
        <w:t>Jie,</w:t>
      </w:r>
      <w:r>
        <w:rPr>
          <w:spacing w:val="-9"/>
        </w:rPr>
        <w:t xml:space="preserve"> </w:t>
      </w:r>
      <w:r>
        <w:rPr/>
        <w:t>Z.,</w:t>
      </w:r>
      <w:r>
        <w:rPr>
          <w:spacing w:val="-9"/>
        </w:rPr>
        <w:t xml:space="preserve"> </w:t>
      </w:r>
      <w:r>
        <w:rPr/>
        <w:t>Xia,</w:t>
      </w:r>
      <w:r>
        <w:rPr>
          <w:spacing w:val="-9"/>
        </w:rPr>
        <w:t xml:space="preserve"> </w:t>
      </w:r>
      <w:r>
        <w:rPr/>
        <w:t>H.,</w:t>
      </w:r>
      <w:r>
        <w:rPr>
          <w:spacing w:val="-9"/>
        </w:rPr>
        <w:t xml:space="preserve"> </w:t>
      </w:r>
      <w:r>
        <w:rPr/>
        <w:t>Zhong,</w:t>
      </w:r>
      <w:r>
        <w:rPr>
          <w:spacing w:val="-8"/>
        </w:rPr>
        <w:t xml:space="preserve"> </w:t>
      </w:r>
      <w:r>
        <w:rPr/>
        <w:t>S.</w:t>
      </w:r>
      <w:r>
        <w:rPr>
          <w:spacing w:val="-9"/>
        </w:rPr>
        <w:t xml:space="preserve"> </w:t>
      </w:r>
      <w:r>
        <w:rPr/>
        <w:t>L.,</w:t>
      </w:r>
      <w:r>
        <w:rPr>
          <w:spacing w:val="-9"/>
        </w:rPr>
        <w:t xml:space="preserve"> </w:t>
      </w:r>
      <w:r>
        <w:rPr/>
        <w:t>Feng,</w:t>
      </w:r>
      <w:r>
        <w:rPr>
          <w:spacing w:val="-9"/>
        </w:rPr>
        <w:t xml:space="preserve"> </w:t>
      </w:r>
      <w:r>
        <w:rPr/>
        <w:t>Q.,</w:t>
      </w:r>
      <w:r>
        <w:rPr>
          <w:spacing w:val="-9"/>
        </w:rPr>
        <w:t xml:space="preserve"> </w:t>
      </w:r>
      <w:r>
        <w:rPr/>
        <w:t>Li,</w:t>
      </w:r>
      <w:r>
        <w:rPr>
          <w:spacing w:val="-8"/>
        </w:rPr>
        <w:t xml:space="preserve"> </w:t>
      </w:r>
      <w:r>
        <w:rPr/>
        <w:t>S.,</w:t>
      </w:r>
      <w:r>
        <w:rPr>
          <w:spacing w:val="-9"/>
        </w:rPr>
        <w:t xml:space="preserve"> </w:t>
      </w:r>
      <w:r>
        <w:rPr/>
        <w:t>Liang,</w:t>
      </w:r>
      <w:r>
        <w:rPr>
          <w:spacing w:val="-9"/>
        </w:rPr>
        <w:t xml:space="preserve"> </w:t>
      </w:r>
      <w:r>
        <w:rPr/>
        <w:t>S.,</w:t>
      </w:r>
      <w:r>
        <w:rPr>
          <w:spacing w:val="-9"/>
        </w:rPr>
        <w:t xml:space="preserve"> </w:t>
      </w:r>
      <w:r>
        <w:rPr/>
        <w:t>Zhong,</w:t>
      </w:r>
      <w:r>
        <w:rPr>
          <w:spacing w:val="-9"/>
        </w:rPr>
        <w:t xml:space="preserve"> </w:t>
      </w:r>
      <w:r>
        <w:rPr/>
        <w:t>H.,</w:t>
      </w:r>
      <w:r>
        <w:rPr>
          <w:spacing w:val="-8"/>
        </w:rPr>
        <w:t xml:space="preserve"> </w:t>
      </w:r>
      <w:r>
        <w:rPr/>
        <w:t>Liu,</w:t>
      </w:r>
      <w:r>
        <w:rPr>
          <w:spacing w:val="-9"/>
        </w:rPr>
        <w:t xml:space="preserve"> </w:t>
      </w:r>
      <w:r>
        <w:rPr/>
        <w:t>Z.,</w:t>
      </w:r>
      <w:r>
        <w:rPr>
          <w:spacing w:val="-9"/>
        </w:rPr>
        <w:t xml:space="preserve"> </w:t>
      </w:r>
      <w:r>
        <w:rPr/>
        <w:t>Gao,</w:t>
      </w:r>
      <w:r>
        <w:rPr>
          <w:spacing w:val="-9"/>
        </w:rPr>
        <w:t xml:space="preserve"> Y., </w:t>
      </w:r>
      <w:r>
        <w:rPr/>
        <w:t>and</w:t>
      </w:r>
      <w:r>
        <w:rPr>
          <w:spacing w:val="-8"/>
        </w:rPr>
        <w:t xml:space="preserve"> </w:t>
      </w:r>
      <w:r>
        <w:rPr/>
        <w:t>Zhao,</w:t>
      </w:r>
      <w:r>
        <w:rPr>
          <w:spacing w:val="-9"/>
        </w:rPr>
        <w:t xml:space="preserve"> </w:t>
      </w:r>
      <w:r>
        <w:rPr/>
        <w:t>H.</w:t>
      </w:r>
      <w:r>
        <w:rPr>
          <w:spacing w:val="-9"/>
        </w:rPr>
        <w:t xml:space="preserve"> </w:t>
      </w:r>
      <w:r>
        <w:rPr/>
        <w:t>(2017).</w:t>
      </w:r>
      <w:bookmarkStart w:id="162" w:name="_bookmark35"/>
      <w:bookmarkEnd w:id="162"/>
      <w:r>
        <w:rPr/>
        <w:t xml:space="preserve"> The gut microbiome in atherosclerotic cardiovascular disease. </w:t>
      </w:r>
      <w:r>
        <w:rPr>
          <w:i/>
        </w:rPr>
        <w:t>Nature Communications</w:t>
      </w:r>
      <w:r>
        <w:rPr/>
        <w:t>,</w:t>
      </w:r>
      <w:r>
        <w:rPr>
          <w:spacing w:val="-4"/>
        </w:rPr>
        <w:t xml:space="preserve"> </w:t>
      </w:r>
      <w:r>
        <w:rPr/>
        <w:t>8(1).</w:t>
      </w:r>
    </w:p>
    <w:p>
      <w:pPr>
        <w:pStyle w:val="TextBody"/>
        <w:spacing w:lineRule="auto" w:line="247"/>
        <w:ind w:left="430" w:right="876" w:hanging="286"/>
        <w:rPr/>
      </w:pPr>
      <w:r>
        <w:rPr/>
        <w:t>Johnson, T. J., Patel, A. L., Bigger, H. R., Engstrom, J. L., and Meier, P. P. (2014). Economic benefits and costs of human milk feedings: a strategy to reduce the risk of prematurity-related morbidities in</w:t>
      </w:r>
      <w:bookmarkStart w:id="163" w:name="_bookmark36"/>
      <w:bookmarkEnd w:id="163"/>
      <w:r>
        <w:rPr/>
        <w:t xml:space="preserve"> very-low-birth-weight infants. </w:t>
      </w:r>
      <w:r>
        <w:rPr>
          <w:i/>
        </w:rPr>
        <w:t>Advances in nutrition</w:t>
      </w:r>
      <w:r>
        <w:rPr/>
        <w:t>, 5(2):207–212.</w:t>
      </w:r>
    </w:p>
    <w:p>
      <w:pPr>
        <w:pStyle w:val="TextBody"/>
        <w:spacing w:lineRule="auto" w:line="247"/>
        <w:ind w:left="430" w:right="876" w:hanging="286"/>
        <w:rPr/>
      </w:pPr>
      <w:r>
        <w:rPr/>
        <w:t xml:space="preserve">Johnson, </w:t>
      </w:r>
      <w:r>
        <w:rPr>
          <w:spacing w:val="-8"/>
        </w:rPr>
        <w:t xml:space="preserve">T. </w:t>
      </w:r>
      <w:r>
        <w:rPr/>
        <w:t xml:space="preserve">J., Patel, A. L., Jegier, B. J., Engstrom, J. L., and Meier, </w:t>
      </w:r>
      <w:r>
        <w:rPr>
          <w:spacing w:val="-12"/>
        </w:rPr>
        <w:t xml:space="preserve">P. P. </w:t>
      </w:r>
      <w:r>
        <w:rPr/>
        <w:t>(2013). Cost of morbidities in</w:t>
      </w:r>
      <w:bookmarkStart w:id="164" w:name="_bookmark37"/>
      <w:bookmarkEnd w:id="164"/>
      <w:r>
        <w:rPr/>
        <w:t xml:space="preserve"> very low birth weight infants. </w:t>
      </w:r>
      <w:r>
        <w:rPr>
          <w:i/>
        </w:rPr>
        <w:t>The Journal of pediatrics</w:t>
      </w:r>
      <w:r>
        <w:rPr/>
        <w:t>, 162(2):243–249.</w:t>
      </w:r>
    </w:p>
    <w:p>
      <w:pPr>
        <w:pStyle w:val="Normal"/>
        <w:spacing w:lineRule="auto" w:line="247"/>
        <w:ind w:left="432" w:right="876" w:hanging="288"/>
        <w:jc w:val="both"/>
        <w:rPr>
          <w:sz w:val="20"/>
        </w:rPr>
      </w:pPr>
      <w:r>
        <w:rPr>
          <w:w w:val="101"/>
          <w:sz w:val="20"/>
        </w:rPr>
        <w:t>Jonsson,</w:t>
      </w:r>
      <w:r>
        <w:rPr>
          <w:sz w:val="20"/>
        </w:rPr>
        <w:t xml:space="preserve"> </w:t>
      </w:r>
      <w:r>
        <w:rPr>
          <w:w w:val="101"/>
          <w:sz w:val="20"/>
        </w:rPr>
        <w:t>A.</w:t>
      </w:r>
      <w:r>
        <w:rPr>
          <w:sz w:val="20"/>
        </w:rPr>
        <w:t xml:space="preserve"> </w:t>
      </w:r>
      <w:r>
        <w:rPr>
          <w:w w:val="101"/>
          <w:sz w:val="20"/>
        </w:rPr>
        <w:t>L.</w:t>
      </w:r>
      <w:r>
        <w:rPr>
          <w:sz w:val="20"/>
        </w:rPr>
        <w:t xml:space="preserve"> </w:t>
      </w:r>
      <w:r>
        <w:rPr>
          <w:w w:val="101"/>
          <w:sz w:val="20"/>
        </w:rPr>
        <w:t>and</w:t>
      </w:r>
      <w:r>
        <w:rPr>
          <w:sz w:val="20"/>
        </w:rPr>
        <w:t xml:space="preserve"> </w:t>
      </w:r>
      <w:r>
        <w:rPr>
          <w:w w:val="101"/>
          <w:sz w:val="20"/>
        </w:rPr>
        <w:t>B</w:t>
      </w:r>
      <w:r>
        <w:rPr>
          <w:spacing w:val="-80"/>
          <w:w w:val="101"/>
          <w:sz w:val="20"/>
        </w:rPr>
        <w:t>a</w:t>
      </w:r>
      <w:r>
        <w:rPr>
          <w:spacing w:val="12"/>
          <w:w w:val="99"/>
          <w:sz w:val="20"/>
        </w:rPr>
        <w:t>¨</w:t>
      </w:r>
      <w:r>
        <w:rPr>
          <w:w w:val="101"/>
          <w:sz w:val="20"/>
        </w:rPr>
        <w:t>ckhed,</w:t>
      </w:r>
      <w:r>
        <w:rPr>
          <w:sz w:val="20"/>
        </w:rPr>
        <w:t xml:space="preserve"> </w:t>
      </w:r>
      <w:r>
        <w:rPr>
          <w:spacing w:val="-17"/>
          <w:w w:val="101"/>
          <w:sz w:val="20"/>
        </w:rPr>
        <w:t>F</w:t>
      </w:r>
      <w:r>
        <w:rPr>
          <w:w w:val="101"/>
          <w:sz w:val="20"/>
        </w:rPr>
        <w:t>.</w:t>
      </w:r>
      <w:r>
        <w:rPr>
          <w:sz w:val="20"/>
        </w:rPr>
        <w:t xml:space="preserve"> </w:t>
      </w:r>
      <w:r>
        <w:rPr>
          <w:w w:val="101"/>
          <w:sz w:val="20"/>
        </w:rPr>
        <w:t>(2017).</w:t>
      </w:r>
      <w:r>
        <w:rPr>
          <w:sz w:val="20"/>
        </w:rPr>
        <w:t xml:space="preserve">   </w:t>
      </w:r>
      <w:r>
        <w:rPr>
          <w:w w:val="101"/>
          <w:sz w:val="20"/>
        </w:rPr>
        <w:t>Role</w:t>
      </w:r>
      <w:r>
        <w:rPr>
          <w:sz w:val="20"/>
        </w:rPr>
        <w:t xml:space="preserve"> </w:t>
      </w:r>
      <w:r>
        <w:rPr>
          <w:w w:val="101"/>
          <w:sz w:val="20"/>
        </w:rPr>
        <w:t>of</w:t>
      </w:r>
      <w:r>
        <w:rPr>
          <w:sz w:val="20"/>
        </w:rPr>
        <w:t xml:space="preserve"> </w:t>
      </w:r>
      <w:r>
        <w:rPr>
          <w:w w:val="101"/>
          <w:sz w:val="20"/>
        </w:rPr>
        <w:t>gut</w:t>
      </w:r>
      <w:r>
        <w:rPr>
          <w:sz w:val="20"/>
        </w:rPr>
        <w:t xml:space="preserve"> </w:t>
      </w:r>
      <w:r>
        <w:rPr>
          <w:w w:val="101"/>
          <w:sz w:val="20"/>
        </w:rPr>
        <w:t>microbiota</w:t>
      </w:r>
      <w:r>
        <w:rPr>
          <w:sz w:val="20"/>
        </w:rPr>
        <w:t xml:space="preserve"> </w:t>
      </w:r>
      <w:r>
        <w:rPr>
          <w:w w:val="101"/>
          <w:sz w:val="20"/>
        </w:rPr>
        <w:t>in</w:t>
      </w:r>
      <w:r>
        <w:rPr>
          <w:sz w:val="20"/>
        </w:rPr>
        <w:t xml:space="preserve"> </w:t>
      </w:r>
      <w:r>
        <w:rPr>
          <w:w w:val="101"/>
          <w:sz w:val="20"/>
        </w:rPr>
        <w:t>atheros</w:t>
      </w:r>
      <w:r>
        <w:rPr>
          <w:spacing w:val="-1"/>
          <w:w w:val="101"/>
          <w:sz w:val="20"/>
        </w:rPr>
        <w:t>c</w:t>
      </w:r>
      <w:r>
        <w:rPr>
          <w:w w:val="101"/>
          <w:sz w:val="20"/>
        </w:rPr>
        <w:t>lerosis.</w:t>
      </w:r>
      <w:r>
        <w:rPr>
          <w:sz w:val="20"/>
        </w:rPr>
        <w:t xml:space="preserve">   </w:t>
      </w:r>
      <w:r>
        <w:rPr>
          <w:i/>
          <w:w w:val="101"/>
          <w:sz w:val="20"/>
        </w:rPr>
        <w:t>Natu</w:t>
      </w:r>
      <w:r>
        <w:rPr>
          <w:i/>
          <w:spacing w:val="-8"/>
          <w:w w:val="101"/>
          <w:sz w:val="20"/>
        </w:rPr>
        <w:t>r</w:t>
      </w:r>
      <w:r>
        <w:rPr>
          <w:i/>
          <w:w w:val="101"/>
          <w:sz w:val="20"/>
        </w:rPr>
        <w:t>e</w:t>
      </w:r>
      <w:r>
        <w:rPr>
          <w:i/>
          <w:sz w:val="20"/>
        </w:rPr>
        <w:t xml:space="preserve"> </w:t>
      </w:r>
      <w:r>
        <w:rPr>
          <w:i/>
          <w:w w:val="101"/>
          <w:sz w:val="20"/>
        </w:rPr>
        <w:t>R</w:t>
      </w:r>
      <w:r>
        <w:rPr>
          <w:i/>
          <w:spacing w:val="-3"/>
          <w:w w:val="101"/>
          <w:sz w:val="20"/>
        </w:rPr>
        <w:t>e</w:t>
      </w:r>
      <w:r>
        <w:rPr>
          <w:i/>
          <w:w w:val="101"/>
          <w:sz w:val="20"/>
        </w:rPr>
        <w:t>vi</w:t>
      </w:r>
      <w:r>
        <w:rPr>
          <w:i/>
          <w:spacing w:val="-4"/>
          <w:w w:val="101"/>
          <w:sz w:val="20"/>
        </w:rPr>
        <w:t>e</w:t>
      </w:r>
      <w:r>
        <w:rPr>
          <w:i/>
          <w:w w:val="101"/>
          <w:sz w:val="20"/>
        </w:rPr>
        <w:t xml:space="preserve">ws </w:t>
      </w:r>
      <w:r>
        <w:rPr>
          <w:i/>
          <w:sz w:val="20"/>
        </w:rPr>
        <w:t>Cardiology</w:t>
      </w:r>
      <w:r>
        <w:rPr>
          <w:sz w:val="20"/>
        </w:rPr>
        <w:t>, 14(2):79.</w:t>
      </w:r>
    </w:p>
    <w:p>
      <w:pPr>
        <w:pStyle w:val="TextBody"/>
        <w:ind w:left="430" w:right="876" w:hanging="286"/>
        <w:rPr/>
      </w:pPr>
      <w:r>
        <w:rPr/>
        <w:t>Kassambara, A. (2017). ggpubr:“ggplot2” based publication ready plots. r package version 0.1. 6.</w:t>
      </w:r>
    </w:p>
    <w:p>
      <w:pPr>
        <w:pStyle w:val="TextBody"/>
        <w:spacing w:lineRule="auto" w:line="247" w:before="7" w:after="0"/>
        <w:ind w:left="430" w:right="876" w:hanging="286"/>
        <w:rPr/>
      </w:pPr>
      <w:r>
        <w:rPr/>
        <w:t xml:space="preserve">Khodayar-Pardo, P., Mira-Pascual, L., Collado, M., and Martinez-Costa, C. (2014). Impact of lactation stage, gestational age and mode of delivery on breast milk microbiota. </w:t>
      </w:r>
      <w:r>
        <w:rPr>
          <w:i/>
        </w:rPr>
        <w:t>Journal of Perinatology</w:t>
      </w:r>
      <w:r>
        <w:rPr/>
        <w:t>, 34(8):599.</w:t>
      </w:r>
    </w:p>
    <w:p>
      <w:pPr>
        <w:pStyle w:val="Normal"/>
        <w:spacing w:lineRule="auto" w:line="247"/>
        <w:ind w:left="430" w:right="876" w:hanging="286"/>
        <w:jc w:val="both"/>
        <w:rPr>
          <w:sz w:val="20"/>
        </w:rPr>
      </w:pPr>
      <w:r>
        <w:rPr>
          <w:sz w:val="20"/>
        </w:rPr>
        <w:t>Kimberlin,</w:t>
      </w:r>
      <w:r>
        <w:rPr>
          <w:spacing w:val="-6"/>
          <w:sz w:val="20"/>
        </w:rPr>
        <w:t xml:space="preserve"> </w:t>
      </w:r>
      <w:r>
        <w:rPr>
          <w:sz w:val="20"/>
        </w:rPr>
        <w:t>D.</w:t>
      </w:r>
      <w:r>
        <w:rPr>
          <w:spacing w:val="-5"/>
          <w:sz w:val="20"/>
        </w:rPr>
        <w:t xml:space="preserve"> </w:t>
      </w:r>
      <w:r>
        <w:rPr>
          <w:spacing w:val="-7"/>
          <w:sz w:val="20"/>
        </w:rPr>
        <w:t>W.,</w:t>
      </w:r>
      <w:r>
        <w:rPr>
          <w:spacing w:val="-5"/>
          <w:sz w:val="20"/>
        </w:rPr>
        <w:t xml:space="preserve"> </w:t>
      </w:r>
      <w:r>
        <w:rPr>
          <w:spacing w:val="-3"/>
          <w:sz w:val="20"/>
        </w:rPr>
        <w:t>Brady,</w:t>
      </w:r>
      <w:r>
        <w:rPr>
          <w:spacing w:val="-6"/>
          <w:sz w:val="20"/>
        </w:rPr>
        <w:t xml:space="preserve"> </w:t>
      </w:r>
      <w:r>
        <w:rPr>
          <w:sz w:val="20"/>
        </w:rPr>
        <w:t>M.</w:t>
      </w:r>
      <w:r>
        <w:rPr>
          <w:spacing w:val="-5"/>
          <w:sz w:val="20"/>
        </w:rPr>
        <w:t xml:space="preserve"> T., </w:t>
      </w:r>
      <w:r>
        <w:rPr>
          <w:sz w:val="20"/>
        </w:rPr>
        <w:t>Jackson,</w:t>
      </w:r>
      <w:r>
        <w:rPr>
          <w:spacing w:val="-6"/>
          <w:sz w:val="20"/>
        </w:rPr>
        <w:t xml:space="preserve"> </w:t>
      </w:r>
      <w:r>
        <w:rPr>
          <w:sz w:val="20"/>
        </w:rPr>
        <w:t>M.</w:t>
      </w:r>
      <w:r>
        <w:rPr>
          <w:spacing w:val="-5"/>
          <w:sz w:val="20"/>
        </w:rPr>
        <w:t xml:space="preserve"> </w:t>
      </w:r>
      <w:r>
        <w:rPr>
          <w:sz w:val="20"/>
        </w:rPr>
        <w:t>A.,</w:t>
      </w:r>
      <w:r>
        <w:rPr>
          <w:spacing w:val="-5"/>
          <w:sz w:val="20"/>
        </w:rPr>
        <w:t xml:space="preserve"> </w:t>
      </w:r>
      <w:r>
        <w:rPr>
          <w:sz w:val="20"/>
        </w:rPr>
        <w:t>and</w:t>
      </w:r>
      <w:r>
        <w:rPr>
          <w:spacing w:val="-5"/>
          <w:sz w:val="20"/>
        </w:rPr>
        <w:t xml:space="preserve"> </w:t>
      </w:r>
      <w:r>
        <w:rPr>
          <w:sz w:val="20"/>
        </w:rPr>
        <w:t>Long,</w:t>
      </w:r>
      <w:r>
        <w:rPr>
          <w:spacing w:val="-6"/>
          <w:sz w:val="20"/>
        </w:rPr>
        <w:t xml:space="preserve"> </w:t>
      </w:r>
      <w:r>
        <w:rPr>
          <w:sz w:val="20"/>
        </w:rPr>
        <w:t>S.</w:t>
      </w:r>
      <w:r>
        <w:rPr>
          <w:spacing w:val="-5"/>
          <w:sz w:val="20"/>
        </w:rPr>
        <w:t xml:space="preserve"> </w:t>
      </w:r>
      <w:r>
        <w:rPr>
          <w:sz w:val="20"/>
        </w:rPr>
        <w:t>S.</w:t>
      </w:r>
      <w:r>
        <w:rPr>
          <w:spacing w:val="-5"/>
          <w:sz w:val="20"/>
        </w:rPr>
        <w:t xml:space="preserve"> </w:t>
      </w:r>
      <w:r>
        <w:rPr>
          <w:sz w:val="20"/>
        </w:rPr>
        <w:t>(2018).</w:t>
      </w:r>
      <w:r>
        <w:rPr>
          <w:spacing w:val="15"/>
          <w:sz w:val="20"/>
        </w:rPr>
        <w:t xml:space="preserve"> </w:t>
      </w:r>
      <w:r>
        <w:rPr>
          <w:i/>
          <w:sz w:val="20"/>
        </w:rPr>
        <w:t>Red</w:t>
      </w:r>
      <w:r>
        <w:rPr>
          <w:i/>
          <w:spacing w:val="-6"/>
          <w:sz w:val="20"/>
        </w:rPr>
        <w:t xml:space="preserve"> </w:t>
      </w:r>
      <w:r>
        <w:rPr>
          <w:i/>
          <w:sz w:val="20"/>
        </w:rPr>
        <w:t>Book:</w:t>
      </w:r>
      <w:r>
        <w:rPr>
          <w:i/>
          <w:spacing w:val="6"/>
          <w:sz w:val="20"/>
        </w:rPr>
        <w:t xml:space="preserve"> </w:t>
      </w:r>
      <w:r>
        <w:rPr>
          <w:i/>
          <w:sz w:val="20"/>
        </w:rPr>
        <w:t>2018-2021</w:t>
      </w:r>
      <w:r>
        <w:rPr>
          <w:i/>
          <w:spacing w:val="-5"/>
          <w:sz w:val="20"/>
        </w:rPr>
        <w:t xml:space="preserve"> </w:t>
      </w:r>
      <w:r>
        <w:rPr>
          <w:i/>
          <w:sz w:val="20"/>
        </w:rPr>
        <w:t>report</w:t>
      </w:r>
      <w:r>
        <w:rPr>
          <w:i/>
          <w:spacing w:val="-6"/>
          <w:sz w:val="20"/>
        </w:rPr>
        <w:t xml:space="preserve"> </w:t>
      </w:r>
      <w:r>
        <w:rPr>
          <w:i/>
          <w:sz w:val="20"/>
        </w:rPr>
        <w:t xml:space="preserve">of the committee on infectious diseases. </w:t>
      </w:r>
      <w:r>
        <w:rPr>
          <w:sz w:val="20"/>
        </w:rPr>
        <w:t>American academy of pediatrics, 31</w:t>
      </w:r>
      <w:r>
        <w:rPr>
          <w:spacing w:val="6"/>
          <w:sz w:val="20"/>
        </w:rPr>
        <w:t xml:space="preserve"> </w:t>
      </w:r>
      <w:r>
        <w:rPr>
          <w:sz w:val="20"/>
        </w:rPr>
        <w:t>edition.</w:t>
      </w:r>
    </w:p>
    <w:p>
      <w:pPr>
        <w:pStyle w:val="TextBody"/>
        <w:ind w:left="430" w:right="876" w:hanging="286"/>
        <w:rPr/>
      </w:pPr>
      <w:r>
        <w:rPr/>
        <w:t>Korpela, K., Blakstad, E. W., Moltu, S. J., Strømmen, K., Nakstad, B., Rønnestad, A. E., Brække, K.,</w:t>
      </w:r>
      <w:r>
        <w:rPr>
          <w:rFonts w:eastAsia="宋体" w:ascii="宋体" w:hAnsi="宋体" w:asciiTheme="minorEastAsia" w:eastAsiaTheme="minorEastAsia" w:hAnsiTheme="minorEastAsia"/>
          <w:lang w:eastAsia="zh-CN"/>
        </w:rPr>
        <w:t xml:space="preserve"> </w:t>
      </w:r>
      <w:r>
        <w:rPr/>
        <w:t xml:space="preserve">Iversen, </w:t>
      </w:r>
      <w:r>
        <w:rPr>
          <w:spacing w:val="-12"/>
        </w:rPr>
        <w:t xml:space="preserve">P. </w:t>
      </w:r>
      <w:r>
        <w:rPr/>
        <w:t xml:space="preserve">O., Drevon, C. A., and </w:t>
      </w:r>
      <w:r>
        <w:rPr>
          <w:spacing w:val="-7"/>
        </w:rPr>
        <w:t xml:space="preserve">Vos, </w:t>
      </w:r>
      <w:r>
        <w:rPr>
          <w:spacing w:val="-10"/>
        </w:rPr>
        <w:t xml:space="preserve">W. </w:t>
      </w:r>
      <w:r>
        <w:rPr/>
        <w:t xml:space="preserve">(2018). Intestinal microbiota development and gestational age in preterm neonates. </w:t>
      </w:r>
      <w:r>
        <w:rPr>
          <w:i/>
        </w:rPr>
        <w:t>Scientific reports</w:t>
      </w:r>
      <w:r>
        <w:rPr/>
        <w:t>, 8(1):2453.</w:t>
      </w:r>
    </w:p>
    <w:p>
      <w:pPr>
        <w:pStyle w:val="TextBody"/>
        <w:spacing w:lineRule="auto" w:line="247"/>
        <w:ind w:left="430" w:right="876" w:hanging="286"/>
        <w:rPr/>
      </w:pPr>
      <w:r>
        <w:rPr/>
        <w:t>Kuppala,</w:t>
      </w:r>
      <w:r>
        <w:rPr>
          <w:spacing w:val="-6"/>
        </w:rPr>
        <w:t xml:space="preserve"> </w:t>
      </w:r>
      <w:r>
        <w:rPr>
          <w:spacing w:val="-13"/>
        </w:rPr>
        <w:t>V.</w:t>
      </w:r>
      <w:r>
        <w:rPr>
          <w:spacing w:val="-6"/>
        </w:rPr>
        <w:t xml:space="preserve"> </w:t>
      </w:r>
      <w:r>
        <w:rPr/>
        <w:t>S.,</w:t>
      </w:r>
      <w:r>
        <w:rPr>
          <w:spacing w:val="-5"/>
        </w:rPr>
        <w:t xml:space="preserve"> </w:t>
      </w:r>
      <w:r>
        <w:rPr/>
        <w:t>Meinzen-Derr,</w:t>
      </w:r>
      <w:r>
        <w:rPr>
          <w:spacing w:val="-6"/>
        </w:rPr>
        <w:t xml:space="preserve"> </w:t>
      </w:r>
      <w:r>
        <w:rPr/>
        <w:t>J.,</w:t>
      </w:r>
      <w:r>
        <w:rPr>
          <w:spacing w:val="-5"/>
        </w:rPr>
        <w:t xml:space="preserve"> </w:t>
      </w:r>
      <w:r>
        <w:rPr>
          <w:spacing w:val="-3"/>
        </w:rPr>
        <w:t>Morrow,</w:t>
      </w:r>
      <w:r>
        <w:rPr>
          <w:spacing w:val="-6"/>
        </w:rPr>
        <w:t xml:space="preserve"> </w:t>
      </w:r>
      <w:r>
        <w:rPr/>
        <w:t>A.</w:t>
      </w:r>
      <w:r>
        <w:rPr>
          <w:spacing w:val="-6"/>
        </w:rPr>
        <w:t xml:space="preserve"> </w:t>
      </w:r>
      <w:r>
        <w:rPr/>
        <w:t>L.,</w:t>
      </w:r>
      <w:r>
        <w:rPr>
          <w:spacing w:val="-5"/>
        </w:rPr>
        <w:t xml:space="preserve"> </w:t>
      </w:r>
      <w:r>
        <w:rPr/>
        <w:t>and</w:t>
      </w:r>
      <w:r>
        <w:rPr>
          <w:spacing w:val="-6"/>
        </w:rPr>
        <w:t xml:space="preserve"> </w:t>
      </w:r>
      <w:r>
        <w:rPr/>
        <w:t>Schibler,</w:t>
      </w:r>
      <w:r>
        <w:rPr>
          <w:spacing w:val="-5"/>
        </w:rPr>
        <w:t xml:space="preserve"> </w:t>
      </w:r>
      <w:r>
        <w:rPr/>
        <w:t>K.</w:t>
      </w:r>
      <w:r>
        <w:rPr>
          <w:spacing w:val="-6"/>
        </w:rPr>
        <w:t xml:space="preserve"> </w:t>
      </w:r>
      <w:r>
        <w:rPr/>
        <w:t>R.</w:t>
      </w:r>
      <w:r>
        <w:rPr>
          <w:spacing w:val="-5"/>
        </w:rPr>
        <w:t xml:space="preserve"> </w:t>
      </w:r>
      <w:r>
        <w:rPr/>
        <w:t>(2011).</w:t>
      </w:r>
      <w:r>
        <w:rPr>
          <w:spacing w:val="14"/>
        </w:rPr>
        <w:t xml:space="preserve"> </w:t>
      </w:r>
      <w:r>
        <w:rPr/>
        <w:t>Prolonged</w:t>
      </w:r>
      <w:r>
        <w:rPr>
          <w:spacing w:val="-6"/>
        </w:rPr>
        <w:t xml:space="preserve"> </w:t>
      </w:r>
      <w:r>
        <w:rPr/>
        <w:t>initial</w:t>
      </w:r>
      <w:r>
        <w:rPr>
          <w:spacing w:val="-5"/>
        </w:rPr>
        <w:t xml:space="preserve"> </w:t>
      </w:r>
      <w:r>
        <w:rPr/>
        <w:t>empirical antibiotic</w:t>
      </w:r>
      <w:r>
        <w:rPr>
          <w:spacing w:val="-20"/>
        </w:rPr>
        <w:t xml:space="preserve"> </w:t>
      </w:r>
      <w:r>
        <w:rPr/>
        <w:t>treatment</w:t>
      </w:r>
      <w:r>
        <w:rPr>
          <w:spacing w:val="-19"/>
        </w:rPr>
        <w:t xml:space="preserve"> </w:t>
      </w:r>
      <w:r>
        <w:rPr/>
        <w:t>is</w:t>
      </w:r>
      <w:r>
        <w:rPr>
          <w:spacing w:val="-20"/>
        </w:rPr>
        <w:t xml:space="preserve"> </w:t>
      </w:r>
      <w:r>
        <w:rPr/>
        <w:t>associated</w:t>
      </w:r>
      <w:r>
        <w:rPr>
          <w:spacing w:val="-19"/>
        </w:rPr>
        <w:t xml:space="preserve"> </w:t>
      </w:r>
      <w:r>
        <w:rPr/>
        <w:t>with</w:t>
      </w:r>
      <w:r>
        <w:rPr>
          <w:spacing w:val="-19"/>
        </w:rPr>
        <w:t xml:space="preserve"> </w:t>
      </w:r>
      <w:r>
        <w:rPr/>
        <w:t>adverse</w:t>
      </w:r>
      <w:r>
        <w:rPr>
          <w:spacing w:val="-19"/>
        </w:rPr>
        <w:t xml:space="preserve"> </w:t>
      </w:r>
      <w:r>
        <w:rPr/>
        <w:t>outcomes</w:t>
      </w:r>
      <w:r>
        <w:rPr>
          <w:spacing w:val="-20"/>
        </w:rPr>
        <w:t xml:space="preserve"> </w:t>
      </w:r>
      <w:r>
        <w:rPr/>
        <w:t>in</w:t>
      </w:r>
      <w:r>
        <w:rPr>
          <w:spacing w:val="-19"/>
        </w:rPr>
        <w:t xml:space="preserve"> </w:t>
      </w:r>
      <w:r>
        <w:rPr/>
        <w:t>premature</w:t>
      </w:r>
      <w:r>
        <w:rPr>
          <w:spacing w:val="-19"/>
        </w:rPr>
        <w:t xml:space="preserve"> </w:t>
      </w:r>
      <w:r>
        <w:rPr/>
        <w:t>infants.</w:t>
      </w:r>
      <w:r>
        <w:rPr>
          <w:spacing w:val="-8"/>
        </w:rPr>
        <w:t xml:space="preserve"> </w:t>
      </w:r>
      <w:r>
        <w:rPr>
          <w:i/>
        </w:rPr>
        <w:t>The</w:t>
      </w:r>
      <w:r>
        <w:rPr>
          <w:i/>
          <w:spacing w:val="-20"/>
        </w:rPr>
        <w:t xml:space="preserve"> </w:t>
      </w:r>
      <w:r>
        <w:rPr>
          <w:i/>
        </w:rPr>
        <w:t>Journal</w:t>
      </w:r>
      <w:r>
        <w:rPr>
          <w:i/>
          <w:spacing w:val="-20"/>
        </w:rPr>
        <w:t xml:space="preserve"> </w:t>
      </w:r>
      <w:r>
        <w:rPr>
          <w:i/>
        </w:rPr>
        <w:t>of</w:t>
      </w:r>
      <w:r>
        <w:rPr>
          <w:i/>
          <w:spacing w:val="-19"/>
        </w:rPr>
        <w:t xml:space="preserve"> </w:t>
      </w:r>
      <w:r>
        <w:rPr>
          <w:i/>
        </w:rPr>
        <w:t>pediatrics</w:t>
      </w:r>
      <w:r>
        <w:rPr/>
        <w:t>,</w:t>
      </w:r>
      <w:bookmarkStart w:id="165" w:name="_bookmark43"/>
      <w:bookmarkEnd w:id="165"/>
      <w:r>
        <w:rPr/>
        <w:t xml:space="preserve"> 159(5):720–725.</w:t>
      </w:r>
    </w:p>
    <w:p>
      <w:pPr>
        <w:pStyle w:val="TextBody"/>
        <w:spacing w:lineRule="exact" w:line="230"/>
        <w:ind w:left="430" w:right="876" w:hanging="286"/>
        <w:rPr/>
      </w:pPr>
      <w:r>
        <w:rPr/>
        <w:t>La Rosa, P. S., Warner, B. B., Zhou, Y., Weinstock, G. M., Sodergren, E., Hall-Moore, C. M., Stevens,</w:t>
      </w:r>
      <w:r>
        <w:rPr>
          <w:rFonts w:eastAsia="宋体" w:ascii="宋体" w:hAnsi="宋体" w:asciiTheme="minorEastAsia" w:eastAsiaTheme="minorEastAsia" w:hAnsiTheme="minorEastAsia"/>
          <w:lang w:eastAsia="zh-CN"/>
        </w:rPr>
        <w:t xml:space="preserve"> </w:t>
      </w:r>
      <w:r>
        <w:rPr/>
        <w:t>H. J., Bennett, William E, J., Shaikh, N., Linneman, L. A., Hoffmann, J. A., Hamvas, A., Deych, E., Shands,</w:t>
      </w:r>
      <w:r>
        <w:rPr>
          <w:spacing w:val="-9"/>
        </w:rPr>
        <w:t xml:space="preserve"> </w:t>
      </w:r>
      <w:r>
        <w:rPr/>
        <w:t>B.</w:t>
      </w:r>
      <w:r>
        <w:rPr>
          <w:spacing w:val="-10"/>
        </w:rPr>
        <w:t xml:space="preserve"> </w:t>
      </w:r>
      <w:r>
        <w:rPr/>
        <w:t>A.,</w:t>
      </w:r>
      <w:r>
        <w:rPr>
          <w:spacing w:val="-8"/>
        </w:rPr>
        <w:t xml:space="preserve"> </w:t>
      </w:r>
      <w:r>
        <w:rPr/>
        <w:t>Shannon,</w:t>
      </w:r>
      <w:r>
        <w:rPr>
          <w:spacing w:val="-9"/>
        </w:rPr>
        <w:t xml:space="preserve"> </w:t>
      </w:r>
      <w:r>
        <w:rPr>
          <w:spacing w:val="-10"/>
        </w:rPr>
        <w:t>W.</w:t>
      </w:r>
      <w:r>
        <w:rPr>
          <w:spacing w:val="-9"/>
        </w:rPr>
        <w:t xml:space="preserve"> </w:t>
      </w:r>
      <w:r>
        <w:rPr/>
        <w:t>D.,</w:t>
      </w:r>
      <w:r>
        <w:rPr>
          <w:spacing w:val="-8"/>
        </w:rPr>
        <w:t xml:space="preserve"> </w:t>
      </w:r>
      <w:r>
        <w:rPr/>
        <w:t>and</w:t>
      </w:r>
      <w:r>
        <w:rPr>
          <w:spacing w:val="-10"/>
        </w:rPr>
        <w:t xml:space="preserve"> </w:t>
      </w:r>
      <w:r>
        <w:rPr>
          <w:spacing w:val="-5"/>
        </w:rPr>
        <w:t>Tarr,</w:t>
      </w:r>
      <w:r>
        <w:rPr>
          <w:spacing w:val="-8"/>
        </w:rPr>
        <w:t xml:space="preserve"> </w:t>
      </w:r>
      <w:r>
        <w:rPr>
          <w:spacing w:val="-12"/>
        </w:rPr>
        <w:t>P.</w:t>
      </w:r>
      <w:r>
        <w:rPr>
          <w:spacing w:val="-9"/>
        </w:rPr>
        <w:t xml:space="preserve"> </w:t>
      </w:r>
      <w:r>
        <w:rPr/>
        <w:t>I.</w:t>
      </w:r>
      <w:r>
        <w:rPr>
          <w:spacing w:val="-9"/>
        </w:rPr>
        <w:t xml:space="preserve"> </w:t>
      </w:r>
      <w:r>
        <w:rPr/>
        <w:t>(2014).</w:t>
      </w:r>
      <w:r>
        <w:rPr>
          <w:spacing w:val="9"/>
        </w:rPr>
        <w:t xml:space="preserve"> </w:t>
      </w:r>
      <w:r>
        <w:rPr/>
        <w:t>Patterned</w:t>
      </w:r>
      <w:r>
        <w:rPr>
          <w:spacing w:val="-9"/>
        </w:rPr>
        <w:t xml:space="preserve"> </w:t>
      </w:r>
      <w:r>
        <w:rPr/>
        <w:t>progression</w:t>
      </w:r>
      <w:r>
        <w:rPr>
          <w:spacing w:val="-9"/>
        </w:rPr>
        <w:t xml:space="preserve"> </w:t>
      </w:r>
      <w:r>
        <w:rPr/>
        <w:t>of</w:t>
      </w:r>
      <w:r>
        <w:rPr>
          <w:spacing w:val="-10"/>
        </w:rPr>
        <w:t xml:space="preserve"> </w:t>
      </w:r>
      <w:r>
        <w:rPr/>
        <w:t>bacterial</w:t>
      </w:r>
      <w:r>
        <w:rPr>
          <w:spacing w:val="-8"/>
        </w:rPr>
        <w:t xml:space="preserve"> </w:t>
      </w:r>
      <w:r>
        <w:rPr/>
        <w:t>populations</w:t>
      </w:r>
      <w:r>
        <w:rPr>
          <w:spacing w:val="-10"/>
        </w:rPr>
        <w:t xml:space="preserve"> </w:t>
      </w:r>
      <w:r>
        <w:rPr/>
        <w:t>in</w:t>
      </w:r>
      <w:bookmarkStart w:id="166" w:name="_bookmark44"/>
      <w:bookmarkEnd w:id="166"/>
      <w:r>
        <w:rPr/>
        <w:t xml:space="preserve"> the premature infant gut. </w:t>
      </w:r>
      <w:r>
        <w:rPr>
          <w:i/>
        </w:rPr>
        <w:t>Proceedings of the National Academy of Sciences</w:t>
      </w:r>
      <w:r>
        <w:rPr/>
        <w:t>,</w:t>
      </w:r>
      <w:r>
        <w:rPr>
          <w:spacing w:val="-19"/>
        </w:rPr>
        <w:t xml:space="preserve"> </w:t>
      </w:r>
      <w:r>
        <w:rPr/>
        <w:t>111(34):12522–12527.</w:t>
      </w:r>
    </w:p>
    <w:p>
      <w:pPr>
        <w:pStyle w:val="TextBody"/>
        <w:spacing w:lineRule="auto" w:line="247"/>
        <w:ind w:left="430" w:right="876" w:hanging="286"/>
        <w:rPr/>
      </w:pPr>
      <w:r>
        <w:rPr/>
        <w:t xml:space="preserve">Liu, </w:t>
      </w:r>
      <w:r>
        <w:rPr>
          <w:spacing w:val="-9"/>
        </w:rPr>
        <w:t xml:space="preserve">Y.,  </w:t>
      </w:r>
      <w:r>
        <w:rPr/>
        <w:t xml:space="preserve">Li, J., Jin, </w:t>
      </w:r>
      <w:r>
        <w:rPr>
          <w:spacing w:val="-9"/>
        </w:rPr>
        <w:t xml:space="preserve">Y.,  </w:t>
      </w:r>
      <w:r>
        <w:rPr/>
        <w:t xml:space="preserve">Zhao, L., Zhao, </w:t>
      </w:r>
      <w:r>
        <w:rPr>
          <w:spacing w:val="-6"/>
        </w:rPr>
        <w:t xml:space="preserve">F.,  </w:t>
      </w:r>
      <w:r>
        <w:rPr/>
        <w:t xml:space="preserve">Feng, J., Li, A., and </w:t>
      </w:r>
      <w:r>
        <w:rPr>
          <w:spacing w:val="-4"/>
        </w:rPr>
        <w:t xml:space="preserve">Wei,  </w:t>
      </w:r>
      <w:r>
        <w:rPr>
          <w:spacing w:val="-13"/>
        </w:rPr>
        <w:t xml:space="preserve">Y.  </w:t>
      </w:r>
      <w:r>
        <w:rPr/>
        <w:t xml:space="preserve">(2018).   Splenectomy leads    to amelioration of altered gut microbiota and metabolome in liver cirrhosis patients. </w:t>
      </w:r>
      <w:r>
        <w:rPr>
          <w:i/>
          <w:spacing w:val="-3"/>
        </w:rPr>
        <w:t xml:space="preserve">Frontiers </w:t>
      </w:r>
      <w:r>
        <w:rPr>
          <w:i/>
        </w:rPr>
        <w:t>in</w:t>
      </w:r>
      <w:bookmarkStart w:id="167" w:name="_bookmark45"/>
      <w:bookmarkEnd w:id="167"/>
      <w:r>
        <w:rPr>
          <w:i/>
        </w:rPr>
        <w:t xml:space="preserve"> Microbiology</w:t>
      </w:r>
      <w:r>
        <w:rPr/>
        <w:t>,</w:t>
      </w:r>
      <w:r>
        <w:rPr>
          <w:spacing w:val="-2"/>
        </w:rPr>
        <w:t xml:space="preserve"> </w:t>
      </w:r>
      <w:r>
        <w:rPr/>
        <w:t>9.</w:t>
      </w:r>
    </w:p>
    <w:p>
      <w:pPr>
        <w:pStyle w:val="TextBody"/>
        <w:spacing w:lineRule="auto" w:line="247"/>
        <w:ind w:left="430" w:right="876" w:hanging="286"/>
        <w:rPr/>
      </w:pPr>
      <w:r>
        <w:rPr/>
        <w:t xml:space="preserve">Madan, J. C., Farzan, S. F., Hibberd, P. L., and Karagas, M. R. (2012a). Normal neonatal microbiome variation in relation to environmental factors, infection and allergy. </w:t>
      </w:r>
      <w:r>
        <w:rPr>
          <w:i/>
        </w:rPr>
        <w:t>Current opinion in pediatrics</w:t>
      </w:r>
      <w:r>
        <w:rPr/>
        <w:t>,</w:t>
      </w:r>
      <w:bookmarkStart w:id="168" w:name="_bookmark46"/>
      <w:bookmarkEnd w:id="168"/>
      <w:r>
        <w:rPr/>
        <w:t xml:space="preserve"> 24(6):753.</w:t>
      </w:r>
    </w:p>
    <w:p>
      <w:pPr>
        <w:pStyle w:val="TextBody"/>
        <w:spacing w:lineRule="auto" w:line="247"/>
        <w:ind w:left="430" w:right="876" w:hanging="286"/>
        <w:rPr/>
      </w:pPr>
      <w:r>
        <w:rPr/>
        <w:t xml:space="preserve">Madan, J. C., Salari, R. C., Saxena, D., Davidson, L., O’Toole, G. A., Moore, J. H., Sogin, M. L., Foster, J. A., Edwards, </w:t>
      </w:r>
      <w:r>
        <w:rPr>
          <w:spacing w:val="-10"/>
        </w:rPr>
        <w:t xml:space="preserve">W. </w:t>
      </w:r>
      <w:r>
        <w:rPr/>
        <w:t xml:space="preserve">H., Palumbo, </w:t>
      </w:r>
      <w:r>
        <w:rPr>
          <w:spacing w:val="-8"/>
        </w:rPr>
        <w:t xml:space="preserve">P., </w:t>
      </w:r>
      <w:r>
        <w:rPr/>
        <w:t xml:space="preserve">and Hibberd, </w:t>
      </w:r>
      <w:r>
        <w:rPr>
          <w:spacing w:val="-11"/>
        </w:rPr>
        <w:t xml:space="preserve">P. </w:t>
      </w:r>
      <w:r>
        <w:rPr/>
        <w:t xml:space="preserve">L. (2012b). Gut microbial colonisation in premature neonates predicts neonatal sepsis. </w:t>
      </w:r>
      <w:r>
        <w:rPr>
          <w:i/>
        </w:rPr>
        <w:t>Archives of Disease in Childhood-Fetal and Neonatal</w:t>
      </w:r>
      <w:bookmarkStart w:id="169" w:name="_bookmark47"/>
      <w:bookmarkEnd w:id="169"/>
      <w:r>
        <w:rPr>
          <w:i/>
        </w:rPr>
        <w:t xml:space="preserve"> Edition</w:t>
      </w:r>
      <w:r>
        <w:rPr/>
        <w:t>, 97(6):F456–F462.</w:t>
      </w:r>
    </w:p>
    <w:p>
      <w:pPr>
        <w:pStyle w:val="TextBody"/>
        <w:spacing w:lineRule="auto" w:line="247"/>
        <w:ind w:left="432" w:right="876" w:hanging="288"/>
        <w:rPr/>
      </w:pPr>
      <w:r>
        <w:rPr>
          <w:w w:val="101"/>
        </w:rPr>
        <w:t>Mago</w:t>
      </w:r>
      <w:r>
        <w:rPr>
          <w:spacing w:val="-80"/>
          <w:w w:val="101"/>
        </w:rPr>
        <w:t>c</w:t>
      </w:r>
      <w:r>
        <w:rPr>
          <w:spacing w:val="12"/>
          <w:w w:val="99"/>
        </w:rPr>
        <w:t>ˇ</w:t>
      </w:r>
      <w:r>
        <w:rPr>
          <w:w w:val="101"/>
        </w:rPr>
        <w:t>,</w:t>
      </w:r>
      <w:r>
        <w:rPr/>
        <w:t xml:space="preserve"> </w:t>
      </w:r>
      <w:r>
        <w:rPr>
          <w:spacing w:val="-15"/>
          <w:w w:val="101"/>
        </w:rPr>
        <w:t>T</w:t>
      </w:r>
      <w:r>
        <w:rPr>
          <w:w w:val="101"/>
        </w:rPr>
        <w:t>.</w:t>
      </w:r>
      <w:r>
        <w:rPr/>
        <w:t xml:space="preserve"> </w:t>
      </w:r>
      <w:r>
        <w:rPr>
          <w:w w:val="101"/>
        </w:rPr>
        <w:t>and</w:t>
      </w:r>
      <w:r>
        <w:rPr/>
        <w:t xml:space="preserve"> </w:t>
      </w:r>
      <w:r>
        <w:rPr>
          <w:w w:val="101"/>
        </w:rPr>
        <w:t>Salzbe</w:t>
      </w:r>
      <w:r>
        <w:rPr>
          <w:spacing w:val="-4"/>
          <w:w w:val="101"/>
        </w:rPr>
        <w:t>r</w:t>
      </w:r>
      <w:r>
        <w:rPr>
          <w:w w:val="101"/>
        </w:rPr>
        <w:t>g,</w:t>
      </w:r>
      <w:r>
        <w:rPr/>
        <w:t xml:space="preserve"> </w:t>
      </w:r>
      <w:r>
        <w:rPr>
          <w:w w:val="101"/>
        </w:rPr>
        <w:t>S.</w:t>
      </w:r>
      <w:r>
        <w:rPr/>
        <w:t xml:space="preserve"> </w:t>
      </w:r>
      <w:r>
        <w:rPr>
          <w:w w:val="101"/>
        </w:rPr>
        <w:t>L.</w:t>
      </w:r>
      <w:r>
        <w:rPr/>
        <w:t xml:space="preserve"> </w:t>
      </w:r>
      <w:r>
        <w:rPr>
          <w:w w:val="101"/>
        </w:rPr>
        <w:t>(2011).</w:t>
      </w:r>
      <w:r>
        <w:rPr/>
        <w:t xml:space="preserve"> </w:t>
      </w:r>
      <w:r>
        <w:rPr>
          <w:w w:val="101"/>
        </w:rPr>
        <w:t>Flash:</w:t>
      </w:r>
      <w:r>
        <w:rPr/>
        <w:t xml:space="preserve"> </w:t>
      </w:r>
      <w:r>
        <w:rPr>
          <w:spacing w:val="-3"/>
          <w:w w:val="101"/>
        </w:rPr>
        <w:t>f</w:t>
      </w:r>
      <w:r>
        <w:rPr>
          <w:w w:val="101"/>
        </w:rPr>
        <w:t>ast</w:t>
      </w:r>
      <w:r>
        <w:rPr/>
        <w:t xml:space="preserve"> </w:t>
      </w:r>
      <w:r>
        <w:rPr>
          <w:w w:val="101"/>
        </w:rPr>
        <w:t>length</w:t>
      </w:r>
      <w:r>
        <w:rPr/>
        <w:t xml:space="preserve"> </w:t>
      </w:r>
      <w:r>
        <w:rPr>
          <w:w w:val="101"/>
        </w:rPr>
        <w:t>adjustment</w:t>
      </w:r>
      <w:r>
        <w:rPr/>
        <w:t xml:space="preserve"> </w:t>
      </w:r>
      <w:r>
        <w:rPr>
          <w:w w:val="101"/>
        </w:rPr>
        <w:t>of</w:t>
      </w:r>
      <w:r>
        <w:rPr/>
        <w:t xml:space="preserve"> </w:t>
      </w:r>
      <w:r>
        <w:rPr>
          <w:w w:val="101"/>
        </w:rPr>
        <w:t>short</w:t>
      </w:r>
      <w:r>
        <w:rPr/>
        <w:t xml:space="preserve"> </w:t>
      </w:r>
      <w:r>
        <w:rPr>
          <w:w w:val="101"/>
        </w:rPr>
        <w:t>reads</w:t>
      </w:r>
      <w:r>
        <w:rPr/>
        <w:t xml:space="preserve"> </w:t>
      </w:r>
      <w:r>
        <w:rPr>
          <w:w w:val="101"/>
        </w:rPr>
        <w:t>to</w:t>
      </w:r>
      <w:r>
        <w:rPr/>
        <w:t xml:space="preserve"> </w:t>
      </w:r>
      <w:r>
        <w:rPr>
          <w:w w:val="101"/>
        </w:rPr>
        <w:t>impr</w:t>
      </w:r>
      <w:r>
        <w:rPr>
          <w:spacing w:val="-4"/>
          <w:w w:val="101"/>
        </w:rPr>
        <w:t>o</w:t>
      </w:r>
      <w:r>
        <w:rPr>
          <w:spacing w:val="-3"/>
          <w:w w:val="101"/>
        </w:rPr>
        <w:t>v</w:t>
      </w:r>
      <w:r>
        <w:rPr>
          <w:w w:val="101"/>
        </w:rPr>
        <w:t>e</w:t>
      </w:r>
      <w:r>
        <w:rPr/>
        <w:t xml:space="preserve"> </w:t>
      </w:r>
      <w:r>
        <w:rPr>
          <w:w w:val="101"/>
        </w:rPr>
        <w:t xml:space="preserve">genome </w:t>
      </w:r>
      <w:r>
        <w:rPr/>
        <w:t xml:space="preserve">assemblies. </w:t>
      </w:r>
      <w:r>
        <w:rPr>
          <w:i/>
        </w:rPr>
        <w:t>Bioinformatics</w:t>
      </w:r>
      <w:r>
        <w:rPr/>
        <w:t>, 27(21):2957–2963.</w:t>
      </w:r>
    </w:p>
    <w:p>
      <w:pPr>
        <w:pStyle w:val="TextBody"/>
        <w:spacing w:lineRule="auto" w:line="247"/>
        <w:ind w:left="430" w:right="876" w:hanging="286"/>
        <w:rPr/>
      </w:pPr>
      <w:r>
        <w:rPr/>
        <w:t>Mai,</w:t>
      </w:r>
      <w:r>
        <w:rPr>
          <w:spacing w:val="-10"/>
        </w:rPr>
        <w:t xml:space="preserve"> </w:t>
      </w:r>
      <w:r>
        <w:rPr>
          <w:spacing w:val="-9"/>
        </w:rPr>
        <w:t xml:space="preserve">V., </w:t>
      </w:r>
      <w:r>
        <w:rPr/>
        <w:t>Torrazza,</w:t>
      </w:r>
      <w:r>
        <w:rPr>
          <w:spacing w:val="-9"/>
        </w:rPr>
        <w:t xml:space="preserve"> </w:t>
      </w:r>
      <w:r>
        <w:rPr/>
        <w:t>R.</w:t>
      </w:r>
      <w:r>
        <w:rPr>
          <w:spacing w:val="-9"/>
        </w:rPr>
        <w:t xml:space="preserve"> </w:t>
      </w:r>
      <w:r>
        <w:rPr/>
        <w:t>M.,</w:t>
      </w:r>
      <w:r>
        <w:rPr>
          <w:spacing w:val="-9"/>
        </w:rPr>
        <w:t xml:space="preserve"> </w:t>
      </w:r>
      <w:r>
        <w:rPr/>
        <w:t>Ukhanova,</w:t>
      </w:r>
      <w:r>
        <w:rPr>
          <w:spacing w:val="-9"/>
        </w:rPr>
        <w:t xml:space="preserve"> </w:t>
      </w:r>
      <w:r>
        <w:rPr/>
        <w:t>M.,</w:t>
      </w:r>
      <w:r>
        <w:rPr>
          <w:spacing w:val="-9"/>
        </w:rPr>
        <w:t xml:space="preserve"> </w:t>
      </w:r>
      <w:r>
        <w:rPr>
          <w:spacing w:val="-4"/>
        </w:rPr>
        <w:t>Wang,</w:t>
      </w:r>
      <w:r>
        <w:rPr>
          <w:spacing w:val="-9"/>
        </w:rPr>
        <w:t xml:space="preserve"> </w:t>
      </w:r>
      <w:r>
        <w:rPr/>
        <w:t>X.,</w:t>
      </w:r>
      <w:r>
        <w:rPr>
          <w:spacing w:val="-9"/>
        </w:rPr>
        <w:t xml:space="preserve"> </w:t>
      </w:r>
      <w:r>
        <w:rPr/>
        <w:t>Sun,</w:t>
      </w:r>
      <w:r>
        <w:rPr>
          <w:spacing w:val="-9"/>
        </w:rPr>
        <w:t xml:space="preserve"> Y., </w:t>
      </w:r>
      <w:r>
        <w:rPr/>
        <w:t>Li,</w:t>
      </w:r>
      <w:r>
        <w:rPr>
          <w:spacing w:val="-10"/>
        </w:rPr>
        <w:t xml:space="preserve"> </w:t>
      </w:r>
      <w:r>
        <w:rPr/>
        <w:t>N.,</w:t>
      </w:r>
      <w:r>
        <w:rPr>
          <w:spacing w:val="-9"/>
        </w:rPr>
        <w:t xml:space="preserve"> </w:t>
      </w:r>
      <w:r>
        <w:rPr/>
        <w:t>Shuster,</w:t>
      </w:r>
      <w:r>
        <w:rPr>
          <w:spacing w:val="-9"/>
        </w:rPr>
        <w:t xml:space="preserve"> </w:t>
      </w:r>
      <w:r>
        <w:rPr/>
        <w:t>J.,</w:t>
      </w:r>
      <w:r>
        <w:rPr>
          <w:spacing w:val="-9"/>
        </w:rPr>
        <w:t xml:space="preserve"> </w:t>
      </w:r>
      <w:r>
        <w:rPr/>
        <w:t>Sharma,</w:t>
      </w:r>
      <w:r>
        <w:rPr>
          <w:spacing w:val="-9"/>
        </w:rPr>
        <w:t xml:space="preserve"> </w:t>
      </w:r>
      <w:r>
        <w:rPr/>
        <w:t>R.,</w:t>
      </w:r>
      <w:r>
        <w:rPr>
          <w:spacing w:val="-9"/>
        </w:rPr>
        <w:t xml:space="preserve"> </w:t>
      </w:r>
      <w:r>
        <w:rPr/>
        <w:t>Hudak,</w:t>
      </w:r>
      <w:r>
        <w:rPr>
          <w:spacing w:val="-9"/>
        </w:rPr>
        <w:t xml:space="preserve"> </w:t>
      </w:r>
      <w:r>
        <w:rPr/>
        <w:t>M.</w:t>
      </w:r>
      <w:r>
        <w:rPr>
          <w:spacing w:val="-9"/>
        </w:rPr>
        <w:t xml:space="preserve"> </w:t>
      </w:r>
      <w:r>
        <w:rPr>
          <w:spacing w:val="-4"/>
        </w:rPr>
        <w:t xml:space="preserve">L., </w:t>
      </w:r>
      <w:r>
        <w:rPr/>
        <w:t>and</w:t>
      </w:r>
      <w:r>
        <w:rPr>
          <w:spacing w:val="-17"/>
        </w:rPr>
        <w:t xml:space="preserve"> </w:t>
      </w:r>
      <w:r>
        <w:rPr/>
        <w:t>Neu,</w:t>
      </w:r>
      <w:r>
        <w:rPr>
          <w:spacing w:val="-16"/>
        </w:rPr>
        <w:t xml:space="preserve"> </w:t>
      </w:r>
      <w:r>
        <w:rPr/>
        <w:t>J.</w:t>
      </w:r>
      <w:r>
        <w:rPr>
          <w:spacing w:val="-17"/>
        </w:rPr>
        <w:t xml:space="preserve"> </w:t>
      </w:r>
      <w:r>
        <w:rPr/>
        <w:t>(2013).</w:t>
      </w:r>
      <w:r>
        <w:rPr>
          <w:spacing w:val="-3"/>
        </w:rPr>
        <w:t xml:space="preserve"> </w:t>
      </w:r>
      <w:r>
        <w:rPr/>
        <w:t>Distortions</w:t>
      </w:r>
      <w:r>
        <w:rPr>
          <w:spacing w:val="-16"/>
        </w:rPr>
        <w:t xml:space="preserve"> </w:t>
      </w:r>
      <w:r>
        <w:rPr/>
        <w:t>in</w:t>
      </w:r>
      <w:r>
        <w:rPr>
          <w:spacing w:val="-17"/>
        </w:rPr>
        <w:t xml:space="preserve"> </w:t>
      </w:r>
      <w:r>
        <w:rPr/>
        <w:t>development</w:t>
      </w:r>
      <w:r>
        <w:rPr>
          <w:spacing w:val="-16"/>
        </w:rPr>
        <w:t xml:space="preserve"> </w:t>
      </w:r>
      <w:r>
        <w:rPr/>
        <w:t>of</w:t>
      </w:r>
      <w:r>
        <w:rPr>
          <w:spacing w:val="-17"/>
        </w:rPr>
        <w:t xml:space="preserve"> </w:t>
      </w:r>
      <w:r>
        <w:rPr/>
        <w:t>intestinal</w:t>
      </w:r>
      <w:r>
        <w:rPr>
          <w:spacing w:val="-16"/>
        </w:rPr>
        <w:t xml:space="preserve"> </w:t>
      </w:r>
      <w:r>
        <w:rPr/>
        <w:t>microbiota</w:t>
      </w:r>
      <w:r>
        <w:rPr>
          <w:spacing w:val="-16"/>
        </w:rPr>
        <w:t xml:space="preserve"> </w:t>
      </w:r>
      <w:r>
        <w:rPr/>
        <w:t>associated</w:t>
      </w:r>
      <w:r>
        <w:rPr>
          <w:spacing w:val="-17"/>
        </w:rPr>
        <w:t xml:space="preserve"> </w:t>
      </w:r>
      <w:r>
        <w:rPr/>
        <w:t>with</w:t>
      </w:r>
      <w:r>
        <w:rPr>
          <w:spacing w:val="-16"/>
        </w:rPr>
        <w:t xml:space="preserve"> </w:t>
      </w:r>
      <w:r>
        <w:rPr/>
        <w:t>late</w:t>
      </w:r>
      <w:r>
        <w:rPr>
          <w:spacing w:val="-17"/>
        </w:rPr>
        <w:t xml:space="preserve"> </w:t>
      </w:r>
      <w:r>
        <w:rPr/>
        <w:t>onset</w:t>
      </w:r>
      <w:r>
        <w:rPr>
          <w:spacing w:val="-16"/>
        </w:rPr>
        <w:t xml:space="preserve"> </w:t>
      </w:r>
      <w:r>
        <w:rPr/>
        <w:t xml:space="preserve">sepsis in preterm infants. </w:t>
      </w:r>
      <w:r>
        <w:rPr>
          <w:i/>
        </w:rPr>
        <w:t>PloS one</w:t>
      </w:r>
      <w:r>
        <w:rPr/>
        <w:t>,</w:t>
      </w:r>
      <w:r>
        <w:rPr>
          <w:spacing w:val="-34"/>
        </w:rPr>
        <w:t xml:space="preserve"> </w:t>
      </w:r>
      <w:r>
        <w:rPr/>
        <w:t>8(1):e52876.</w:t>
      </w:r>
    </w:p>
    <w:p>
      <w:pPr>
        <w:pStyle w:val="TextBody"/>
        <w:spacing w:lineRule="auto" w:line="247"/>
        <w:ind w:left="430" w:right="876" w:hanging="286"/>
        <w:rPr/>
      </w:pPr>
      <w:r>
        <w:rPr/>
        <w:t>Mai,</w:t>
      </w:r>
      <w:r>
        <w:rPr>
          <w:spacing w:val="-5"/>
        </w:rPr>
        <w:t xml:space="preserve"> </w:t>
      </w:r>
      <w:r>
        <w:rPr>
          <w:spacing w:val="-9"/>
        </w:rPr>
        <w:t>V.,</w:t>
      </w:r>
      <w:r>
        <w:rPr>
          <w:spacing w:val="-4"/>
        </w:rPr>
        <w:t xml:space="preserve"> Young, </w:t>
      </w:r>
      <w:r>
        <w:rPr/>
        <w:t>C.</w:t>
      </w:r>
      <w:r>
        <w:rPr>
          <w:spacing w:val="-4"/>
        </w:rPr>
        <w:t xml:space="preserve"> </w:t>
      </w:r>
      <w:r>
        <w:rPr/>
        <w:t>M.,</w:t>
      </w:r>
      <w:r>
        <w:rPr>
          <w:spacing w:val="-4"/>
        </w:rPr>
        <w:t xml:space="preserve"> </w:t>
      </w:r>
      <w:r>
        <w:rPr/>
        <w:t>Ukhanova,</w:t>
      </w:r>
      <w:r>
        <w:rPr>
          <w:spacing w:val="-5"/>
        </w:rPr>
        <w:t xml:space="preserve"> </w:t>
      </w:r>
      <w:r>
        <w:rPr/>
        <w:t>M.,</w:t>
      </w:r>
      <w:r>
        <w:rPr>
          <w:spacing w:val="-4"/>
        </w:rPr>
        <w:t xml:space="preserve"> Wang, </w:t>
      </w:r>
      <w:r>
        <w:rPr/>
        <w:t>X.,</w:t>
      </w:r>
      <w:r>
        <w:rPr>
          <w:spacing w:val="-3"/>
        </w:rPr>
        <w:t xml:space="preserve"> </w:t>
      </w:r>
      <w:r>
        <w:rPr/>
        <w:t>Sun,</w:t>
      </w:r>
      <w:r>
        <w:rPr>
          <w:spacing w:val="-4"/>
        </w:rPr>
        <w:t xml:space="preserve"> </w:t>
      </w:r>
      <w:r>
        <w:rPr>
          <w:spacing w:val="-9"/>
        </w:rPr>
        <w:t>Y.,</w:t>
      </w:r>
      <w:r>
        <w:rPr>
          <w:spacing w:val="-4"/>
        </w:rPr>
        <w:t xml:space="preserve"> </w:t>
      </w:r>
      <w:r>
        <w:rPr/>
        <w:t>Casella,</w:t>
      </w:r>
      <w:r>
        <w:rPr>
          <w:spacing w:val="-4"/>
        </w:rPr>
        <w:t xml:space="preserve"> </w:t>
      </w:r>
      <w:r>
        <w:rPr/>
        <w:t>G.,</w:t>
      </w:r>
      <w:r>
        <w:rPr>
          <w:spacing w:val="-4"/>
        </w:rPr>
        <w:t xml:space="preserve"> </w:t>
      </w:r>
      <w:r>
        <w:rPr/>
        <w:t>Theriaque,</w:t>
      </w:r>
      <w:r>
        <w:rPr>
          <w:spacing w:val="-4"/>
        </w:rPr>
        <w:t xml:space="preserve"> </w:t>
      </w:r>
      <w:r>
        <w:rPr/>
        <w:t>D.,</w:t>
      </w:r>
      <w:r>
        <w:rPr>
          <w:spacing w:val="-4"/>
        </w:rPr>
        <w:t xml:space="preserve"> </w:t>
      </w:r>
      <w:r>
        <w:rPr/>
        <w:t>Li,</w:t>
      </w:r>
      <w:r>
        <w:rPr>
          <w:spacing w:val="-3"/>
        </w:rPr>
        <w:t xml:space="preserve"> </w:t>
      </w:r>
      <w:r>
        <w:rPr/>
        <w:t>N.,</w:t>
      </w:r>
      <w:r>
        <w:rPr>
          <w:spacing w:val="-5"/>
        </w:rPr>
        <w:t xml:space="preserve"> </w:t>
      </w:r>
      <w:r>
        <w:rPr/>
        <w:t>Sharma,</w:t>
      </w:r>
      <w:r>
        <w:rPr>
          <w:spacing w:val="-4"/>
        </w:rPr>
        <w:t xml:space="preserve"> </w:t>
      </w:r>
      <w:r>
        <w:rPr/>
        <w:t>R., Hudak,</w:t>
      </w:r>
      <w:r>
        <w:rPr>
          <w:spacing w:val="-12"/>
        </w:rPr>
        <w:t xml:space="preserve"> </w:t>
      </w:r>
      <w:r>
        <w:rPr/>
        <w:t>M.,</w:t>
      </w:r>
      <w:r>
        <w:rPr>
          <w:spacing w:val="-10"/>
        </w:rPr>
        <w:t xml:space="preserve"> </w:t>
      </w:r>
      <w:r>
        <w:rPr/>
        <w:t>and</w:t>
      </w:r>
      <w:r>
        <w:rPr>
          <w:spacing w:val="-11"/>
        </w:rPr>
        <w:t xml:space="preserve"> </w:t>
      </w:r>
      <w:r>
        <w:rPr/>
        <w:t>Neu,</w:t>
      </w:r>
      <w:r>
        <w:rPr>
          <w:spacing w:val="-11"/>
        </w:rPr>
        <w:t xml:space="preserve"> </w:t>
      </w:r>
      <w:r>
        <w:rPr/>
        <w:t>J.</w:t>
      </w:r>
      <w:r>
        <w:rPr>
          <w:spacing w:val="-11"/>
        </w:rPr>
        <w:t xml:space="preserve"> </w:t>
      </w:r>
      <w:r>
        <w:rPr/>
        <w:t>(2011).</w:t>
      </w:r>
      <w:r>
        <w:rPr>
          <w:spacing w:val="6"/>
        </w:rPr>
        <w:t xml:space="preserve"> </w:t>
      </w:r>
      <w:r>
        <w:rPr/>
        <w:t>Fecal</w:t>
      </w:r>
      <w:r>
        <w:rPr>
          <w:spacing w:val="-11"/>
        </w:rPr>
        <w:t xml:space="preserve"> </w:t>
      </w:r>
      <w:r>
        <w:rPr/>
        <w:t>microbiota</w:t>
      </w:r>
      <w:r>
        <w:rPr>
          <w:spacing w:val="-11"/>
        </w:rPr>
        <w:t xml:space="preserve"> </w:t>
      </w:r>
      <w:r>
        <w:rPr/>
        <w:t>in</w:t>
      </w:r>
      <w:r>
        <w:rPr>
          <w:spacing w:val="-11"/>
        </w:rPr>
        <w:t xml:space="preserve"> </w:t>
      </w:r>
      <w:r>
        <w:rPr/>
        <w:t>premature</w:t>
      </w:r>
      <w:r>
        <w:rPr>
          <w:spacing w:val="-10"/>
        </w:rPr>
        <w:t xml:space="preserve"> </w:t>
      </w:r>
      <w:r>
        <w:rPr/>
        <w:t>infants</w:t>
      </w:r>
      <w:r>
        <w:rPr>
          <w:spacing w:val="-11"/>
        </w:rPr>
        <w:t xml:space="preserve"> </w:t>
      </w:r>
      <w:r>
        <w:rPr/>
        <w:t>prior</w:t>
      </w:r>
      <w:r>
        <w:rPr>
          <w:spacing w:val="-11"/>
        </w:rPr>
        <w:t xml:space="preserve"> </w:t>
      </w:r>
      <w:r>
        <w:rPr/>
        <w:t>to</w:t>
      </w:r>
      <w:r>
        <w:rPr>
          <w:spacing w:val="-11"/>
        </w:rPr>
        <w:t xml:space="preserve"> </w:t>
      </w:r>
      <w:r>
        <w:rPr/>
        <w:t>necrotizing</w:t>
      </w:r>
      <w:r>
        <w:rPr>
          <w:spacing w:val="-11"/>
        </w:rPr>
        <w:t xml:space="preserve"> </w:t>
      </w:r>
      <w:r>
        <w:rPr/>
        <w:t>enterocolitis.</w:t>
      </w:r>
      <w:bookmarkStart w:id="170" w:name="_bookmark50"/>
      <w:bookmarkEnd w:id="170"/>
      <w:r>
        <w:rPr/>
        <w:t xml:space="preserve"> </w:t>
      </w:r>
      <w:r>
        <w:rPr>
          <w:i/>
        </w:rPr>
        <w:t>PloS one</w:t>
      </w:r>
      <w:r>
        <w:rPr/>
        <w:t>,</w:t>
      </w:r>
      <w:r>
        <w:rPr>
          <w:spacing w:val="-3"/>
        </w:rPr>
        <w:t xml:space="preserve"> </w:t>
      </w:r>
      <w:r>
        <w:rPr/>
        <w:t>6(6):e20647.</w:t>
      </w:r>
    </w:p>
    <w:p>
      <w:pPr>
        <w:pStyle w:val="TextBody"/>
        <w:spacing w:lineRule="exact" w:line="230"/>
        <w:ind w:left="430" w:right="876" w:hanging="286"/>
        <w:rPr/>
      </w:pPr>
      <w:r>
        <w:rPr/>
        <w:t>Martinez, F. E., Wag, F., Leone, C. R., Mfb, D. A., Guinsburg, R., Jda, M., Msd, V., Stm, M., Carvalho,</w:t>
      </w:r>
      <w:r>
        <w:rPr>
          <w:rFonts w:eastAsia="宋体" w:ascii="宋体" w:hAnsi="宋体" w:asciiTheme="minorEastAsia" w:eastAsiaTheme="minorEastAsia" w:hAnsiTheme="minorEastAsia"/>
          <w:lang w:eastAsia="zh-CN"/>
        </w:rPr>
        <w:t xml:space="preserve"> </w:t>
      </w:r>
      <w:r>
        <w:rPr/>
        <w:t xml:space="preserve">W. B., and Lmss, R. (2017). Early empiric antibiotic use is associated with delayed feeding tolerance in preterm infants: A retrospective analysis. </w:t>
      </w:r>
      <w:r>
        <w:rPr>
          <w:i/>
        </w:rPr>
        <w:t>Journal of pediatric gastroenterology and nutrition</w:t>
      </w:r>
      <w:r>
        <w:rPr/>
        <w:t>,</w:t>
      </w:r>
      <w:bookmarkStart w:id="171" w:name="_bookmark51"/>
      <w:bookmarkEnd w:id="171"/>
      <w:r>
        <w:rPr/>
        <w:t xml:space="preserve"> 65(1):107–110.</w:t>
      </w:r>
    </w:p>
    <w:p>
      <w:pPr>
        <w:pStyle w:val="Normal"/>
        <w:spacing w:lineRule="auto" w:line="247"/>
        <w:ind w:left="430" w:right="876" w:hanging="286"/>
        <w:jc w:val="both"/>
        <w:rPr>
          <w:sz w:val="20"/>
        </w:rPr>
      </w:pPr>
      <w:r>
        <w:rPr>
          <w:sz w:val="20"/>
        </w:rPr>
        <w:t>Mowitz, M. E., Dukhovny, D., and Zupancic, J. A. (2018). The cost of necrotizing enterocolitis in</w:t>
      </w:r>
      <w:bookmarkStart w:id="172" w:name="_bookmark52"/>
      <w:bookmarkEnd w:id="172"/>
      <w:r>
        <w:rPr>
          <w:sz w:val="20"/>
        </w:rPr>
        <w:t xml:space="preserve"> premature infants. In </w:t>
      </w:r>
      <w:r>
        <w:rPr>
          <w:i/>
          <w:sz w:val="20"/>
        </w:rPr>
        <w:t>Seminars in Fetal and Neonatal Medicine</w:t>
      </w:r>
      <w:r>
        <w:rPr>
          <w:sz w:val="20"/>
        </w:rPr>
        <w:t>. Elsevier.</w:t>
      </w:r>
    </w:p>
    <w:p>
      <w:pPr>
        <w:pStyle w:val="TextBody"/>
        <w:spacing w:lineRule="auto" w:line="247"/>
        <w:ind w:left="430" w:right="876" w:hanging="286"/>
        <w:rPr/>
      </w:pPr>
      <w:r>
        <w:rPr/>
        <w:t>Murphy,</w:t>
      </w:r>
      <w:r>
        <w:rPr>
          <w:spacing w:val="-6"/>
        </w:rPr>
        <w:t xml:space="preserve"> </w:t>
      </w:r>
      <w:r>
        <w:rPr/>
        <w:t>K.,</w:t>
      </w:r>
      <w:r>
        <w:rPr>
          <w:spacing w:val="-5"/>
        </w:rPr>
        <w:t xml:space="preserve"> </w:t>
      </w:r>
      <w:r>
        <w:rPr>
          <w:spacing w:val="-3"/>
        </w:rPr>
        <w:t>Curley,</w:t>
      </w:r>
      <w:r>
        <w:rPr>
          <w:spacing w:val="-5"/>
        </w:rPr>
        <w:t xml:space="preserve"> </w:t>
      </w:r>
      <w:r>
        <w:rPr/>
        <w:t>D.,</w:t>
      </w:r>
      <w:r>
        <w:rPr>
          <w:spacing w:val="-5"/>
        </w:rPr>
        <w:t xml:space="preserve"> </w:t>
      </w:r>
      <w:r>
        <w:rPr/>
        <w:t>O’Callaghan,</w:t>
      </w:r>
      <w:r>
        <w:rPr>
          <w:spacing w:val="-5"/>
        </w:rPr>
        <w:t xml:space="preserve"> </w:t>
      </w:r>
      <w:r>
        <w:rPr>
          <w:spacing w:val="-8"/>
        </w:rPr>
        <w:t>T.</w:t>
      </w:r>
      <w:r>
        <w:rPr>
          <w:spacing w:val="-5"/>
        </w:rPr>
        <w:t xml:space="preserve"> </w:t>
      </w:r>
      <w:r>
        <w:rPr>
          <w:spacing w:val="-6"/>
        </w:rPr>
        <w:t>F.,</w:t>
      </w:r>
      <w:r>
        <w:rPr>
          <w:spacing w:val="-5"/>
        </w:rPr>
        <w:t xml:space="preserve"> </w:t>
      </w:r>
      <w:r>
        <w:rPr/>
        <w:t>O’Shea,</w:t>
      </w:r>
      <w:r>
        <w:rPr>
          <w:spacing w:val="-5"/>
        </w:rPr>
        <w:t xml:space="preserve"> </w:t>
      </w:r>
      <w:r>
        <w:rPr/>
        <w:t>C.-A.,</w:t>
      </w:r>
      <w:r>
        <w:rPr>
          <w:spacing w:val="-5"/>
        </w:rPr>
        <w:t xml:space="preserve"> </w:t>
      </w:r>
      <w:r>
        <w:rPr/>
        <w:t>Dempsey,</w:t>
      </w:r>
      <w:r>
        <w:rPr>
          <w:spacing w:val="-5"/>
        </w:rPr>
        <w:t xml:space="preserve"> </w:t>
      </w:r>
      <w:r>
        <w:rPr/>
        <w:t>E.</w:t>
      </w:r>
      <w:r>
        <w:rPr>
          <w:spacing w:val="-5"/>
        </w:rPr>
        <w:t xml:space="preserve"> </w:t>
      </w:r>
      <w:r>
        <w:rPr/>
        <w:t>M.,</w:t>
      </w:r>
      <w:r>
        <w:rPr>
          <w:spacing w:val="-5"/>
        </w:rPr>
        <w:t xml:space="preserve"> </w:t>
      </w:r>
      <w:r>
        <w:rPr/>
        <w:t>O’Toole,</w:t>
      </w:r>
      <w:r>
        <w:rPr>
          <w:spacing w:val="-5"/>
        </w:rPr>
        <w:t xml:space="preserve"> </w:t>
      </w:r>
      <w:r>
        <w:rPr>
          <w:spacing w:val="-12"/>
        </w:rPr>
        <w:t>P.</w:t>
      </w:r>
      <w:r>
        <w:rPr>
          <w:spacing w:val="-5"/>
        </w:rPr>
        <w:t xml:space="preserve"> </w:t>
      </w:r>
      <w:r>
        <w:rPr>
          <w:spacing w:val="-7"/>
        </w:rPr>
        <w:t>W.,</w:t>
      </w:r>
      <w:r>
        <w:rPr>
          <w:spacing w:val="-5"/>
        </w:rPr>
        <w:t xml:space="preserve"> </w:t>
      </w:r>
      <w:r>
        <w:rPr/>
        <w:t>Ross,</w:t>
      </w:r>
      <w:r>
        <w:rPr>
          <w:spacing w:val="-5"/>
        </w:rPr>
        <w:t xml:space="preserve"> </w:t>
      </w:r>
      <w:r>
        <w:rPr/>
        <w:t>R.</w:t>
      </w:r>
      <w:r>
        <w:rPr>
          <w:spacing w:val="-5"/>
        </w:rPr>
        <w:t xml:space="preserve"> </w:t>
      </w:r>
      <w:r>
        <w:rPr>
          <w:spacing w:val="-8"/>
        </w:rPr>
        <w:t xml:space="preserve">P., </w:t>
      </w:r>
      <w:r>
        <w:rPr/>
        <w:t>Ryan,</w:t>
      </w:r>
      <w:r>
        <w:rPr>
          <w:spacing w:val="-12"/>
        </w:rPr>
        <w:t xml:space="preserve"> </w:t>
      </w:r>
      <w:r>
        <w:rPr/>
        <w:t>C.</w:t>
      </w:r>
      <w:r>
        <w:rPr>
          <w:spacing w:val="-12"/>
        </w:rPr>
        <w:t xml:space="preserve"> </w:t>
      </w:r>
      <w:r>
        <w:rPr/>
        <w:t>A.,</w:t>
      </w:r>
      <w:r>
        <w:rPr>
          <w:spacing w:val="-12"/>
        </w:rPr>
        <w:t xml:space="preserve"> </w:t>
      </w:r>
      <w:r>
        <w:rPr/>
        <w:t>and</w:t>
      </w:r>
      <w:r>
        <w:rPr>
          <w:spacing w:val="-12"/>
        </w:rPr>
        <w:t xml:space="preserve"> </w:t>
      </w:r>
      <w:r>
        <w:rPr/>
        <w:t>Stanton,</w:t>
      </w:r>
      <w:r>
        <w:rPr>
          <w:spacing w:val="-12"/>
        </w:rPr>
        <w:t xml:space="preserve"> </w:t>
      </w:r>
      <w:r>
        <w:rPr/>
        <w:t>C.</w:t>
      </w:r>
      <w:r>
        <w:rPr>
          <w:spacing w:val="-12"/>
        </w:rPr>
        <w:t xml:space="preserve"> </w:t>
      </w:r>
      <w:r>
        <w:rPr/>
        <w:t>(2017).</w:t>
      </w:r>
      <w:r>
        <w:rPr>
          <w:spacing w:val="5"/>
        </w:rPr>
        <w:t xml:space="preserve"> </w:t>
      </w:r>
      <w:r>
        <w:rPr/>
        <w:t>The</w:t>
      </w:r>
      <w:r>
        <w:rPr>
          <w:spacing w:val="-12"/>
        </w:rPr>
        <w:t xml:space="preserve"> </w:t>
      </w:r>
      <w:r>
        <w:rPr/>
        <w:t>composition</w:t>
      </w:r>
      <w:r>
        <w:rPr>
          <w:spacing w:val="-12"/>
        </w:rPr>
        <w:t xml:space="preserve"> </w:t>
      </w:r>
      <w:r>
        <w:rPr/>
        <w:t>of</w:t>
      </w:r>
      <w:r>
        <w:rPr>
          <w:spacing w:val="-12"/>
        </w:rPr>
        <w:t xml:space="preserve"> </w:t>
      </w:r>
      <w:r>
        <w:rPr/>
        <w:t>human</w:t>
      </w:r>
      <w:r>
        <w:rPr>
          <w:spacing w:val="-11"/>
        </w:rPr>
        <w:t xml:space="preserve"> </w:t>
      </w:r>
      <w:r>
        <w:rPr/>
        <w:t>milk</w:t>
      </w:r>
      <w:r>
        <w:rPr>
          <w:spacing w:val="-12"/>
        </w:rPr>
        <w:t xml:space="preserve"> </w:t>
      </w:r>
      <w:r>
        <w:rPr/>
        <w:t>and</w:t>
      </w:r>
      <w:r>
        <w:rPr>
          <w:spacing w:val="-12"/>
        </w:rPr>
        <w:t xml:space="preserve"> </w:t>
      </w:r>
      <w:r>
        <w:rPr/>
        <w:t>infant</w:t>
      </w:r>
      <w:r>
        <w:rPr>
          <w:spacing w:val="-12"/>
        </w:rPr>
        <w:t xml:space="preserve"> </w:t>
      </w:r>
      <w:r>
        <w:rPr/>
        <w:t>faecal</w:t>
      </w:r>
      <w:r>
        <w:rPr>
          <w:spacing w:val="-12"/>
        </w:rPr>
        <w:t xml:space="preserve"> </w:t>
      </w:r>
      <w:r>
        <w:rPr/>
        <w:t>microbiota</w:t>
      </w:r>
      <w:r>
        <w:rPr>
          <w:spacing w:val="-12"/>
        </w:rPr>
        <w:t xml:space="preserve"> </w:t>
      </w:r>
      <w:r>
        <w:rPr/>
        <w:t>over</w:t>
      </w:r>
      <w:bookmarkStart w:id="173" w:name="_bookmark53"/>
      <w:bookmarkEnd w:id="173"/>
      <w:r>
        <w:rPr/>
        <w:t xml:space="preserve"> the first three months of life: a pilot </w:t>
      </w:r>
      <w:r>
        <w:rPr>
          <w:spacing w:val="-3"/>
        </w:rPr>
        <w:t xml:space="preserve">study. </w:t>
      </w:r>
      <w:r>
        <w:rPr>
          <w:i/>
        </w:rPr>
        <w:t>Scientific reports</w:t>
      </w:r>
      <w:r>
        <w:rPr/>
        <w:t>,</w:t>
      </w:r>
      <w:r>
        <w:rPr>
          <w:spacing w:val="-30"/>
        </w:rPr>
        <w:t xml:space="preserve"> </w:t>
      </w:r>
      <w:r>
        <w:rPr/>
        <w:t>7:40597.</w:t>
      </w:r>
    </w:p>
    <w:p>
      <w:pPr>
        <w:pStyle w:val="TextBody"/>
        <w:spacing w:lineRule="auto" w:line="247"/>
        <w:ind w:left="430" w:right="876" w:hanging="286"/>
        <w:rPr/>
      </w:pPr>
      <w:r>
        <w:rPr/>
        <w:t>Nakayama, M., Yajima, M., Hatano, S., Yajima, T., and Kuwata, T. (2003). Intestinal adherent bacteria and bacterial translocation in breast-fed and formula-fed rats in relation to susceptibility to infection.</w:t>
      </w:r>
      <w:bookmarkStart w:id="174" w:name="_bookmark54"/>
      <w:bookmarkEnd w:id="174"/>
      <w:r>
        <w:rPr/>
        <w:t xml:space="preserve"> </w:t>
      </w:r>
      <w:r>
        <w:rPr>
          <w:i/>
        </w:rPr>
        <w:t>Pediatric research</w:t>
      </w:r>
      <w:r>
        <w:rPr/>
        <w:t>, 54(3):364.</w:t>
      </w:r>
    </w:p>
    <w:p>
      <w:pPr>
        <w:pStyle w:val="Normal"/>
        <w:spacing w:lineRule="auto" w:line="247"/>
        <w:ind w:left="430" w:right="876" w:hanging="286"/>
        <w:jc w:val="both"/>
        <w:rPr>
          <w:sz w:val="20"/>
        </w:rPr>
      </w:pPr>
      <w:r>
        <w:rPr>
          <w:sz w:val="20"/>
        </w:rPr>
        <w:t xml:space="preserve">Neu, J. and Walker, W. A. (2011). Necrotizing enterocolitis. </w:t>
      </w:r>
      <w:r>
        <w:rPr>
          <w:i/>
          <w:sz w:val="20"/>
        </w:rPr>
        <w:t>New England Journal of Medicine</w:t>
      </w:r>
      <w:r>
        <w:rPr>
          <w:sz w:val="20"/>
        </w:rPr>
        <w:t>,</w:t>
      </w:r>
      <w:bookmarkStart w:id="175" w:name="_bookmark55"/>
      <w:bookmarkEnd w:id="175"/>
      <w:r>
        <w:rPr>
          <w:sz w:val="20"/>
        </w:rPr>
        <w:t xml:space="preserve"> 364(3):255–264.</w:t>
      </w:r>
    </w:p>
    <w:p>
      <w:pPr>
        <w:pStyle w:val="TextBody"/>
        <w:spacing w:lineRule="auto" w:line="247"/>
        <w:ind w:left="421" w:right="876" w:hanging="277"/>
        <w:rPr/>
      </w:pPr>
      <w:r>
        <w:rPr>
          <w:w w:val="97"/>
        </w:rPr>
        <w:t>Normann,</w:t>
      </w:r>
      <w:r>
        <w:rPr/>
        <w:t xml:space="preserve"> </w:t>
      </w:r>
      <w:r>
        <w:rPr>
          <w:w w:val="97"/>
        </w:rPr>
        <w:t>E.,</w:t>
      </w:r>
      <w:r>
        <w:rPr/>
        <w:t xml:space="preserve"> </w:t>
      </w:r>
      <w:r>
        <w:rPr>
          <w:spacing w:val="-3"/>
          <w:w w:val="97"/>
        </w:rPr>
        <w:t>F</w:t>
      </w:r>
      <w:r>
        <w:rPr>
          <w:w w:val="97"/>
        </w:rPr>
        <w:t>ah</w:t>
      </w:r>
      <w:r>
        <w:rPr>
          <w:spacing w:val="-1"/>
          <w:w w:val="97"/>
        </w:rPr>
        <w:t>l</w:t>
      </w:r>
      <w:r>
        <w:rPr>
          <w:spacing w:val="-76"/>
          <w:w w:val="97"/>
        </w:rPr>
        <w:t>e</w:t>
      </w:r>
      <w:r>
        <w:rPr>
          <w:spacing w:val="9"/>
          <w:w w:val="99"/>
        </w:rPr>
        <w:t>´</w:t>
      </w:r>
      <w:r>
        <w:rPr>
          <w:w w:val="97"/>
        </w:rPr>
        <w:t>n,</w:t>
      </w:r>
      <w:r>
        <w:rPr/>
        <w:t xml:space="preserve"> </w:t>
      </w:r>
      <w:r>
        <w:rPr>
          <w:w w:val="97"/>
        </w:rPr>
        <w:t>A.,</w:t>
      </w:r>
      <w:r>
        <w:rPr/>
        <w:t xml:space="preserve"> </w:t>
      </w:r>
      <w:r>
        <w:rPr>
          <w:w w:val="97"/>
        </w:rPr>
        <w:t>Engstrand,</w:t>
      </w:r>
      <w:r>
        <w:rPr/>
        <w:t xml:space="preserve"> </w:t>
      </w:r>
      <w:r>
        <w:rPr>
          <w:w w:val="97"/>
        </w:rPr>
        <w:t>L.,</w:t>
      </w:r>
      <w:r>
        <w:rPr/>
        <w:t xml:space="preserve"> </w:t>
      </w:r>
      <w:r>
        <w:rPr>
          <w:w w:val="97"/>
        </w:rPr>
        <w:t>and</w:t>
      </w:r>
      <w:r>
        <w:rPr/>
        <w:t xml:space="preserve"> </w:t>
      </w:r>
      <w:r>
        <w:rPr>
          <w:w w:val="97"/>
        </w:rPr>
        <w:t>Lilja,</w:t>
      </w:r>
      <w:r>
        <w:rPr/>
        <w:t xml:space="preserve"> </w:t>
      </w:r>
      <w:r>
        <w:rPr>
          <w:w w:val="97"/>
        </w:rPr>
        <w:t>H.</w:t>
      </w:r>
      <w:r>
        <w:rPr/>
        <w:t xml:space="preserve"> </w:t>
      </w:r>
      <w:r>
        <w:rPr>
          <w:w w:val="97"/>
        </w:rPr>
        <w:t>E.</w:t>
      </w:r>
      <w:r>
        <w:rPr/>
        <w:t xml:space="preserve"> </w:t>
      </w:r>
      <w:r>
        <w:rPr>
          <w:w w:val="97"/>
        </w:rPr>
        <w:t>(2013).</w:t>
      </w:r>
      <w:r>
        <w:rPr/>
        <w:t xml:space="preserve"> </w:t>
      </w:r>
      <w:r>
        <w:rPr>
          <w:w w:val="97"/>
        </w:rPr>
        <w:t>Intestin</w:t>
      </w:r>
      <w:r>
        <w:rPr>
          <w:spacing w:val="-1"/>
          <w:w w:val="97"/>
        </w:rPr>
        <w:t>a</w:t>
      </w:r>
      <w:r>
        <w:rPr>
          <w:w w:val="97"/>
        </w:rPr>
        <w:t>l</w:t>
      </w:r>
      <w:r>
        <w:rPr/>
        <w:t xml:space="preserve"> </w:t>
      </w:r>
      <w:r>
        <w:rPr>
          <w:w w:val="97"/>
        </w:rPr>
        <w:t>microbial</w:t>
      </w:r>
      <w:r>
        <w:rPr/>
        <w:t xml:space="preserve"> </w:t>
      </w:r>
      <w:r>
        <w:rPr>
          <w:w w:val="96"/>
        </w:rPr>
        <w:t>profiles</w:t>
      </w:r>
      <w:r>
        <w:rPr/>
        <w:t xml:space="preserve"> </w:t>
      </w:r>
      <w:r>
        <w:rPr>
          <w:w w:val="97"/>
        </w:rPr>
        <w:t>in</w:t>
      </w:r>
      <w:r>
        <w:rPr/>
        <w:t xml:space="preserve"> </w:t>
      </w:r>
      <w:r>
        <w:rPr>
          <w:spacing w:val="-3"/>
          <w:w w:val="97"/>
        </w:rPr>
        <w:t>e</w:t>
      </w:r>
      <w:r>
        <w:rPr>
          <w:w w:val="97"/>
        </w:rPr>
        <w:t xml:space="preserve">xtremely </w:t>
      </w:r>
      <w:r>
        <w:rPr/>
        <w:t xml:space="preserve">preterm infants with and without necrotizing enterocolitis. </w:t>
      </w:r>
      <w:r>
        <w:rPr>
          <w:i/>
        </w:rPr>
        <w:t>Acta paediatrica</w:t>
      </w:r>
      <w:r>
        <w:rPr/>
        <w:t>, 102(2):129–136.</w:t>
      </w:r>
    </w:p>
    <w:p>
      <w:pPr>
        <w:pStyle w:val="TextBody"/>
        <w:spacing w:lineRule="auto" w:line="247"/>
        <w:ind w:left="426" w:right="876" w:hanging="282"/>
        <w:rPr/>
      </w:pPr>
      <w:r>
        <w:rPr>
          <w:w w:val="99"/>
        </w:rPr>
        <w:t>Pereira,</w:t>
      </w:r>
      <w:r>
        <w:rPr>
          <w:spacing w:val="-1"/>
        </w:rPr>
        <w:t xml:space="preserve"> </w:t>
      </w:r>
      <w:r>
        <w:rPr>
          <w:spacing w:val="-16"/>
          <w:w w:val="99"/>
        </w:rPr>
        <w:t>F</w:t>
      </w:r>
      <w:r>
        <w:rPr>
          <w:w w:val="99"/>
        </w:rPr>
        <w:t>.</w:t>
      </w:r>
      <w:r>
        <w:rPr>
          <w:spacing w:val="-1"/>
        </w:rPr>
        <w:t xml:space="preserve"> </w:t>
      </w:r>
      <w:r>
        <w:rPr>
          <w:w w:val="99"/>
        </w:rPr>
        <w:t>L.,</w:t>
      </w:r>
      <w:r>
        <w:rPr>
          <w:spacing w:val="-1"/>
        </w:rPr>
        <w:t xml:space="preserve"> </w:t>
      </w:r>
      <w:r>
        <w:rPr>
          <w:spacing w:val="-1"/>
          <w:w w:val="99"/>
        </w:rPr>
        <w:t>J</w:t>
      </w:r>
      <w:r>
        <w:rPr>
          <w:spacing w:val="-83"/>
          <w:w w:val="99"/>
        </w:rPr>
        <w:t>u</w:t>
      </w:r>
      <w:r>
        <w:rPr>
          <w:spacing w:val="16"/>
          <w:w w:val="99"/>
        </w:rPr>
        <w:t>´</w:t>
      </w:r>
      <w:r>
        <w:rPr>
          <w:w w:val="99"/>
        </w:rPr>
        <w:t>nio</w:t>
      </w:r>
      <w:r>
        <w:rPr>
          <w:spacing w:val="-8"/>
          <w:w w:val="99"/>
        </w:rPr>
        <w:t>r</w:t>
      </w:r>
      <w:r>
        <w:rPr>
          <w:w w:val="99"/>
        </w:rPr>
        <w:t>,</w:t>
      </w:r>
      <w:r>
        <w:rPr>
          <w:spacing w:val="-1"/>
        </w:rPr>
        <w:t xml:space="preserve"> </w:t>
      </w:r>
      <w:r>
        <w:rPr>
          <w:w w:val="99"/>
        </w:rPr>
        <w:t>C.</w:t>
      </w:r>
      <w:r>
        <w:rPr>
          <w:spacing w:val="-1"/>
        </w:rPr>
        <w:t xml:space="preserve"> </w:t>
      </w:r>
      <w:r>
        <w:rPr>
          <w:w w:val="99"/>
        </w:rPr>
        <w:t>A.</w:t>
      </w:r>
      <w:r>
        <w:rPr>
          <w:spacing w:val="-1"/>
        </w:rPr>
        <w:t xml:space="preserve"> </w:t>
      </w:r>
      <w:r>
        <w:rPr>
          <w:w w:val="99"/>
        </w:rPr>
        <w:t>O.,</w:t>
      </w:r>
      <w:r>
        <w:rPr>
          <w:spacing w:val="-1"/>
        </w:rPr>
        <w:t xml:space="preserve"> </w:t>
      </w:r>
      <w:r>
        <w:rPr>
          <w:w w:val="99"/>
        </w:rPr>
        <w:t>Sil</w:t>
      </w:r>
      <w:r>
        <w:rPr>
          <w:spacing w:val="-5"/>
          <w:w w:val="99"/>
        </w:rPr>
        <w:t>v</w:t>
      </w:r>
      <w:r>
        <w:rPr>
          <w:w w:val="99"/>
        </w:rPr>
        <w:t>a,</w:t>
      </w:r>
      <w:r>
        <w:rPr>
          <w:spacing w:val="-1"/>
        </w:rPr>
        <w:t xml:space="preserve"> </w:t>
      </w:r>
      <w:r>
        <w:rPr>
          <w:w w:val="99"/>
        </w:rPr>
        <w:t>R.</w:t>
      </w:r>
      <w:r>
        <w:rPr>
          <w:spacing w:val="-1"/>
        </w:rPr>
        <w:t xml:space="preserve"> </w:t>
      </w:r>
      <w:r>
        <w:rPr>
          <w:w w:val="99"/>
        </w:rPr>
        <w:t>O.,</w:t>
      </w:r>
      <w:r>
        <w:rPr>
          <w:spacing w:val="-1"/>
        </w:rPr>
        <w:t xml:space="preserve"> </w:t>
      </w:r>
      <w:r>
        <w:rPr>
          <w:w w:val="99"/>
        </w:rPr>
        <w:t>Dorella,</w:t>
      </w:r>
      <w:r>
        <w:rPr>
          <w:spacing w:val="-1"/>
        </w:rPr>
        <w:t xml:space="preserve"> </w:t>
      </w:r>
      <w:r>
        <w:rPr>
          <w:spacing w:val="-16"/>
          <w:w w:val="99"/>
        </w:rPr>
        <w:t>F</w:t>
      </w:r>
      <w:r>
        <w:rPr>
          <w:w w:val="99"/>
        </w:rPr>
        <w:t>.</w:t>
      </w:r>
      <w:r>
        <w:rPr>
          <w:spacing w:val="-1"/>
        </w:rPr>
        <w:t xml:space="preserve"> </w:t>
      </w:r>
      <w:r>
        <w:rPr>
          <w:w w:val="99"/>
        </w:rPr>
        <w:t>A.,</w:t>
      </w:r>
      <w:r>
        <w:rPr>
          <w:spacing w:val="-1"/>
        </w:rPr>
        <w:t xml:space="preserve"> </w:t>
      </w:r>
      <w:r>
        <w:rPr>
          <w:w w:val="99"/>
        </w:rPr>
        <w:t>Car</w:t>
      </w:r>
      <w:r>
        <w:rPr>
          <w:spacing w:val="-5"/>
          <w:w w:val="99"/>
        </w:rPr>
        <w:t>v</w:t>
      </w:r>
      <w:r>
        <w:rPr>
          <w:w w:val="99"/>
        </w:rPr>
        <w:t>alho,</w:t>
      </w:r>
      <w:r>
        <w:rPr>
          <w:spacing w:val="-1"/>
        </w:rPr>
        <w:t xml:space="preserve"> </w:t>
      </w:r>
      <w:r>
        <w:rPr>
          <w:w w:val="99"/>
        </w:rPr>
        <w:t>A.</w:t>
      </w:r>
      <w:r>
        <w:rPr>
          <w:spacing w:val="-1"/>
        </w:rPr>
        <w:t xml:space="preserve"> </w:t>
      </w:r>
      <w:r>
        <w:rPr>
          <w:spacing w:val="-16"/>
          <w:w w:val="99"/>
        </w:rPr>
        <w:t>F</w:t>
      </w:r>
      <w:r>
        <w:rPr>
          <w:w w:val="99"/>
        </w:rPr>
        <w:t>.,</w:t>
      </w:r>
      <w:r>
        <w:rPr>
          <w:spacing w:val="-1"/>
        </w:rPr>
        <w:t xml:space="preserve"> </w:t>
      </w:r>
      <w:r>
        <w:rPr>
          <w:w w:val="99"/>
        </w:rPr>
        <w:t>Almeida,</w:t>
      </w:r>
      <w:r>
        <w:rPr>
          <w:spacing w:val="-1"/>
        </w:rPr>
        <w:t xml:space="preserve"> </w:t>
      </w:r>
      <w:r>
        <w:rPr>
          <w:w w:val="99"/>
        </w:rPr>
        <w:t>G.</w:t>
      </w:r>
      <w:r>
        <w:rPr>
          <w:spacing w:val="-1"/>
        </w:rPr>
        <w:t xml:space="preserve"> </w:t>
      </w:r>
      <w:r>
        <w:rPr>
          <w:w w:val="99"/>
        </w:rPr>
        <w:t>M.,</w:t>
      </w:r>
      <w:r>
        <w:rPr>
          <w:spacing w:val="-1"/>
        </w:rPr>
        <w:t xml:space="preserve"> </w:t>
      </w:r>
      <w:r>
        <w:rPr>
          <w:w w:val="99"/>
        </w:rPr>
        <w:t>Leal,</w:t>
      </w:r>
      <w:r>
        <w:rPr>
          <w:spacing w:val="-1"/>
        </w:rPr>
        <w:t xml:space="preserve"> </w:t>
      </w:r>
      <w:r>
        <w:rPr>
          <w:w w:val="99"/>
        </w:rPr>
        <w:t>C.</w:t>
      </w:r>
      <w:r>
        <w:rPr>
          <w:spacing w:val="-1"/>
        </w:rPr>
        <w:t xml:space="preserve"> </w:t>
      </w:r>
      <w:r>
        <w:rPr>
          <w:w w:val="99"/>
        </w:rPr>
        <w:t xml:space="preserve">A., </w:t>
      </w:r>
      <w:r>
        <w:rPr/>
        <w:t>Lobato,</w:t>
      </w:r>
      <w:r>
        <w:rPr>
          <w:spacing w:val="-6"/>
        </w:rPr>
        <w:t xml:space="preserve"> </w:t>
      </w:r>
      <w:r>
        <w:rPr>
          <w:spacing w:val="-8"/>
        </w:rPr>
        <w:t>F.</w:t>
      </w:r>
      <w:r>
        <w:rPr>
          <w:spacing w:val="-5"/>
        </w:rPr>
        <w:t xml:space="preserve"> </w:t>
      </w:r>
      <w:r>
        <w:rPr/>
        <w:t>C.,</w:t>
      </w:r>
      <w:r>
        <w:rPr>
          <w:spacing w:val="-5"/>
        </w:rPr>
        <w:t xml:space="preserve"> </w:t>
      </w:r>
      <w:r>
        <w:rPr/>
        <w:t>and</w:t>
      </w:r>
      <w:r>
        <w:rPr>
          <w:spacing w:val="-5"/>
        </w:rPr>
        <w:t xml:space="preserve"> </w:t>
      </w:r>
      <w:r>
        <w:rPr/>
        <w:t>Figueiredo,</w:t>
      </w:r>
      <w:r>
        <w:rPr>
          <w:spacing w:val="-5"/>
        </w:rPr>
        <w:t xml:space="preserve"> </w:t>
      </w:r>
      <w:r>
        <w:rPr/>
        <w:t>H.</w:t>
      </w:r>
      <w:r>
        <w:rPr>
          <w:spacing w:val="-5"/>
        </w:rPr>
        <w:t xml:space="preserve"> </w:t>
      </w:r>
      <w:r>
        <w:rPr/>
        <w:t>C.</w:t>
      </w:r>
      <w:r>
        <w:rPr>
          <w:spacing w:val="-5"/>
        </w:rPr>
        <w:t xml:space="preserve"> </w:t>
      </w:r>
      <w:r>
        <w:rPr/>
        <w:t>(2016).</w:t>
      </w:r>
      <w:r>
        <w:rPr>
          <w:spacing w:val="15"/>
        </w:rPr>
        <w:t xml:space="preserve"> </w:t>
      </w:r>
      <w:r>
        <w:rPr/>
        <w:t>Complete</w:t>
      </w:r>
      <w:r>
        <w:rPr>
          <w:spacing w:val="-5"/>
        </w:rPr>
        <w:t xml:space="preserve"> </w:t>
      </w:r>
      <w:r>
        <w:rPr/>
        <w:t>genome</w:t>
      </w:r>
      <w:r>
        <w:rPr>
          <w:spacing w:val="-6"/>
        </w:rPr>
        <w:t xml:space="preserve"> </w:t>
      </w:r>
      <w:r>
        <w:rPr/>
        <w:t>sequence</w:t>
      </w:r>
      <w:r>
        <w:rPr>
          <w:spacing w:val="-5"/>
        </w:rPr>
        <w:t xml:space="preserve"> </w:t>
      </w:r>
      <w:r>
        <w:rPr/>
        <w:t>of</w:t>
      </w:r>
      <w:r>
        <w:rPr>
          <w:spacing w:val="-5"/>
        </w:rPr>
        <w:t xml:space="preserve"> </w:t>
      </w:r>
      <w:r>
        <w:rPr/>
        <w:t>peptoclostridium</w:t>
      </w:r>
      <w:r>
        <w:rPr>
          <w:spacing w:val="-5"/>
        </w:rPr>
        <w:t xml:space="preserve"> </w:t>
      </w:r>
      <w:r>
        <w:rPr/>
        <w:t xml:space="preserve">difficile strain z31. </w:t>
      </w:r>
      <w:r>
        <w:rPr>
          <w:i/>
        </w:rPr>
        <w:t>Gut pathogens</w:t>
      </w:r>
      <w:r>
        <w:rPr/>
        <w:t>,</w:t>
      </w:r>
      <w:r>
        <w:rPr>
          <w:spacing w:val="-33"/>
        </w:rPr>
        <w:t xml:space="preserve"> </w:t>
      </w:r>
      <w:r>
        <w:rPr/>
        <w:t>8(1):11.</w:t>
      </w:r>
    </w:p>
    <w:p>
      <w:pPr>
        <w:pStyle w:val="Normal"/>
        <w:spacing w:lineRule="auto" w:line="247"/>
        <w:ind w:left="430" w:right="876" w:hanging="286"/>
        <w:jc w:val="both"/>
        <w:rPr>
          <w:sz w:val="20"/>
        </w:rPr>
      </w:pPr>
      <w:r>
        <w:rPr>
          <w:sz w:val="20"/>
        </w:rPr>
        <w:t>Pickering,</w:t>
      </w:r>
      <w:r>
        <w:rPr>
          <w:spacing w:val="-5"/>
          <w:sz w:val="20"/>
        </w:rPr>
        <w:t xml:space="preserve"> </w:t>
      </w:r>
      <w:r>
        <w:rPr>
          <w:sz w:val="20"/>
        </w:rPr>
        <w:t>L.</w:t>
      </w:r>
      <w:r>
        <w:rPr>
          <w:spacing w:val="-5"/>
          <w:sz w:val="20"/>
        </w:rPr>
        <w:t xml:space="preserve"> </w:t>
      </w:r>
      <w:r>
        <w:rPr>
          <w:sz w:val="20"/>
        </w:rPr>
        <w:t>K.,</w:t>
      </w:r>
      <w:r>
        <w:rPr>
          <w:spacing w:val="-5"/>
          <w:sz w:val="20"/>
        </w:rPr>
        <w:t xml:space="preserve"> </w:t>
      </w:r>
      <w:r>
        <w:rPr>
          <w:sz w:val="20"/>
        </w:rPr>
        <w:t>Baker,</w:t>
      </w:r>
      <w:r>
        <w:rPr>
          <w:spacing w:val="-5"/>
          <w:sz w:val="20"/>
        </w:rPr>
        <w:t xml:space="preserve"> </w:t>
      </w:r>
      <w:r>
        <w:rPr>
          <w:sz w:val="20"/>
        </w:rPr>
        <w:t>C.</w:t>
      </w:r>
      <w:r>
        <w:rPr>
          <w:spacing w:val="-5"/>
          <w:sz w:val="20"/>
        </w:rPr>
        <w:t xml:space="preserve"> </w:t>
      </w:r>
      <w:r>
        <w:rPr>
          <w:sz w:val="20"/>
        </w:rPr>
        <w:t>J.,</w:t>
      </w:r>
      <w:r>
        <w:rPr>
          <w:spacing w:val="-5"/>
          <w:sz w:val="20"/>
        </w:rPr>
        <w:t xml:space="preserve"> </w:t>
      </w:r>
      <w:r>
        <w:rPr>
          <w:sz w:val="20"/>
        </w:rPr>
        <w:t>and</w:t>
      </w:r>
      <w:r>
        <w:rPr>
          <w:spacing w:val="-4"/>
          <w:sz w:val="20"/>
        </w:rPr>
        <w:t xml:space="preserve"> </w:t>
      </w:r>
      <w:r>
        <w:rPr>
          <w:sz w:val="20"/>
        </w:rPr>
        <w:t>Kimberlin,</w:t>
      </w:r>
      <w:r>
        <w:rPr>
          <w:spacing w:val="-5"/>
          <w:sz w:val="20"/>
        </w:rPr>
        <w:t xml:space="preserve"> </w:t>
      </w:r>
      <w:r>
        <w:rPr>
          <w:sz w:val="20"/>
        </w:rPr>
        <w:t>D.</w:t>
      </w:r>
      <w:r>
        <w:rPr>
          <w:spacing w:val="-5"/>
          <w:sz w:val="20"/>
        </w:rPr>
        <w:t xml:space="preserve"> </w:t>
      </w:r>
      <w:r>
        <w:rPr>
          <w:spacing w:val="-10"/>
          <w:sz w:val="20"/>
        </w:rPr>
        <w:t>W.</w:t>
      </w:r>
      <w:r>
        <w:rPr>
          <w:spacing w:val="-5"/>
          <w:sz w:val="20"/>
        </w:rPr>
        <w:t xml:space="preserve"> </w:t>
      </w:r>
      <w:r>
        <w:rPr>
          <w:sz w:val="20"/>
        </w:rPr>
        <w:t>(2012).</w:t>
      </w:r>
      <w:r>
        <w:rPr>
          <w:spacing w:val="16"/>
          <w:sz w:val="20"/>
        </w:rPr>
        <w:t xml:space="preserve"> </w:t>
      </w:r>
      <w:r>
        <w:rPr>
          <w:i/>
          <w:sz w:val="20"/>
        </w:rPr>
        <w:t>Red</w:t>
      </w:r>
      <w:r>
        <w:rPr>
          <w:i/>
          <w:spacing w:val="-5"/>
          <w:sz w:val="20"/>
        </w:rPr>
        <w:t xml:space="preserve"> </w:t>
      </w:r>
      <w:r>
        <w:rPr>
          <w:i/>
          <w:sz w:val="20"/>
        </w:rPr>
        <w:t>Book,</w:t>
      </w:r>
      <w:r>
        <w:rPr>
          <w:i/>
          <w:spacing w:val="-5"/>
          <w:sz w:val="20"/>
        </w:rPr>
        <w:t xml:space="preserve"> </w:t>
      </w:r>
      <w:r>
        <w:rPr>
          <w:i/>
          <w:sz w:val="20"/>
        </w:rPr>
        <w:t>(2012):</w:t>
      </w:r>
      <w:r>
        <w:rPr>
          <w:i/>
          <w:spacing w:val="6"/>
          <w:sz w:val="20"/>
        </w:rPr>
        <w:t xml:space="preserve"> </w:t>
      </w:r>
      <w:r>
        <w:rPr>
          <w:i/>
          <w:sz w:val="20"/>
        </w:rPr>
        <w:t>Report</w:t>
      </w:r>
      <w:r>
        <w:rPr>
          <w:i/>
          <w:spacing w:val="-5"/>
          <w:sz w:val="20"/>
        </w:rPr>
        <w:t xml:space="preserve"> </w:t>
      </w:r>
      <w:r>
        <w:rPr>
          <w:i/>
          <w:sz w:val="20"/>
        </w:rPr>
        <w:t>of</w:t>
      </w:r>
      <w:r>
        <w:rPr>
          <w:i/>
          <w:spacing w:val="-5"/>
          <w:sz w:val="20"/>
        </w:rPr>
        <w:t xml:space="preserve"> </w:t>
      </w:r>
      <w:r>
        <w:rPr>
          <w:i/>
          <w:sz w:val="20"/>
        </w:rPr>
        <w:t>the</w:t>
      </w:r>
      <w:r>
        <w:rPr>
          <w:i/>
          <w:spacing w:val="-4"/>
          <w:sz w:val="20"/>
        </w:rPr>
        <w:t xml:space="preserve"> </w:t>
      </w:r>
      <w:r>
        <w:rPr>
          <w:i/>
          <w:sz w:val="20"/>
        </w:rPr>
        <w:t>Committee</w:t>
      </w:r>
      <w:bookmarkStart w:id="176" w:name="_bookmark58"/>
      <w:bookmarkEnd w:id="176"/>
      <w:r>
        <w:rPr>
          <w:i/>
          <w:sz w:val="20"/>
        </w:rPr>
        <w:t xml:space="preserve"> on Infectious Diseases</w:t>
      </w:r>
      <w:r>
        <w:rPr>
          <w:sz w:val="20"/>
        </w:rPr>
        <w:t>. Am Acad</w:t>
      </w:r>
      <w:r>
        <w:rPr>
          <w:spacing w:val="-34"/>
          <w:sz w:val="20"/>
        </w:rPr>
        <w:t xml:space="preserve"> </w:t>
      </w:r>
      <w:r>
        <w:rPr>
          <w:sz w:val="20"/>
        </w:rPr>
        <w:t>Pediatrics.</w:t>
      </w:r>
    </w:p>
    <w:p>
      <w:pPr>
        <w:pStyle w:val="Normal"/>
        <w:spacing w:lineRule="auto" w:line="247"/>
        <w:ind w:left="430" w:right="876" w:hanging="286"/>
        <w:jc w:val="both"/>
        <w:rPr>
          <w:sz w:val="20"/>
        </w:rPr>
      </w:pPr>
      <w:r>
        <w:rPr>
          <w:sz w:val="20"/>
        </w:rPr>
        <w:t xml:space="preserve">Pinheiro, J., Bates, D., DebRoy, S., Sarkar, D., and R Core Team (2018). </w:t>
      </w:r>
      <w:r>
        <w:rPr>
          <w:i/>
          <w:sz w:val="20"/>
        </w:rPr>
        <w:t>nlme: Linear and Nonlinear</w:t>
      </w:r>
      <w:bookmarkStart w:id="177" w:name="_bookmark59"/>
      <w:bookmarkEnd w:id="177"/>
      <w:r>
        <w:rPr>
          <w:i/>
          <w:sz w:val="20"/>
        </w:rPr>
        <w:t xml:space="preserve"> Mixed Effects Models</w:t>
      </w:r>
      <w:r>
        <w:rPr>
          <w:sz w:val="20"/>
        </w:rPr>
        <w:t>. R package version 3.1-137.</w:t>
      </w:r>
    </w:p>
    <w:p>
      <w:pPr>
        <w:pStyle w:val="TextBody"/>
        <w:spacing w:lineRule="auto" w:line="247"/>
        <w:ind w:left="430" w:right="876" w:hanging="286"/>
        <w:rPr/>
      </w:pPr>
      <w:r>
        <w:rPr/>
        <w:t>Pronovost,</w:t>
      </w:r>
      <w:r>
        <w:rPr>
          <w:spacing w:val="-9"/>
        </w:rPr>
        <w:t xml:space="preserve"> </w:t>
      </w:r>
      <w:r>
        <w:rPr/>
        <w:t>G.</w:t>
      </w:r>
      <w:r>
        <w:rPr>
          <w:spacing w:val="-9"/>
        </w:rPr>
        <w:t xml:space="preserve"> </w:t>
      </w:r>
      <w:r>
        <w:rPr/>
        <w:t>N.</w:t>
      </w:r>
      <w:r>
        <w:rPr>
          <w:spacing w:val="-9"/>
        </w:rPr>
        <w:t xml:space="preserve"> </w:t>
      </w:r>
      <w:r>
        <w:rPr/>
        <w:t>and</w:t>
      </w:r>
      <w:r>
        <w:rPr>
          <w:spacing w:val="-9"/>
        </w:rPr>
        <w:t xml:space="preserve"> </w:t>
      </w:r>
      <w:r>
        <w:rPr/>
        <w:t>Hsiao,</w:t>
      </w:r>
      <w:r>
        <w:rPr>
          <w:spacing w:val="-9"/>
        </w:rPr>
        <w:t xml:space="preserve"> </w:t>
      </w:r>
      <w:r>
        <w:rPr/>
        <w:t>E.</w:t>
      </w:r>
      <w:r>
        <w:rPr>
          <w:spacing w:val="-9"/>
        </w:rPr>
        <w:t xml:space="preserve"> </w:t>
      </w:r>
      <w:r>
        <w:rPr>
          <w:spacing w:val="-13"/>
        </w:rPr>
        <w:t>Y.</w:t>
      </w:r>
      <w:r>
        <w:rPr>
          <w:spacing w:val="-9"/>
        </w:rPr>
        <w:t xml:space="preserve"> </w:t>
      </w:r>
      <w:r>
        <w:rPr/>
        <w:t>(2019).</w:t>
      </w:r>
      <w:r>
        <w:rPr>
          <w:spacing w:val="11"/>
        </w:rPr>
        <w:t xml:space="preserve"> </w:t>
      </w:r>
      <w:r>
        <w:rPr/>
        <w:t>Perinatal</w:t>
      </w:r>
      <w:r>
        <w:rPr>
          <w:spacing w:val="-9"/>
        </w:rPr>
        <w:t xml:space="preserve"> </w:t>
      </w:r>
      <w:r>
        <w:rPr/>
        <w:t>interactions</w:t>
      </w:r>
      <w:r>
        <w:rPr>
          <w:spacing w:val="-9"/>
        </w:rPr>
        <w:t xml:space="preserve"> </w:t>
      </w:r>
      <w:r>
        <w:rPr/>
        <w:t>between</w:t>
      </w:r>
      <w:r>
        <w:rPr>
          <w:spacing w:val="-9"/>
        </w:rPr>
        <w:t xml:space="preserve"> </w:t>
      </w:r>
      <w:r>
        <w:rPr/>
        <w:t>the</w:t>
      </w:r>
      <w:r>
        <w:rPr>
          <w:spacing w:val="-9"/>
        </w:rPr>
        <w:t xml:space="preserve"> </w:t>
      </w:r>
      <w:r>
        <w:rPr/>
        <w:t>microbiome,</w:t>
      </w:r>
      <w:r>
        <w:rPr>
          <w:spacing w:val="-9"/>
        </w:rPr>
        <w:t xml:space="preserve"> </w:t>
      </w:r>
      <w:r>
        <w:rPr/>
        <w:t>immunity,</w:t>
      </w:r>
      <w:r>
        <w:rPr>
          <w:spacing w:val="-9"/>
        </w:rPr>
        <w:t xml:space="preserve"> </w:t>
      </w:r>
      <w:r>
        <w:rPr/>
        <w:t>and</w:t>
      </w:r>
      <w:bookmarkStart w:id="178" w:name="_bookmark60"/>
      <w:bookmarkEnd w:id="178"/>
      <w:r>
        <w:rPr/>
        <w:t xml:space="preserve"> neurodevelopment. </w:t>
      </w:r>
      <w:r>
        <w:rPr>
          <w:i/>
        </w:rPr>
        <w:t>Immunity</w:t>
      </w:r>
      <w:r>
        <w:rPr/>
        <w:t>,</w:t>
      </w:r>
      <w:r>
        <w:rPr>
          <w:spacing w:val="-31"/>
        </w:rPr>
        <w:t xml:space="preserve"> </w:t>
      </w:r>
      <w:r>
        <w:rPr/>
        <w:t>50(1):18–36.</w:t>
      </w:r>
    </w:p>
    <w:p>
      <w:pPr>
        <w:pStyle w:val="TextBody"/>
        <w:spacing w:lineRule="auto" w:line="247"/>
        <w:ind w:left="432" w:right="876" w:hanging="288"/>
        <w:rPr>
          <w:rFonts w:eastAsia="宋体" w:eastAsiaTheme="minorEastAsia"/>
          <w:lang w:eastAsia="zh-CN"/>
        </w:rPr>
      </w:pPr>
      <w:r>
        <w:rPr>
          <w:w w:val="101"/>
        </w:rPr>
        <w:t>Quast,</w:t>
      </w:r>
      <w:r>
        <w:rPr>
          <w:spacing w:val="13"/>
        </w:rPr>
        <w:t xml:space="preserve"> </w:t>
      </w:r>
      <w:r>
        <w:rPr>
          <w:w w:val="101"/>
        </w:rPr>
        <w:t>C.,</w:t>
      </w:r>
      <w:r>
        <w:rPr>
          <w:spacing w:val="13"/>
        </w:rPr>
        <w:t xml:space="preserve"> </w:t>
      </w:r>
      <w:r>
        <w:rPr>
          <w:w w:val="101"/>
        </w:rPr>
        <w:t>Pruesse,</w:t>
      </w:r>
      <w:r>
        <w:rPr>
          <w:spacing w:val="13"/>
        </w:rPr>
        <w:t xml:space="preserve"> </w:t>
      </w:r>
      <w:r>
        <w:rPr>
          <w:w w:val="101"/>
        </w:rPr>
        <w:t>E.,</w:t>
      </w:r>
      <w:r>
        <w:rPr>
          <w:spacing w:val="13"/>
        </w:rPr>
        <w:t xml:space="preserve"> </w:t>
      </w:r>
      <w:r>
        <w:rPr>
          <w:spacing w:val="-11"/>
          <w:w w:val="101"/>
        </w:rPr>
        <w:t>Y</w:t>
      </w:r>
      <w:r>
        <w:rPr>
          <w:w w:val="101"/>
        </w:rPr>
        <w:t>ilmaz,</w:t>
      </w:r>
      <w:r>
        <w:rPr>
          <w:spacing w:val="13"/>
        </w:rPr>
        <w:t xml:space="preserve"> </w:t>
      </w:r>
      <w:r>
        <w:rPr>
          <w:spacing w:val="-23"/>
          <w:w w:val="101"/>
        </w:rPr>
        <w:t>P</w:t>
      </w:r>
      <w:r>
        <w:rPr>
          <w:w w:val="101"/>
        </w:rPr>
        <w:t>.,</w:t>
      </w:r>
      <w:r>
        <w:rPr>
          <w:spacing w:val="13"/>
        </w:rPr>
        <w:t xml:space="preserve"> </w:t>
      </w:r>
      <w:r>
        <w:rPr>
          <w:w w:val="101"/>
        </w:rPr>
        <w:t>Ger</w:t>
      </w:r>
      <w:r>
        <w:rPr>
          <w:spacing w:val="-3"/>
          <w:w w:val="101"/>
        </w:rPr>
        <w:t>k</w:t>
      </w:r>
      <w:r>
        <w:rPr>
          <w:w w:val="101"/>
        </w:rPr>
        <w:t>en,</w:t>
      </w:r>
      <w:r>
        <w:rPr>
          <w:spacing w:val="13"/>
        </w:rPr>
        <w:t xml:space="preserve"> </w:t>
      </w:r>
      <w:r>
        <w:rPr>
          <w:w w:val="101"/>
        </w:rPr>
        <w:t>J.,</w:t>
      </w:r>
      <w:r>
        <w:rPr>
          <w:spacing w:val="13"/>
        </w:rPr>
        <w:t xml:space="preserve"> </w:t>
      </w:r>
      <w:r>
        <w:rPr>
          <w:w w:val="101"/>
        </w:rPr>
        <w:t>Schwee</w:t>
      </w:r>
      <w:r>
        <w:rPr>
          <w:spacing w:val="-9"/>
          <w:w w:val="101"/>
        </w:rPr>
        <w:t>r</w:t>
      </w:r>
      <w:r>
        <w:rPr>
          <w:w w:val="101"/>
        </w:rPr>
        <w:t>,</w:t>
      </w:r>
      <w:r>
        <w:rPr>
          <w:spacing w:val="13"/>
        </w:rPr>
        <w:t xml:space="preserve"> </w:t>
      </w:r>
      <w:r>
        <w:rPr>
          <w:spacing w:val="-15"/>
          <w:w w:val="101"/>
        </w:rPr>
        <w:t>T</w:t>
      </w:r>
      <w:r>
        <w:rPr>
          <w:w w:val="101"/>
        </w:rPr>
        <w:t>.,</w:t>
      </w:r>
      <w:r>
        <w:rPr>
          <w:spacing w:val="13"/>
        </w:rPr>
        <w:t xml:space="preserve"> </w:t>
      </w:r>
      <w:r>
        <w:rPr>
          <w:spacing w:val="-20"/>
          <w:w w:val="101"/>
        </w:rPr>
        <w:t>Y</w:t>
      </w:r>
      <w:r>
        <w:rPr>
          <w:w w:val="101"/>
        </w:rPr>
        <w:t>arza,</w:t>
      </w:r>
      <w:r>
        <w:rPr>
          <w:spacing w:val="13"/>
        </w:rPr>
        <w:t xml:space="preserve"> </w:t>
      </w:r>
      <w:r>
        <w:rPr>
          <w:spacing w:val="-23"/>
          <w:w w:val="101"/>
        </w:rPr>
        <w:t>P</w:t>
      </w:r>
      <w:r>
        <w:rPr>
          <w:w w:val="101"/>
        </w:rPr>
        <w:t>.,</w:t>
      </w:r>
      <w:r>
        <w:rPr>
          <w:spacing w:val="13"/>
        </w:rPr>
        <w:t xml:space="preserve"> </w:t>
      </w:r>
      <w:r>
        <w:rPr>
          <w:w w:val="101"/>
        </w:rPr>
        <w:t>Peplies,</w:t>
      </w:r>
      <w:r>
        <w:rPr>
          <w:spacing w:val="13"/>
        </w:rPr>
        <w:t xml:space="preserve"> </w:t>
      </w:r>
      <w:r>
        <w:rPr>
          <w:w w:val="101"/>
        </w:rPr>
        <w:t>J.,</w:t>
      </w:r>
      <w:r>
        <w:rPr>
          <w:spacing w:val="13"/>
        </w:rPr>
        <w:t xml:space="preserve"> </w:t>
      </w:r>
      <w:r>
        <w:rPr>
          <w:w w:val="101"/>
        </w:rPr>
        <w:t>and</w:t>
      </w:r>
      <w:r>
        <w:rPr>
          <w:spacing w:val="10"/>
        </w:rPr>
        <w:t xml:space="preserve"> </w:t>
      </w:r>
      <w:r>
        <w:rPr>
          <w:w w:val="101"/>
        </w:rPr>
        <w:t>G</w:t>
      </w:r>
      <w:r>
        <w:rPr>
          <w:spacing w:val="-1"/>
          <w:w w:val="101"/>
        </w:rPr>
        <w:t>l</w:t>
      </w:r>
      <w:r>
        <w:rPr>
          <w:spacing w:val="-85"/>
          <w:w w:val="101"/>
        </w:rPr>
        <w:t>o</w:t>
      </w:r>
      <w:r>
        <w:rPr>
          <w:w w:val="99"/>
        </w:rPr>
        <w:t>¨</w:t>
      </w:r>
      <w:r>
        <w:rPr>
          <w:spacing w:val="-32"/>
        </w:rPr>
        <w:t xml:space="preserve"> </w:t>
      </w:r>
      <w:r>
        <w:rPr>
          <w:w w:val="101"/>
        </w:rPr>
        <w:t>ckne</w:t>
      </w:r>
      <w:r>
        <w:rPr>
          <w:spacing w:val="-8"/>
          <w:w w:val="101"/>
        </w:rPr>
        <w:t>r</w:t>
      </w:r>
      <w:r>
        <w:rPr>
          <w:w w:val="101"/>
        </w:rPr>
        <w:t>,</w:t>
      </w:r>
      <w:r>
        <w:rPr>
          <w:spacing w:val="13"/>
        </w:rPr>
        <w:t xml:space="preserve"> </w:t>
      </w:r>
      <w:r>
        <w:rPr>
          <w:spacing w:val="-17"/>
          <w:w w:val="101"/>
        </w:rPr>
        <w:t>F</w:t>
      </w:r>
      <w:r>
        <w:rPr>
          <w:w w:val="101"/>
        </w:rPr>
        <w:t>.</w:t>
      </w:r>
      <w:r>
        <w:rPr>
          <w:spacing w:val="10"/>
        </w:rPr>
        <w:t xml:space="preserve"> </w:t>
      </w:r>
      <w:r>
        <w:rPr>
          <w:w w:val="101"/>
        </w:rPr>
        <w:t xml:space="preserve">O. </w:t>
      </w:r>
      <w:r>
        <w:rPr/>
        <w:t>(2012).</w:t>
      </w:r>
      <w:r>
        <w:rPr>
          <w:spacing w:val="10"/>
        </w:rPr>
        <w:t xml:space="preserve"> </w:t>
      </w:r>
      <w:r>
        <w:rPr/>
        <w:t>The</w:t>
      </w:r>
      <w:r>
        <w:rPr>
          <w:spacing w:val="-7"/>
        </w:rPr>
        <w:t xml:space="preserve"> </w:t>
      </w:r>
      <w:r>
        <w:rPr/>
        <w:t>silva</w:t>
      </w:r>
      <w:r>
        <w:rPr>
          <w:spacing w:val="-8"/>
        </w:rPr>
        <w:t xml:space="preserve"> </w:t>
      </w:r>
      <w:r>
        <w:rPr/>
        <w:t>ribosomal</w:t>
      </w:r>
      <w:r>
        <w:rPr>
          <w:spacing w:val="-9"/>
        </w:rPr>
        <w:t xml:space="preserve"> </w:t>
      </w:r>
      <w:r>
        <w:rPr/>
        <w:t>rna</w:t>
      </w:r>
      <w:r>
        <w:rPr>
          <w:spacing w:val="-7"/>
        </w:rPr>
        <w:t xml:space="preserve"> </w:t>
      </w:r>
      <w:r>
        <w:rPr/>
        <w:t>gene</w:t>
      </w:r>
      <w:r>
        <w:rPr>
          <w:spacing w:val="-8"/>
        </w:rPr>
        <w:t xml:space="preserve"> </w:t>
      </w:r>
      <w:r>
        <w:rPr/>
        <w:t>database</w:t>
      </w:r>
      <w:r>
        <w:rPr>
          <w:spacing w:val="-9"/>
        </w:rPr>
        <w:t xml:space="preserve"> </w:t>
      </w:r>
      <w:r>
        <w:rPr/>
        <w:t>project:</w:t>
      </w:r>
      <w:r>
        <w:rPr>
          <w:spacing w:val="3"/>
        </w:rPr>
        <w:t xml:space="preserve"> </w:t>
      </w:r>
      <w:r>
        <w:rPr/>
        <w:t>improved</w:t>
      </w:r>
      <w:r>
        <w:rPr>
          <w:spacing w:val="-9"/>
        </w:rPr>
        <w:t xml:space="preserve"> </w:t>
      </w:r>
      <w:r>
        <w:rPr/>
        <w:t>data</w:t>
      </w:r>
      <w:r>
        <w:rPr>
          <w:spacing w:val="-7"/>
        </w:rPr>
        <w:t xml:space="preserve"> </w:t>
      </w:r>
      <w:r>
        <w:rPr/>
        <w:t>processing</w:t>
      </w:r>
      <w:r>
        <w:rPr>
          <w:spacing w:val="-8"/>
        </w:rPr>
        <w:t xml:space="preserve"> </w:t>
      </w:r>
      <w:r>
        <w:rPr/>
        <w:t>and</w:t>
      </w:r>
      <w:r>
        <w:rPr>
          <w:spacing w:val="-9"/>
        </w:rPr>
        <w:t xml:space="preserve"> </w:t>
      </w:r>
      <w:r>
        <w:rPr/>
        <w:t>web-based</w:t>
      </w:r>
      <w:r>
        <w:rPr>
          <w:spacing w:val="-7"/>
        </w:rPr>
        <w:t xml:space="preserve"> </w:t>
      </w:r>
      <w:r>
        <w:rPr>
          <w:spacing w:val="-3"/>
        </w:rPr>
        <w:t xml:space="preserve">tools. </w:t>
      </w:r>
      <w:r>
        <w:rPr>
          <w:i/>
        </w:rPr>
        <w:t xml:space="preserve">Nucleic acids </w:t>
      </w:r>
      <w:r>
        <w:rPr>
          <w:i/>
          <w:spacing w:val="-3"/>
        </w:rPr>
        <w:t>research</w:t>
      </w:r>
      <w:r>
        <w:rPr>
          <w:spacing w:val="-3"/>
        </w:rPr>
        <w:t>,</w:t>
      </w:r>
      <w:r>
        <w:rPr>
          <w:spacing w:val="-4"/>
        </w:rPr>
        <w:t xml:space="preserve"> </w:t>
      </w:r>
      <w:r>
        <w:rPr/>
        <w:t>41(D1):D590–D596.</w:t>
      </w:r>
    </w:p>
    <w:p>
      <w:pPr>
        <w:pStyle w:val="TextBody"/>
        <w:spacing w:lineRule="auto" w:line="247"/>
        <w:ind w:left="430" w:right="876" w:hanging="286"/>
        <w:rPr/>
      </w:pPr>
      <w:r>
        <w:rPr/>
        <w:t>Rao,</w:t>
      </w:r>
      <w:r>
        <w:rPr>
          <w:spacing w:val="-5"/>
        </w:rPr>
        <w:t xml:space="preserve"> </w:t>
      </w:r>
      <w:r>
        <w:rPr/>
        <w:t>S.</w:t>
      </w:r>
      <w:r>
        <w:rPr>
          <w:spacing w:val="-5"/>
        </w:rPr>
        <w:t xml:space="preserve"> </w:t>
      </w:r>
      <w:r>
        <w:rPr/>
        <w:t>C.,</w:t>
      </w:r>
      <w:r>
        <w:rPr>
          <w:spacing w:val="-5"/>
        </w:rPr>
        <w:t xml:space="preserve"> </w:t>
      </w:r>
      <w:r>
        <w:rPr/>
        <w:t>Srinivasjois,</w:t>
      </w:r>
      <w:r>
        <w:rPr>
          <w:spacing w:val="-5"/>
        </w:rPr>
        <w:t xml:space="preserve"> </w:t>
      </w:r>
      <w:r>
        <w:rPr/>
        <w:t>R.,</w:t>
      </w:r>
      <w:r>
        <w:rPr>
          <w:spacing w:val="-5"/>
        </w:rPr>
        <w:t xml:space="preserve"> </w:t>
      </w:r>
      <w:r>
        <w:rPr/>
        <w:t>and</w:t>
      </w:r>
      <w:r>
        <w:rPr>
          <w:spacing w:val="-5"/>
        </w:rPr>
        <w:t xml:space="preserve"> </w:t>
      </w:r>
      <w:r>
        <w:rPr/>
        <w:t>Moon,</w:t>
      </w:r>
      <w:r>
        <w:rPr>
          <w:spacing w:val="-5"/>
        </w:rPr>
        <w:t xml:space="preserve"> </w:t>
      </w:r>
      <w:r>
        <w:rPr/>
        <w:t>K.</w:t>
      </w:r>
      <w:r>
        <w:rPr>
          <w:spacing w:val="-5"/>
        </w:rPr>
        <w:t xml:space="preserve"> </w:t>
      </w:r>
      <w:r>
        <w:rPr/>
        <w:t>(2016).</w:t>
      </w:r>
      <w:r>
        <w:rPr>
          <w:spacing w:val="16"/>
        </w:rPr>
        <w:t xml:space="preserve"> </w:t>
      </w:r>
      <w:r>
        <w:rPr/>
        <w:t>One</w:t>
      </w:r>
      <w:r>
        <w:rPr>
          <w:spacing w:val="-5"/>
        </w:rPr>
        <w:t xml:space="preserve"> </w:t>
      </w:r>
      <w:r>
        <w:rPr/>
        <w:t>dose</w:t>
      </w:r>
      <w:r>
        <w:rPr>
          <w:spacing w:val="-5"/>
        </w:rPr>
        <w:t xml:space="preserve"> </w:t>
      </w:r>
      <w:r>
        <w:rPr/>
        <w:t>per</w:t>
      </w:r>
      <w:r>
        <w:rPr>
          <w:spacing w:val="-5"/>
        </w:rPr>
        <w:t xml:space="preserve"> </w:t>
      </w:r>
      <w:r>
        <w:rPr/>
        <w:t>day</w:t>
      </w:r>
      <w:r>
        <w:rPr>
          <w:spacing w:val="-5"/>
        </w:rPr>
        <w:t xml:space="preserve"> </w:t>
      </w:r>
      <w:r>
        <w:rPr/>
        <w:t>compared</w:t>
      </w:r>
      <w:r>
        <w:rPr>
          <w:spacing w:val="-5"/>
        </w:rPr>
        <w:t xml:space="preserve"> </w:t>
      </w:r>
      <w:r>
        <w:rPr/>
        <w:t>to</w:t>
      </w:r>
      <w:r>
        <w:rPr>
          <w:spacing w:val="-5"/>
        </w:rPr>
        <w:t xml:space="preserve"> </w:t>
      </w:r>
      <w:r>
        <w:rPr/>
        <w:t>multiple</w:t>
      </w:r>
      <w:r>
        <w:rPr>
          <w:spacing w:val="-5"/>
        </w:rPr>
        <w:t xml:space="preserve"> </w:t>
      </w:r>
      <w:r>
        <w:rPr/>
        <w:t>doses</w:t>
      </w:r>
      <w:r>
        <w:rPr>
          <w:spacing w:val="-5"/>
        </w:rPr>
        <w:t xml:space="preserve"> </w:t>
      </w:r>
      <w:r>
        <w:rPr/>
        <w:t>per</w:t>
      </w:r>
      <w:r>
        <w:rPr>
          <w:spacing w:val="-5"/>
        </w:rPr>
        <w:t xml:space="preserve"> </w:t>
      </w:r>
      <w:r>
        <w:rPr/>
        <w:t>day of</w:t>
      </w:r>
      <w:r>
        <w:rPr>
          <w:spacing w:val="-18"/>
        </w:rPr>
        <w:t xml:space="preserve"> </w:t>
      </w:r>
      <w:r>
        <w:rPr/>
        <w:t>gentamicin</w:t>
      </w:r>
      <w:r>
        <w:rPr>
          <w:spacing w:val="-17"/>
        </w:rPr>
        <w:t xml:space="preserve"> </w:t>
      </w:r>
      <w:r>
        <w:rPr/>
        <w:t>for</w:t>
      </w:r>
      <w:r>
        <w:rPr>
          <w:spacing w:val="-17"/>
        </w:rPr>
        <w:t xml:space="preserve"> </w:t>
      </w:r>
      <w:r>
        <w:rPr/>
        <w:t>treatment</w:t>
      </w:r>
      <w:r>
        <w:rPr>
          <w:spacing w:val="-17"/>
        </w:rPr>
        <w:t xml:space="preserve"> </w:t>
      </w:r>
      <w:r>
        <w:rPr/>
        <w:t>of</w:t>
      </w:r>
      <w:r>
        <w:rPr>
          <w:spacing w:val="-17"/>
        </w:rPr>
        <w:t xml:space="preserve"> </w:t>
      </w:r>
      <w:r>
        <w:rPr/>
        <w:t>suspected</w:t>
      </w:r>
      <w:r>
        <w:rPr>
          <w:spacing w:val="-17"/>
        </w:rPr>
        <w:t xml:space="preserve"> </w:t>
      </w:r>
      <w:r>
        <w:rPr/>
        <w:t>or</w:t>
      </w:r>
      <w:r>
        <w:rPr>
          <w:spacing w:val="-17"/>
        </w:rPr>
        <w:t xml:space="preserve"> </w:t>
      </w:r>
      <w:r>
        <w:rPr/>
        <w:t>proven</w:t>
      </w:r>
      <w:r>
        <w:rPr>
          <w:spacing w:val="-17"/>
        </w:rPr>
        <w:t xml:space="preserve"> </w:t>
      </w:r>
      <w:r>
        <w:rPr/>
        <w:t>sepsis</w:t>
      </w:r>
      <w:r>
        <w:rPr>
          <w:spacing w:val="-17"/>
        </w:rPr>
        <w:t xml:space="preserve"> </w:t>
      </w:r>
      <w:r>
        <w:rPr/>
        <w:t>in</w:t>
      </w:r>
      <w:r>
        <w:rPr>
          <w:spacing w:val="-17"/>
        </w:rPr>
        <w:t xml:space="preserve"> </w:t>
      </w:r>
      <w:r>
        <w:rPr/>
        <w:t>neonates.</w:t>
      </w:r>
      <w:r>
        <w:rPr>
          <w:spacing w:val="-4"/>
        </w:rPr>
        <w:t xml:space="preserve"> </w:t>
      </w:r>
      <w:r>
        <w:rPr>
          <w:i/>
        </w:rPr>
        <w:t>Cochrane</w:t>
      </w:r>
      <w:r>
        <w:rPr>
          <w:i/>
          <w:spacing w:val="-17"/>
        </w:rPr>
        <w:t xml:space="preserve"> </w:t>
      </w:r>
      <w:r>
        <w:rPr>
          <w:i/>
        </w:rPr>
        <w:t>database</w:t>
      </w:r>
      <w:r>
        <w:rPr>
          <w:i/>
          <w:spacing w:val="-17"/>
        </w:rPr>
        <w:t xml:space="preserve"> </w:t>
      </w:r>
      <w:r>
        <w:rPr>
          <w:i/>
        </w:rPr>
        <w:t>of</w:t>
      </w:r>
      <w:r>
        <w:rPr>
          <w:i/>
          <w:spacing w:val="-17"/>
        </w:rPr>
        <w:t xml:space="preserve"> </w:t>
      </w:r>
      <w:r>
        <w:rPr>
          <w:i/>
        </w:rPr>
        <w:t>systematic</w:t>
      </w:r>
      <w:bookmarkStart w:id="179" w:name="_bookmark62"/>
      <w:bookmarkEnd w:id="179"/>
      <w:r>
        <w:rPr>
          <w:i/>
        </w:rPr>
        <w:t xml:space="preserve"> reviews</w:t>
      </w:r>
      <w:r>
        <w:rPr/>
        <w:t>,</w:t>
      </w:r>
      <w:r>
        <w:rPr>
          <w:spacing w:val="-2"/>
        </w:rPr>
        <w:t xml:space="preserve"> </w:t>
      </w:r>
      <w:r>
        <w:rPr/>
        <w:t>6(12).</w:t>
      </w:r>
    </w:p>
    <w:p>
      <w:pPr>
        <w:pStyle w:val="TextBody"/>
        <w:spacing w:lineRule="auto" w:line="247"/>
        <w:ind w:left="432" w:right="876" w:hanging="288"/>
        <w:rPr/>
      </w:pPr>
      <w:r>
        <w:rPr>
          <w:w w:val="101"/>
        </w:rPr>
        <w:t>Rodriguez,</w:t>
      </w:r>
      <w:r>
        <w:rPr/>
        <w:t xml:space="preserve"> </w:t>
      </w:r>
      <w:r>
        <w:rPr>
          <w:w w:val="101"/>
        </w:rPr>
        <w:t>C.,</w:t>
      </w:r>
      <w:r>
        <w:rPr/>
        <w:t xml:space="preserve"> </w:t>
      </w:r>
      <w:r>
        <w:rPr>
          <w:spacing w:val="-23"/>
          <w:w w:val="101"/>
        </w:rPr>
        <w:t>V</w:t>
      </w:r>
      <w:r>
        <w:rPr>
          <w:w w:val="101"/>
        </w:rPr>
        <w:t>an</w:t>
      </w:r>
      <w:r>
        <w:rPr/>
        <w:t xml:space="preserve"> </w:t>
      </w:r>
      <w:r>
        <w:rPr>
          <w:w w:val="101"/>
        </w:rPr>
        <w:t>Broeck,</w:t>
      </w:r>
      <w:r>
        <w:rPr/>
        <w:t xml:space="preserve"> </w:t>
      </w:r>
      <w:r>
        <w:rPr>
          <w:w w:val="101"/>
        </w:rPr>
        <w:t>J.,</w:t>
      </w:r>
      <w:r>
        <w:rPr/>
        <w:t xml:space="preserve"> </w:t>
      </w:r>
      <w:r>
        <w:rPr>
          <w:spacing w:val="-17"/>
          <w:w w:val="101"/>
        </w:rPr>
        <w:t>T</w:t>
      </w:r>
      <w:r>
        <w:rPr>
          <w:w w:val="101"/>
        </w:rPr>
        <w:t>aminiau,</w:t>
      </w:r>
      <w:r>
        <w:rPr/>
        <w:t xml:space="preserve"> </w:t>
      </w:r>
      <w:r>
        <w:rPr>
          <w:w w:val="101"/>
        </w:rPr>
        <w:t>B.,</w:t>
      </w:r>
      <w:r>
        <w:rPr/>
        <w:t xml:space="preserve"> </w:t>
      </w:r>
      <w:r>
        <w:rPr>
          <w:w w:val="101"/>
        </w:rPr>
        <w:t>Delm</w:t>
      </w:r>
      <w:r>
        <w:rPr>
          <w:spacing w:val="-80"/>
          <w:w w:val="101"/>
        </w:rPr>
        <w:t>e</w:t>
      </w:r>
      <w:r>
        <w:rPr>
          <w:spacing w:val="12"/>
          <w:w w:val="99"/>
        </w:rPr>
        <w:t>´</w:t>
      </w:r>
      <w:r>
        <w:rPr>
          <w:w w:val="101"/>
        </w:rPr>
        <w:t>e,</w:t>
      </w:r>
      <w:r>
        <w:rPr/>
        <w:t xml:space="preserve"> </w:t>
      </w:r>
      <w:r>
        <w:rPr>
          <w:w w:val="101"/>
        </w:rPr>
        <w:t>M.,</w:t>
      </w:r>
      <w:r>
        <w:rPr/>
        <w:t xml:space="preserve"> </w:t>
      </w:r>
      <w:r>
        <w:rPr>
          <w:w w:val="101"/>
        </w:rPr>
        <w:t>and</w:t>
      </w:r>
      <w:r>
        <w:rPr/>
        <w:t xml:space="preserve"> </w:t>
      </w:r>
      <w:r>
        <w:rPr>
          <w:w w:val="101"/>
        </w:rPr>
        <w:t>Daube,</w:t>
      </w:r>
      <w:r>
        <w:rPr/>
        <w:t xml:space="preserve"> </w:t>
      </w:r>
      <w:r>
        <w:rPr>
          <w:w w:val="101"/>
        </w:rPr>
        <w:t>G.</w:t>
      </w:r>
      <w:r>
        <w:rPr/>
        <w:t xml:space="preserve"> </w:t>
      </w:r>
      <w:r>
        <w:rPr>
          <w:w w:val="101"/>
        </w:rPr>
        <w:t>(2016).</w:t>
      </w:r>
      <w:r>
        <w:rPr/>
        <w:t xml:space="preserve"> </w:t>
      </w:r>
      <w:r>
        <w:rPr>
          <w:w w:val="101"/>
        </w:rPr>
        <w:t>Clostridium</w:t>
      </w:r>
      <w:r>
        <w:rPr/>
        <w:t xml:space="preserve"> </w:t>
      </w:r>
      <w:r>
        <w:rPr>
          <w:w w:val="101"/>
        </w:rPr>
        <w:t>di</w:t>
      </w:r>
      <w:r>
        <w:rPr>
          <w:spacing w:val="-5"/>
          <w:w w:val="101"/>
        </w:rPr>
        <w:t>f</w:t>
      </w:r>
      <w:r>
        <w:rPr>
          <w:w w:val="92"/>
        </w:rPr>
        <w:t>f</w:t>
      </w:r>
      <w:r>
        <w:rPr>
          <w:spacing w:val="-1"/>
          <w:w w:val="92"/>
        </w:rPr>
        <w:t>i</w:t>
      </w:r>
      <w:r>
        <w:rPr>
          <w:w w:val="101"/>
        </w:rPr>
        <w:t xml:space="preserve">cile </w:t>
      </w:r>
      <w:r>
        <w:rPr/>
        <w:t xml:space="preserve">infection: early history, diagnosis and molecular strain typing methods. </w:t>
      </w:r>
      <w:r>
        <w:rPr>
          <w:i/>
        </w:rPr>
        <w:t>Microbial pathogenesis</w:t>
      </w:r>
      <w:r>
        <w:rPr/>
        <w:t>,</w:t>
      </w:r>
      <w:bookmarkStart w:id="180" w:name="_bookmark63"/>
      <w:bookmarkEnd w:id="180"/>
      <w:r>
        <w:rPr/>
        <w:t xml:space="preserve"> 97:59–78.</w:t>
      </w:r>
    </w:p>
    <w:p>
      <w:pPr>
        <w:pStyle w:val="Normal"/>
        <w:spacing w:lineRule="auto" w:line="247"/>
        <w:ind w:left="430" w:right="876" w:hanging="286"/>
        <w:jc w:val="both"/>
        <w:rPr>
          <w:sz w:val="20"/>
        </w:rPr>
      </w:pPr>
      <w:r>
        <w:rPr>
          <w:sz w:val="20"/>
        </w:rPr>
        <w:t>Rosenbaum,</w:t>
      </w:r>
      <w:r>
        <w:rPr>
          <w:spacing w:val="-5"/>
          <w:sz w:val="20"/>
        </w:rPr>
        <w:t xml:space="preserve"> </w:t>
      </w:r>
      <w:r>
        <w:rPr>
          <w:sz w:val="20"/>
        </w:rPr>
        <w:t>M.,</w:t>
      </w:r>
      <w:r>
        <w:rPr>
          <w:spacing w:val="-3"/>
          <w:sz w:val="20"/>
        </w:rPr>
        <w:t xml:space="preserve"> </w:t>
      </w:r>
      <w:r>
        <w:rPr>
          <w:sz w:val="20"/>
        </w:rPr>
        <w:t>Knight,</w:t>
      </w:r>
      <w:r>
        <w:rPr>
          <w:spacing w:val="-5"/>
          <w:sz w:val="20"/>
        </w:rPr>
        <w:t xml:space="preserve"> </w:t>
      </w:r>
      <w:r>
        <w:rPr>
          <w:sz w:val="20"/>
        </w:rPr>
        <w:t>R.,</w:t>
      </w:r>
      <w:r>
        <w:rPr>
          <w:spacing w:val="-4"/>
          <w:sz w:val="20"/>
        </w:rPr>
        <w:t xml:space="preserve"> </w:t>
      </w:r>
      <w:r>
        <w:rPr>
          <w:sz w:val="20"/>
        </w:rPr>
        <w:t>and</w:t>
      </w:r>
      <w:r>
        <w:rPr>
          <w:spacing w:val="-4"/>
          <w:sz w:val="20"/>
        </w:rPr>
        <w:t xml:space="preserve"> </w:t>
      </w:r>
      <w:r>
        <w:rPr>
          <w:sz w:val="20"/>
        </w:rPr>
        <w:t>Leibel,</w:t>
      </w:r>
      <w:r>
        <w:rPr>
          <w:spacing w:val="-4"/>
          <w:sz w:val="20"/>
        </w:rPr>
        <w:t xml:space="preserve"> </w:t>
      </w:r>
      <w:r>
        <w:rPr>
          <w:sz w:val="20"/>
        </w:rPr>
        <w:t>R.</w:t>
      </w:r>
      <w:r>
        <w:rPr>
          <w:spacing w:val="-5"/>
          <w:sz w:val="20"/>
        </w:rPr>
        <w:t xml:space="preserve"> </w:t>
      </w:r>
      <w:r>
        <w:rPr>
          <w:sz w:val="20"/>
        </w:rPr>
        <w:t>L.</w:t>
      </w:r>
      <w:r>
        <w:rPr>
          <w:spacing w:val="-3"/>
          <w:sz w:val="20"/>
        </w:rPr>
        <w:t xml:space="preserve"> </w:t>
      </w:r>
      <w:r>
        <w:rPr>
          <w:sz w:val="20"/>
        </w:rPr>
        <w:t>(2015).</w:t>
      </w:r>
      <w:r>
        <w:rPr>
          <w:spacing w:val="16"/>
          <w:sz w:val="20"/>
        </w:rPr>
        <w:t xml:space="preserve"> </w:t>
      </w:r>
      <w:r>
        <w:rPr>
          <w:sz w:val="20"/>
        </w:rPr>
        <w:t>The</w:t>
      </w:r>
      <w:r>
        <w:rPr>
          <w:spacing w:val="-3"/>
          <w:sz w:val="20"/>
        </w:rPr>
        <w:t xml:space="preserve"> </w:t>
      </w:r>
      <w:r>
        <w:rPr>
          <w:sz w:val="20"/>
        </w:rPr>
        <w:t>gut</w:t>
      </w:r>
      <w:r>
        <w:rPr>
          <w:spacing w:val="-5"/>
          <w:sz w:val="20"/>
        </w:rPr>
        <w:t xml:space="preserve"> </w:t>
      </w:r>
      <w:r>
        <w:rPr>
          <w:sz w:val="20"/>
        </w:rPr>
        <w:t>microbiota</w:t>
      </w:r>
      <w:r>
        <w:rPr>
          <w:spacing w:val="-4"/>
          <w:sz w:val="20"/>
        </w:rPr>
        <w:t xml:space="preserve"> </w:t>
      </w:r>
      <w:r>
        <w:rPr>
          <w:sz w:val="20"/>
        </w:rPr>
        <w:t>in</w:t>
      </w:r>
      <w:r>
        <w:rPr>
          <w:spacing w:val="-5"/>
          <w:sz w:val="20"/>
        </w:rPr>
        <w:t xml:space="preserve"> </w:t>
      </w:r>
      <w:r>
        <w:rPr>
          <w:sz w:val="20"/>
        </w:rPr>
        <w:t>human</w:t>
      </w:r>
      <w:r>
        <w:rPr>
          <w:spacing w:val="-4"/>
          <w:sz w:val="20"/>
        </w:rPr>
        <w:t xml:space="preserve"> </w:t>
      </w:r>
      <w:r>
        <w:rPr>
          <w:sz w:val="20"/>
        </w:rPr>
        <w:t>energy</w:t>
      </w:r>
      <w:r>
        <w:rPr>
          <w:spacing w:val="-4"/>
          <w:sz w:val="20"/>
        </w:rPr>
        <w:t xml:space="preserve"> </w:t>
      </w:r>
      <w:r>
        <w:rPr>
          <w:sz w:val="20"/>
        </w:rPr>
        <w:t>homeostasis</w:t>
      </w:r>
      <w:bookmarkStart w:id="181" w:name="_bookmark64"/>
      <w:bookmarkEnd w:id="181"/>
      <w:r>
        <w:rPr>
          <w:sz w:val="20"/>
        </w:rPr>
        <w:t xml:space="preserve"> and obesity. </w:t>
      </w:r>
      <w:r>
        <w:rPr>
          <w:i/>
          <w:spacing w:val="-4"/>
          <w:sz w:val="20"/>
        </w:rPr>
        <w:t xml:space="preserve">Trends </w:t>
      </w:r>
      <w:r>
        <w:rPr>
          <w:i/>
          <w:sz w:val="20"/>
        </w:rPr>
        <w:t>in Endocrinology &amp; Metabolism</w:t>
      </w:r>
      <w:r>
        <w:rPr>
          <w:sz w:val="20"/>
        </w:rPr>
        <w:t>,</w:t>
      </w:r>
      <w:r>
        <w:rPr>
          <w:spacing w:val="-35"/>
          <w:sz w:val="20"/>
        </w:rPr>
        <w:t xml:space="preserve"> </w:t>
      </w:r>
      <w:r>
        <w:rPr>
          <w:sz w:val="20"/>
        </w:rPr>
        <w:t>26(9):493–501.</w:t>
      </w:r>
    </w:p>
    <w:p>
      <w:pPr>
        <w:pStyle w:val="TextBody"/>
        <w:spacing w:lineRule="auto" w:line="247"/>
        <w:ind w:left="430" w:right="876" w:hanging="286"/>
        <w:rPr/>
      </w:pPr>
      <w:r>
        <w:rPr/>
        <w:t xml:space="preserve">Sampson, </w:t>
      </w:r>
      <w:r>
        <w:rPr>
          <w:spacing w:val="-8"/>
        </w:rPr>
        <w:t xml:space="preserve">T. </w:t>
      </w:r>
      <w:r>
        <w:rPr/>
        <w:t>R. and Mazmanian, S. K. (2015). Control of brain development, function, and behavior by</w:t>
      </w:r>
      <w:bookmarkStart w:id="182" w:name="_bookmark65"/>
      <w:bookmarkEnd w:id="182"/>
      <w:r>
        <w:rPr/>
        <w:t xml:space="preserve"> the microbiome. </w:t>
      </w:r>
      <w:r>
        <w:rPr>
          <w:i/>
        </w:rPr>
        <w:t>Cell Host &amp; Microbe</w:t>
      </w:r>
      <w:r>
        <w:rPr/>
        <w:t>, 17(5):565–576.</w:t>
      </w:r>
    </w:p>
    <w:p>
      <w:pPr>
        <w:pStyle w:val="TextBody"/>
        <w:spacing w:lineRule="auto" w:line="247"/>
        <w:ind w:left="430" w:right="876" w:hanging="286"/>
        <w:rPr/>
      </w:pPr>
      <w:r>
        <w:rPr/>
        <w:t xml:space="preserve">Savage, J. H., Lee-Sarwar, K. A., Sordillo, J., Bunyavanich, S., Zhou, </w:t>
      </w:r>
      <w:r>
        <w:rPr>
          <w:spacing w:val="-9"/>
        </w:rPr>
        <w:t xml:space="preserve">Y., </w:t>
      </w:r>
      <w:r>
        <w:rPr/>
        <w:t>O’Connor, G., Sandel, M., Bacharier,</w:t>
      </w:r>
      <w:r>
        <w:rPr>
          <w:spacing w:val="-4"/>
        </w:rPr>
        <w:t xml:space="preserve"> </w:t>
      </w:r>
      <w:r>
        <w:rPr/>
        <w:t>L.</w:t>
      </w:r>
      <w:r>
        <w:rPr>
          <w:spacing w:val="-4"/>
        </w:rPr>
        <w:t xml:space="preserve"> </w:t>
      </w:r>
      <w:r>
        <w:rPr/>
        <w:t>B.,</w:t>
      </w:r>
      <w:r>
        <w:rPr>
          <w:spacing w:val="-2"/>
        </w:rPr>
        <w:t xml:space="preserve"> </w:t>
      </w:r>
      <w:r>
        <w:rPr/>
        <w:t>Zeiger,</w:t>
      </w:r>
      <w:r>
        <w:rPr>
          <w:spacing w:val="-4"/>
        </w:rPr>
        <w:t xml:space="preserve"> </w:t>
      </w:r>
      <w:r>
        <w:rPr/>
        <w:t>R.,</w:t>
      </w:r>
      <w:r>
        <w:rPr>
          <w:spacing w:val="-4"/>
        </w:rPr>
        <w:t xml:space="preserve"> </w:t>
      </w:r>
      <w:r>
        <w:rPr/>
        <w:t>Sodergren,</w:t>
      </w:r>
      <w:r>
        <w:rPr>
          <w:spacing w:val="-2"/>
        </w:rPr>
        <w:t xml:space="preserve"> </w:t>
      </w:r>
      <w:r>
        <w:rPr/>
        <w:t>E.,</w:t>
      </w:r>
      <w:r>
        <w:rPr>
          <w:spacing w:val="-4"/>
        </w:rPr>
        <w:t xml:space="preserve"> </w:t>
      </w:r>
      <w:r>
        <w:rPr/>
        <w:t>Weinstock,</w:t>
      </w:r>
      <w:r>
        <w:rPr>
          <w:spacing w:val="-4"/>
        </w:rPr>
        <w:t xml:space="preserve"> </w:t>
      </w:r>
      <w:r>
        <w:rPr/>
        <w:t>G.</w:t>
      </w:r>
      <w:r>
        <w:rPr>
          <w:spacing w:val="-3"/>
        </w:rPr>
        <w:t xml:space="preserve"> </w:t>
      </w:r>
      <w:r>
        <w:rPr/>
        <w:t>M.,</w:t>
      </w:r>
      <w:r>
        <w:rPr>
          <w:spacing w:val="-3"/>
        </w:rPr>
        <w:t xml:space="preserve"> </w:t>
      </w:r>
      <w:r>
        <w:rPr/>
        <w:t>Gold,</w:t>
      </w:r>
      <w:r>
        <w:rPr>
          <w:spacing w:val="-4"/>
        </w:rPr>
        <w:t xml:space="preserve"> </w:t>
      </w:r>
      <w:r>
        <w:rPr/>
        <w:t>D.</w:t>
      </w:r>
      <w:r>
        <w:rPr>
          <w:spacing w:val="-3"/>
        </w:rPr>
        <w:t xml:space="preserve"> </w:t>
      </w:r>
      <w:r>
        <w:rPr/>
        <w:t>R.,</w:t>
      </w:r>
      <w:r>
        <w:rPr>
          <w:spacing w:val="-4"/>
        </w:rPr>
        <w:t xml:space="preserve"> </w:t>
      </w:r>
      <w:r>
        <w:rPr>
          <w:spacing w:val="-3"/>
        </w:rPr>
        <w:t>Weiss,</w:t>
      </w:r>
      <w:r>
        <w:rPr>
          <w:spacing w:val="-4"/>
        </w:rPr>
        <w:t xml:space="preserve"> </w:t>
      </w:r>
      <w:r>
        <w:rPr/>
        <w:t>S.</w:t>
      </w:r>
      <w:r>
        <w:rPr>
          <w:spacing w:val="-3"/>
        </w:rPr>
        <w:t xml:space="preserve"> </w:t>
      </w:r>
      <w:r>
        <w:rPr>
          <w:spacing w:val="-5"/>
        </w:rPr>
        <w:t>T.,</w:t>
      </w:r>
      <w:r>
        <w:rPr>
          <w:spacing w:val="-4"/>
        </w:rPr>
        <w:t xml:space="preserve"> </w:t>
      </w:r>
      <w:r>
        <w:rPr/>
        <w:t>and</w:t>
      </w:r>
      <w:r>
        <w:rPr>
          <w:spacing w:val="-3"/>
        </w:rPr>
        <w:t xml:space="preserve"> </w:t>
      </w:r>
      <w:r>
        <w:rPr/>
        <w:t>Litonjua,</w:t>
      </w:r>
      <w:r>
        <w:rPr>
          <w:rFonts w:eastAsia="宋体" w:ascii="宋体" w:hAnsi="宋体" w:asciiTheme="minorEastAsia" w:eastAsiaTheme="minorEastAsia" w:hAnsiTheme="minorEastAsia"/>
          <w:lang w:eastAsia="zh-CN"/>
        </w:rPr>
        <w:t xml:space="preserve"> </w:t>
      </w:r>
      <w:r>
        <w:rPr/>
        <w:t>A.</w:t>
      </w:r>
      <w:r>
        <w:rPr>
          <w:spacing w:val="-9"/>
        </w:rPr>
        <w:t xml:space="preserve"> </w:t>
      </w:r>
      <w:r>
        <w:rPr/>
        <w:t>A.</w:t>
      </w:r>
      <w:r>
        <w:rPr>
          <w:spacing w:val="-9"/>
        </w:rPr>
        <w:t xml:space="preserve"> </w:t>
      </w:r>
      <w:r>
        <w:rPr/>
        <w:t>(2018).</w:t>
      </w:r>
      <w:r>
        <w:rPr>
          <w:spacing w:val="9"/>
        </w:rPr>
        <w:t xml:space="preserve"> </w:t>
      </w:r>
      <w:r>
        <w:rPr/>
        <w:t>A</w:t>
      </w:r>
      <w:r>
        <w:rPr>
          <w:spacing w:val="-8"/>
        </w:rPr>
        <w:t xml:space="preserve"> </w:t>
      </w:r>
      <w:r>
        <w:rPr/>
        <w:t>prospective</w:t>
      </w:r>
      <w:r>
        <w:rPr>
          <w:spacing w:val="-9"/>
        </w:rPr>
        <w:t xml:space="preserve"> </w:t>
      </w:r>
      <w:r>
        <w:rPr/>
        <w:t>microbiome-wide</w:t>
      </w:r>
      <w:r>
        <w:rPr>
          <w:spacing w:val="-9"/>
        </w:rPr>
        <w:t xml:space="preserve"> </w:t>
      </w:r>
      <w:r>
        <w:rPr/>
        <w:t>association</w:t>
      </w:r>
      <w:r>
        <w:rPr>
          <w:spacing w:val="-9"/>
        </w:rPr>
        <w:t xml:space="preserve"> </w:t>
      </w:r>
      <w:r>
        <w:rPr/>
        <w:t>study</w:t>
      </w:r>
      <w:r>
        <w:rPr>
          <w:spacing w:val="-9"/>
        </w:rPr>
        <w:t xml:space="preserve"> </w:t>
      </w:r>
      <w:r>
        <w:rPr/>
        <w:t>of</w:t>
      </w:r>
      <w:r>
        <w:rPr>
          <w:spacing w:val="-9"/>
        </w:rPr>
        <w:t xml:space="preserve"> </w:t>
      </w:r>
      <w:r>
        <w:rPr/>
        <w:t>food</w:t>
      </w:r>
      <w:r>
        <w:rPr>
          <w:spacing w:val="-9"/>
        </w:rPr>
        <w:t xml:space="preserve"> </w:t>
      </w:r>
      <w:r>
        <w:rPr/>
        <w:t>sensitization</w:t>
      </w:r>
      <w:r>
        <w:rPr>
          <w:spacing w:val="-8"/>
        </w:rPr>
        <w:t xml:space="preserve"> </w:t>
      </w:r>
      <w:r>
        <w:rPr/>
        <w:t>and</w:t>
      </w:r>
      <w:r>
        <w:rPr>
          <w:spacing w:val="-9"/>
        </w:rPr>
        <w:t xml:space="preserve"> </w:t>
      </w:r>
      <w:r>
        <w:rPr/>
        <w:t>food</w:t>
      </w:r>
      <w:r>
        <w:rPr>
          <w:spacing w:val="-9"/>
        </w:rPr>
        <w:t xml:space="preserve"> </w:t>
      </w:r>
      <w:r>
        <w:rPr/>
        <w:t>allergy</w:t>
      </w:r>
      <w:bookmarkStart w:id="183" w:name="_bookmark66"/>
      <w:bookmarkEnd w:id="183"/>
      <w:r>
        <w:rPr/>
        <w:t xml:space="preserve"> in early childhood. </w:t>
      </w:r>
      <w:r>
        <w:rPr>
          <w:i/>
        </w:rPr>
        <w:t>Allergy</w:t>
      </w:r>
      <w:r>
        <w:rPr/>
        <w:t>,</w:t>
      </w:r>
      <w:r>
        <w:rPr>
          <w:spacing w:val="-33"/>
        </w:rPr>
        <w:t xml:space="preserve"> </w:t>
      </w:r>
      <w:r>
        <w:rPr/>
        <w:t>73(1):145–152.</w:t>
      </w:r>
    </w:p>
    <w:p>
      <w:pPr>
        <w:pStyle w:val="TextBody"/>
        <w:spacing w:lineRule="auto" w:line="247"/>
        <w:ind w:left="430" w:right="876" w:hanging="286"/>
        <w:rPr/>
      </w:pPr>
      <w:r>
        <w:rPr/>
        <w:t>Schloss,</w:t>
      </w:r>
      <w:r>
        <w:rPr>
          <w:spacing w:val="-4"/>
        </w:rPr>
        <w:t xml:space="preserve"> </w:t>
      </w:r>
      <w:r>
        <w:rPr>
          <w:spacing w:val="-12"/>
        </w:rPr>
        <w:t>P.</w:t>
      </w:r>
      <w:r>
        <w:rPr>
          <w:spacing w:val="-4"/>
        </w:rPr>
        <w:t xml:space="preserve"> </w:t>
      </w:r>
      <w:r>
        <w:rPr/>
        <w:t>D.,</w:t>
      </w:r>
      <w:r>
        <w:rPr>
          <w:spacing w:val="-3"/>
        </w:rPr>
        <w:t xml:space="preserve"> </w:t>
      </w:r>
      <w:r>
        <w:rPr/>
        <w:t>Westcott,</w:t>
      </w:r>
      <w:r>
        <w:rPr>
          <w:spacing w:val="-4"/>
        </w:rPr>
        <w:t xml:space="preserve"> </w:t>
      </w:r>
      <w:r>
        <w:rPr/>
        <w:t>S.</w:t>
      </w:r>
      <w:r>
        <w:rPr>
          <w:spacing w:val="-3"/>
        </w:rPr>
        <w:t xml:space="preserve"> </w:t>
      </w:r>
      <w:r>
        <w:rPr/>
        <w:t>L.,</w:t>
      </w:r>
      <w:r>
        <w:rPr>
          <w:spacing w:val="-4"/>
        </w:rPr>
        <w:t xml:space="preserve"> </w:t>
      </w:r>
      <w:r>
        <w:rPr/>
        <w:t>Ryabin,</w:t>
      </w:r>
      <w:r>
        <w:rPr>
          <w:spacing w:val="-4"/>
        </w:rPr>
        <w:t xml:space="preserve"> </w:t>
      </w:r>
      <w:r>
        <w:rPr>
          <w:spacing w:val="-5"/>
        </w:rPr>
        <w:t>T.,</w:t>
      </w:r>
      <w:r>
        <w:rPr>
          <w:spacing w:val="-3"/>
        </w:rPr>
        <w:t xml:space="preserve"> </w:t>
      </w:r>
      <w:r>
        <w:rPr/>
        <w:t>Hall,</w:t>
      </w:r>
      <w:r>
        <w:rPr>
          <w:spacing w:val="-4"/>
        </w:rPr>
        <w:t xml:space="preserve"> </w:t>
      </w:r>
      <w:r>
        <w:rPr/>
        <w:t>J.</w:t>
      </w:r>
      <w:r>
        <w:rPr>
          <w:spacing w:val="-3"/>
        </w:rPr>
        <w:t xml:space="preserve"> </w:t>
      </w:r>
      <w:r>
        <w:rPr/>
        <w:t>R.,</w:t>
      </w:r>
      <w:r>
        <w:rPr>
          <w:spacing w:val="-4"/>
        </w:rPr>
        <w:t xml:space="preserve"> </w:t>
      </w:r>
      <w:r>
        <w:rPr/>
        <w:t>Hartmann,</w:t>
      </w:r>
      <w:r>
        <w:rPr>
          <w:spacing w:val="-4"/>
        </w:rPr>
        <w:t xml:space="preserve"> </w:t>
      </w:r>
      <w:r>
        <w:rPr/>
        <w:t>M.,</w:t>
      </w:r>
      <w:r>
        <w:rPr>
          <w:spacing w:val="-3"/>
        </w:rPr>
        <w:t xml:space="preserve"> </w:t>
      </w:r>
      <w:r>
        <w:rPr/>
        <w:t>Hollister,</w:t>
      </w:r>
      <w:r>
        <w:rPr>
          <w:spacing w:val="-4"/>
        </w:rPr>
        <w:t xml:space="preserve"> </w:t>
      </w:r>
      <w:r>
        <w:rPr/>
        <w:t>E.</w:t>
      </w:r>
      <w:r>
        <w:rPr>
          <w:spacing w:val="-3"/>
        </w:rPr>
        <w:t xml:space="preserve"> </w:t>
      </w:r>
      <w:r>
        <w:rPr/>
        <w:t>B.,</w:t>
      </w:r>
      <w:r>
        <w:rPr>
          <w:spacing w:val="-4"/>
        </w:rPr>
        <w:t xml:space="preserve"> </w:t>
      </w:r>
      <w:r>
        <w:rPr/>
        <w:t>Lesniewski,</w:t>
      </w:r>
      <w:r>
        <w:rPr>
          <w:spacing w:val="-4"/>
        </w:rPr>
        <w:t xml:space="preserve"> </w:t>
      </w:r>
      <w:r>
        <w:rPr/>
        <w:t>R.</w:t>
      </w:r>
      <w:r>
        <w:rPr>
          <w:spacing w:val="-3"/>
        </w:rPr>
        <w:t xml:space="preserve"> </w:t>
      </w:r>
      <w:r>
        <w:rPr/>
        <w:t xml:space="preserve">A., </w:t>
      </w:r>
      <w:r>
        <w:rPr>
          <w:spacing w:val="-3"/>
        </w:rPr>
        <w:t xml:space="preserve">Oakley, </w:t>
      </w:r>
      <w:r>
        <w:rPr/>
        <w:t>B. B., Parks, D. H., and Robinson, C. J. (2009). Introducing mothur: open-source, platform- independent, community-supported software for describing and comparing microbial communities.</w:t>
      </w:r>
      <w:bookmarkStart w:id="184" w:name="_bookmark67"/>
      <w:bookmarkEnd w:id="184"/>
      <w:r>
        <w:rPr/>
        <w:t xml:space="preserve"> </w:t>
      </w:r>
      <w:r>
        <w:rPr>
          <w:i/>
        </w:rPr>
        <w:t>Applied and environmental microbiology</w:t>
      </w:r>
      <w:r>
        <w:rPr/>
        <w:t>,</w:t>
      </w:r>
      <w:r>
        <w:rPr>
          <w:spacing w:val="-7"/>
        </w:rPr>
        <w:t xml:space="preserve"> </w:t>
      </w:r>
      <w:r>
        <w:rPr/>
        <w:t>75(23):7537–7541.</w:t>
      </w:r>
    </w:p>
    <w:p>
      <w:pPr>
        <w:pStyle w:val="TextBody"/>
        <w:spacing w:lineRule="auto" w:line="247"/>
        <w:ind w:left="426" w:right="876" w:hanging="282"/>
        <w:rPr/>
      </w:pPr>
      <w:r>
        <w:rPr>
          <w:w w:val="99"/>
        </w:rPr>
        <w:t>Schwiertz,</w:t>
      </w:r>
      <w:r>
        <w:rPr/>
        <w:t xml:space="preserve"> </w:t>
      </w:r>
      <w:r>
        <w:rPr>
          <w:w w:val="99"/>
        </w:rPr>
        <w:t>A.,</w:t>
      </w:r>
      <w:r>
        <w:rPr>
          <w:spacing w:val="-1"/>
        </w:rPr>
        <w:t xml:space="preserve"> </w:t>
      </w:r>
      <w:r>
        <w:rPr>
          <w:w w:val="99"/>
        </w:rPr>
        <w:t>Gruhl,</w:t>
      </w:r>
      <w:r>
        <w:rPr/>
        <w:t xml:space="preserve"> </w:t>
      </w:r>
      <w:r>
        <w:rPr>
          <w:w w:val="99"/>
        </w:rPr>
        <w:t>B.,</w:t>
      </w:r>
      <w:r>
        <w:rPr>
          <w:spacing w:val="-1"/>
        </w:rPr>
        <w:t xml:space="preserve"> </w:t>
      </w:r>
      <w:r>
        <w:rPr>
          <w:w w:val="99"/>
        </w:rPr>
        <w:t>L</w:t>
      </w:r>
      <w:r>
        <w:rPr>
          <w:spacing w:val="-83"/>
          <w:w w:val="99"/>
        </w:rPr>
        <w:t>o</w:t>
      </w:r>
      <w:r>
        <w:rPr>
          <w:spacing w:val="16"/>
          <w:w w:val="99"/>
        </w:rPr>
        <w:t>¨</w:t>
      </w:r>
      <w:r>
        <w:rPr>
          <w:w w:val="99"/>
        </w:rPr>
        <w:t>bnitz,</w:t>
      </w:r>
      <w:r>
        <w:rPr/>
        <w:t xml:space="preserve"> </w:t>
      </w:r>
      <w:r>
        <w:rPr>
          <w:w w:val="99"/>
        </w:rPr>
        <w:t>M.,</w:t>
      </w:r>
      <w:r>
        <w:rPr>
          <w:spacing w:val="-1"/>
        </w:rPr>
        <w:t xml:space="preserve"> </w:t>
      </w:r>
      <w:r>
        <w:rPr>
          <w:w w:val="99"/>
        </w:rPr>
        <w:t>Michel,</w:t>
      </w:r>
      <w:r>
        <w:rPr/>
        <w:t xml:space="preserve"> </w:t>
      </w:r>
      <w:r>
        <w:rPr>
          <w:spacing w:val="-23"/>
          <w:w w:val="99"/>
        </w:rPr>
        <w:t>P</w:t>
      </w:r>
      <w:r>
        <w:rPr>
          <w:w w:val="99"/>
        </w:rPr>
        <w:t>.,</w:t>
      </w:r>
      <w:r>
        <w:rPr/>
        <w:t xml:space="preserve"> </w:t>
      </w:r>
      <w:r>
        <w:rPr>
          <w:w w:val="99"/>
        </w:rPr>
        <w:t>Rad</w:t>
      </w:r>
      <w:r>
        <w:rPr>
          <w:spacing w:val="-2"/>
          <w:w w:val="99"/>
        </w:rPr>
        <w:t>k</w:t>
      </w:r>
      <w:r>
        <w:rPr>
          <w:w w:val="99"/>
        </w:rPr>
        <w:t>e,</w:t>
      </w:r>
      <w:r>
        <w:rPr>
          <w:spacing w:val="-1"/>
        </w:rPr>
        <w:t xml:space="preserve"> </w:t>
      </w:r>
      <w:r>
        <w:rPr>
          <w:w w:val="99"/>
        </w:rPr>
        <w:t>M.,</w:t>
      </w:r>
      <w:r>
        <w:rPr/>
        <w:t xml:space="preserve"> </w:t>
      </w:r>
      <w:r>
        <w:rPr>
          <w:w w:val="99"/>
        </w:rPr>
        <w:t>and</w:t>
      </w:r>
      <w:r>
        <w:rPr>
          <w:spacing w:val="-1"/>
        </w:rPr>
        <w:t xml:space="preserve"> </w:t>
      </w:r>
      <w:r>
        <w:rPr>
          <w:w w:val="99"/>
        </w:rPr>
        <w:t>Blaut,</w:t>
      </w:r>
      <w:r>
        <w:rPr/>
        <w:t xml:space="preserve"> </w:t>
      </w:r>
      <w:r>
        <w:rPr>
          <w:w w:val="99"/>
        </w:rPr>
        <w:t>M.</w:t>
      </w:r>
      <w:r>
        <w:rPr>
          <w:spacing w:val="-1"/>
        </w:rPr>
        <w:t xml:space="preserve"> </w:t>
      </w:r>
      <w:r>
        <w:rPr>
          <w:w w:val="99"/>
        </w:rPr>
        <w:t>(2003).</w:t>
      </w:r>
      <w:r>
        <w:rPr>
          <w:spacing w:val="22"/>
        </w:rPr>
        <w:t xml:space="preserve"> </w:t>
      </w:r>
      <w:r>
        <w:rPr>
          <w:w w:val="99"/>
        </w:rPr>
        <w:t>D</w:t>
      </w:r>
      <w:r>
        <w:rPr>
          <w:spacing w:val="-5"/>
          <w:w w:val="99"/>
        </w:rPr>
        <w:t>e</w:t>
      </w:r>
      <w:r>
        <w:rPr>
          <w:spacing w:val="-3"/>
          <w:w w:val="99"/>
        </w:rPr>
        <w:t>v</w:t>
      </w:r>
      <w:r>
        <w:rPr>
          <w:w w:val="99"/>
        </w:rPr>
        <w:t>elopment</w:t>
      </w:r>
      <w:r>
        <w:rPr>
          <w:spacing w:val="-1"/>
        </w:rPr>
        <w:t xml:space="preserve"> </w:t>
      </w:r>
      <w:r>
        <w:rPr>
          <w:w w:val="99"/>
        </w:rPr>
        <w:t>of</w:t>
      </w:r>
      <w:r>
        <w:rPr>
          <w:spacing w:val="-1"/>
        </w:rPr>
        <w:t xml:space="preserve"> </w:t>
      </w:r>
      <w:r>
        <w:rPr>
          <w:w w:val="99"/>
        </w:rPr>
        <w:t xml:space="preserve">the </w:t>
      </w:r>
      <w:r>
        <w:rPr/>
        <w:t>intestinal</w:t>
      </w:r>
      <w:r>
        <w:rPr>
          <w:spacing w:val="-17"/>
        </w:rPr>
        <w:t xml:space="preserve"> </w:t>
      </w:r>
      <w:r>
        <w:rPr/>
        <w:t>bacterial</w:t>
      </w:r>
      <w:r>
        <w:rPr>
          <w:spacing w:val="-17"/>
        </w:rPr>
        <w:t xml:space="preserve"> </w:t>
      </w:r>
      <w:r>
        <w:rPr/>
        <w:t>composition</w:t>
      </w:r>
      <w:r>
        <w:rPr>
          <w:spacing w:val="-17"/>
        </w:rPr>
        <w:t xml:space="preserve"> </w:t>
      </w:r>
      <w:r>
        <w:rPr/>
        <w:t>in</w:t>
      </w:r>
      <w:r>
        <w:rPr>
          <w:spacing w:val="-17"/>
        </w:rPr>
        <w:t xml:space="preserve"> </w:t>
      </w:r>
      <w:r>
        <w:rPr/>
        <w:t>hospitalized</w:t>
      </w:r>
      <w:r>
        <w:rPr>
          <w:spacing w:val="-16"/>
        </w:rPr>
        <w:t xml:space="preserve"> </w:t>
      </w:r>
      <w:r>
        <w:rPr/>
        <w:t>preterm</w:t>
      </w:r>
      <w:r>
        <w:rPr>
          <w:spacing w:val="-17"/>
        </w:rPr>
        <w:t xml:space="preserve"> </w:t>
      </w:r>
      <w:r>
        <w:rPr/>
        <w:t>infants</w:t>
      </w:r>
      <w:r>
        <w:rPr>
          <w:spacing w:val="-17"/>
        </w:rPr>
        <w:t xml:space="preserve"> </w:t>
      </w:r>
      <w:r>
        <w:rPr/>
        <w:t>in</w:t>
      </w:r>
      <w:r>
        <w:rPr>
          <w:spacing w:val="-17"/>
        </w:rPr>
        <w:t xml:space="preserve"> </w:t>
      </w:r>
      <w:r>
        <w:rPr/>
        <w:t>comparison</w:t>
      </w:r>
      <w:r>
        <w:rPr>
          <w:spacing w:val="-17"/>
        </w:rPr>
        <w:t xml:space="preserve"> </w:t>
      </w:r>
      <w:r>
        <w:rPr/>
        <w:t>with</w:t>
      </w:r>
      <w:r>
        <w:rPr>
          <w:spacing w:val="-16"/>
        </w:rPr>
        <w:t xml:space="preserve"> </w:t>
      </w:r>
      <w:r>
        <w:rPr/>
        <w:t>breast-fed,</w:t>
      </w:r>
      <w:r>
        <w:rPr>
          <w:spacing w:val="-17"/>
        </w:rPr>
        <w:t xml:space="preserve"> </w:t>
      </w:r>
      <w:r>
        <w:rPr/>
        <w:t>full-term</w:t>
      </w:r>
      <w:bookmarkStart w:id="185" w:name="_bookmark68"/>
      <w:bookmarkEnd w:id="185"/>
      <w:r>
        <w:rPr/>
        <w:t xml:space="preserve"> infants. </w:t>
      </w:r>
      <w:r>
        <w:rPr>
          <w:i/>
        </w:rPr>
        <w:t xml:space="preserve">Pediatric </w:t>
      </w:r>
      <w:r>
        <w:rPr>
          <w:i/>
          <w:spacing w:val="-3"/>
        </w:rPr>
        <w:t>research</w:t>
      </w:r>
      <w:r>
        <w:rPr>
          <w:spacing w:val="-3"/>
        </w:rPr>
        <w:t>,</w:t>
      </w:r>
      <w:r>
        <w:rPr>
          <w:spacing w:val="-32"/>
        </w:rPr>
        <w:t xml:space="preserve"> </w:t>
      </w:r>
      <w:r>
        <w:rPr/>
        <w:t>54(3):393.</w:t>
      </w:r>
    </w:p>
    <w:p>
      <w:pPr>
        <w:pStyle w:val="TextBody"/>
        <w:spacing w:lineRule="auto" w:line="247"/>
        <w:ind w:left="430" w:right="876" w:hanging="286"/>
        <w:rPr/>
      </w:pPr>
      <w:r>
        <w:rPr/>
        <w:t xml:space="preserve">Sears, C. L. and Garrett, W. S. (2014). Microbes, microbiota, and colon cancer. </w:t>
      </w:r>
      <w:r>
        <w:rPr>
          <w:i/>
        </w:rPr>
        <w:t>Cell Host &amp; Microbe</w:t>
      </w:r>
      <w:r>
        <w:rPr/>
        <w:t>,</w:t>
      </w:r>
      <w:bookmarkStart w:id="186" w:name="_bookmark69"/>
      <w:bookmarkEnd w:id="186"/>
      <w:r>
        <w:rPr/>
        <w:t xml:space="preserve"> 15(3):317–328.</w:t>
      </w:r>
    </w:p>
    <w:p>
      <w:pPr>
        <w:pStyle w:val="TextBody"/>
        <w:spacing w:lineRule="auto" w:line="247"/>
        <w:ind w:left="430" w:right="876" w:hanging="286"/>
        <w:rPr/>
      </w:pPr>
      <w:r>
        <w:rPr/>
        <w:t xml:space="preserve">Shah, J., Jefferies, A. L., </w:t>
      </w:r>
      <w:r>
        <w:rPr>
          <w:spacing w:val="-5"/>
        </w:rPr>
        <w:t xml:space="preserve">Yoon, </w:t>
      </w:r>
      <w:r>
        <w:rPr/>
        <w:t xml:space="preserve">E. </w:t>
      </w:r>
      <w:r>
        <w:rPr>
          <w:spacing w:val="-7"/>
        </w:rPr>
        <w:t xml:space="preserve">W., </w:t>
      </w:r>
      <w:r>
        <w:rPr/>
        <w:t xml:space="preserve">Lee, S. K., and Shah, </w:t>
      </w:r>
      <w:r>
        <w:rPr>
          <w:spacing w:val="-12"/>
        </w:rPr>
        <w:t xml:space="preserve">P. </w:t>
      </w:r>
      <w:r>
        <w:rPr/>
        <w:t>S. (2015). Risk factors and outcomes of late-onset</w:t>
      </w:r>
      <w:r>
        <w:rPr>
          <w:spacing w:val="-10"/>
        </w:rPr>
        <w:t xml:space="preserve"> </w:t>
      </w:r>
      <w:r>
        <w:rPr/>
        <w:t>bacterial</w:t>
      </w:r>
      <w:r>
        <w:rPr>
          <w:spacing w:val="-11"/>
        </w:rPr>
        <w:t xml:space="preserve"> </w:t>
      </w:r>
      <w:r>
        <w:rPr/>
        <w:t>sepsis</w:t>
      </w:r>
      <w:r>
        <w:rPr>
          <w:spacing w:val="-9"/>
        </w:rPr>
        <w:t xml:space="preserve"> </w:t>
      </w:r>
      <w:r>
        <w:rPr/>
        <w:t>in</w:t>
      </w:r>
      <w:r>
        <w:rPr>
          <w:spacing w:val="-11"/>
        </w:rPr>
        <w:t xml:space="preserve"> </w:t>
      </w:r>
      <w:r>
        <w:rPr/>
        <w:t>preterm</w:t>
      </w:r>
      <w:r>
        <w:rPr>
          <w:spacing w:val="-9"/>
        </w:rPr>
        <w:t xml:space="preserve"> </w:t>
      </w:r>
      <w:r>
        <w:rPr/>
        <w:t>neonates</w:t>
      </w:r>
      <w:r>
        <w:rPr>
          <w:spacing w:val="-11"/>
        </w:rPr>
        <w:t xml:space="preserve"> </w:t>
      </w:r>
      <w:r>
        <w:rPr/>
        <w:t>born</w:t>
      </w:r>
      <w:r>
        <w:rPr>
          <w:spacing w:val="-9"/>
        </w:rPr>
        <w:t xml:space="preserve"> </w:t>
      </w:r>
      <w:r>
        <w:rPr/>
        <w:t>at</w:t>
      </w:r>
      <w:r>
        <w:rPr>
          <w:spacing w:val="-10"/>
        </w:rPr>
        <w:t xml:space="preserve"> </w:t>
      </w:r>
      <w:r>
        <w:rPr/>
        <w:t>less</w:t>
      </w:r>
      <w:r>
        <w:rPr>
          <w:spacing w:val="-10"/>
        </w:rPr>
        <w:t xml:space="preserve"> </w:t>
      </w:r>
      <w:r>
        <w:rPr/>
        <w:t>than</w:t>
      </w:r>
      <w:r>
        <w:rPr>
          <w:spacing w:val="-10"/>
        </w:rPr>
        <w:t xml:space="preserve"> </w:t>
      </w:r>
      <w:r>
        <w:rPr/>
        <w:t>32</w:t>
      </w:r>
      <w:r>
        <w:rPr>
          <w:spacing w:val="-11"/>
        </w:rPr>
        <w:t xml:space="preserve"> </w:t>
      </w:r>
      <w:r>
        <w:rPr/>
        <w:t>weeks’</w:t>
      </w:r>
      <w:r>
        <w:rPr>
          <w:spacing w:val="-9"/>
        </w:rPr>
        <w:t xml:space="preserve"> </w:t>
      </w:r>
      <w:r>
        <w:rPr/>
        <w:t>gestation.</w:t>
      </w:r>
      <w:r>
        <w:rPr>
          <w:spacing w:val="8"/>
        </w:rPr>
        <w:t xml:space="preserve"> </w:t>
      </w:r>
      <w:r>
        <w:rPr>
          <w:i/>
        </w:rPr>
        <w:t>American</w:t>
      </w:r>
      <w:r>
        <w:rPr>
          <w:i/>
          <w:spacing w:val="-10"/>
        </w:rPr>
        <w:t xml:space="preserve"> </w:t>
      </w:r>
      <w:r>
        <w:rPr>
          <w:i/>
        </w:rPr>
        <w:t>journal</w:t>
      </w:r>
      <w:bookmarkStart w:id="187" w:name="_bookmark70"/>
      <w:bookmarkEnd w:id="187"/>
      <w:r>
        <w:rPr>
          <w:i/>
        </w:rPr>
        <w:t xml:space="preserve"> of perinatology</w:t>
      </w:r>
      <w:r>
        <w:rPr/>
        <w:t>,</w:t>
      </w:r>
      <w:r>
        <w:rPr>
          <w:spacing w:val="-3"/>
        </w:rPr>
        <w:t xml:space="preserve"> </w:t>
      </w:r>
      <w:r>
        <w:rPr/>
        <w:t>32(07):675–682.</w:t>
      </w:r>
    </w:p>
    <w:p>
      <w:pPr>
        <w:pStyle w:val="TextBody"/>
        <w:spacing w:lineRule="auto" w:line="247"/>
        <w:ind w:left="430" w:right="876" w:hanging="286"/>
        <w:rPr/>
      </w:pPr>
      <w:r>
        <w:rPr/>
        <w:t>Sharon, U., Alain, S., Prakeshkumar, S., David, M., and O’Connor, D. L. (2015). Gut microbiota of the</w:t>
      </w:r>
      <w:bookmarkStart w:id="188" w:name="_bookmark71"/>
      <w:bookmarkEnd w:id="188"/>
      <w:r>
        <w:rPr/>
        <w:t xml:space="preserve"> very-low-birth-weight infant. </w:t>
      </w:r>
      <w:r>
        <w:rPr>
          <w:i/>
        </w:rPr>
        <w:t>Pediatric Research</w:t>
      </w:r>
      <w:r>
        <w:rPr/>
        <w:t>, 77(1-2):205.</w:t>
      </w:r>
    </w:p>
    <w:p>
      <w:pPr>
        <w:pStyle w:val="TextBody"/>
        <w:ind w:left="430" w:right="876" w:hanging="286"/>
        <w:rPr/>
      </w:pPr>
      <w:r>
        <w:rPr/>
        <w:t>Shin, H., Pei, Z., Martinez, K. A., Rivera-Vinas, J. I., Mendez, K., Cavallin, H., and Dominguez-Bello,</w:t>
      </w:r>
    </w:p>
    <w:p>
      <w:pPr>
        <w:pStyle w:val="TextBody"/>
        <w:spacing w:lineRule="auto" w:line="247" w:before="7" w:after="0"/>
        <w:ind w:left="430" w:right="876" w:hanging="286"/>
        <w:rPr/>
      </w:pPr>
      <w:r>
        <w:rPr/>
        <w:t>M. G. (2015). The first microbial environment of infants born by c-section: the operating room</w:t>
      </w:r>
      <w:bookmarkStart w:id="189" w:name="_bookmark72"/>
      <w:bookmarkEnd w:id="189"/>
      <w:r>
        <w:rPr/>
        <w:t xml:space="preserve"> microbes. </w:t>
      </w:r>
      <w:r>
        <w:rPr>
          <w:i/>
        </w:rPr>
        <w:t>Microbiome</w:t>
      </w:r>
      <w:r>
        <w:rPr/>
        <w:t>, 3(1):59.</w:t>
      </w:r>
    </w:p>
    <w:p>
      <w:pPr>
        <w:pStyle w:val="TextBody"/>
        <w:spacing w:lineRule="auto" w:line="247"/>
        <w:ind w:left="430" w:right="876" w:hanging="286"/>
        <w:rPr/>
      </w:pPr>
      <w:r>
        <w:rPr/>
        <w:t>Singh,</w:t>
      </w:r>
      <w:r>
        <w:rPr>
          <w:spacing w:val="-9"/>
        </w:rPr>
        <w:t xml:space="preserve"> </w:t>
      </w:r>
      <w:r>
        <w:rPr/>
        <w:t>B.,</w:t>
      </w:r>
      <w:r>
        <w:rPr>
          <w:spacing w:val="-9"/>
        </w:rPr>
        <w:t xml:space="preserve"> </w:t>
      </w:r>
      <w:r>
        <w:rPr/>
        <w:t>Shah,</w:t>
      </w:r>
      <w:r>
        <w:rPr>
          <w:spacing w:val="-9"/>
        </w:rPr>
        <w:t xml:space="preserve"> </w:t>
      </w:r>
      <w:r>
        <w:rPr>
          <w:spacing w:val="-12"/>
        </w:rPr>
        <w:t>P.</w:t>
      </w:r>
      <w:r>
        <w:rPr>
          <w:spacing w:val="-8"/>
        </w:rPr>
        <w:t xml:space="preserve"> </w:t>
      </w:r>
      <w:r>
        <w:rPr/>
        <w:t>S.,</w:t>
      </w:r>
      <w:r>
        <w:rPr>
          <w:spacing w:val="-9"/>
        </w:rPr>
        <w:t xml:space="preserve"> </w:t>
      </w:r>
      <w:r>
        <w:rPr/>
        <w:t>Afifi,</w:t>
      </w:r>
      <w:r>
        <w:rPr>
          <w:spacing w:val="-9"/>
        </w:rPr>
        <w:t xml:space="preserve"> </w:t>
      </w:r>
      <w:r>
        <w:rPr/>
        <w:t>J.,</w:t>
      </w:r>
      <w:r>
        <w:rPr>
          <w:spacing w:val="-9"/>
        </w:rPr>
        <w:t xml:space="preserve"> </w:t>
      </w:r>
      <w:r>
        <w:rPr/>
        <w:t>Simpson,</w:t>
      </w:r>
      <w:r>
        <w:rPr>
          <w:spacing w:val="-8"/>
        </w:rPr>
        <w:t xml:space="preserve"> </w:t>
      </w:r>
      <w:r>
        <w:rPr/>
        <w:t>C.</w:t>
      </w:r>
      <w:r>
        <w:rPr>
          <w:spacing w:val="-9"/>
        </w:rPr>
        <w:t xml:space="preserve"> </w:t>
      </w:r>
      <w:r>
        <w:rPr/>
        <w:t>D.,</w:t>
      </w:r>
      <w:r>
        <w:rPr>
          <w:spacing w:val="-9"/>
        </w:rPr>
        <w:t xml:space="preserve"> </w:t>
      </w:r>
      <w:r>
        <w:rPr/>
        <w:t>Mitra,</w:t>
      </w:r>
      <w:r>
        <w:rPr>
          <w:spacing w:val="-9"/>
        </w:rPr>
        <w:t xml:space="preserve"> </w:t>
      </w:r>
      <w:r>
        <w:rPr/>
        <w:t>S.,</w:t>
      </w:r>
      <w:r>
        <w:rPr>
          <w:spacing w:val="-8"/>
        </w:rPr>
        <w:t xml:space="preserve"> </w:t>
      </w:r>
      <w:r>
        <w:rPr>
          <w:spacing w:val="-5"/>
        </w:rPr>
        <w:t>Dow,</w:t>
      </w:r>
      <w:r>
        <w:rPr>
          <w:spacing w:val="-9"/>
        </w:rPr>
        <w:t xml:space="preserve"> </w:t>
      </w:r>
      <w:r>
        <w:rPr/>
        <w:t>K.,</w:t>
      </w:r>
      <w:r>
        <w:rPr>
          <w:spacing w:val="-9"/>
        </w:rPr>
        <w:t xml:space="preserve"> </w:t>
      </w:r>
      <w:r>
        <w:rPr/>
        <w:t>and</w:t>
      </w:r>
      <w:r>
        <w:rPr>
          <w:spacing w:val="-9"/>
        </w:rPr>
        <w:t xml:space="preserve"> </w:t>
      </w:r>
      <w:r>
        <w:rPr/>
        <w:t>El-Naggar,</w:t>
      </w:r>
      <w:r>
        <w:rPr>
          <w:spacing w:val="-8"/>
        </w:rPr>
        <w:t xml:space="preserve"> </w:t>
      </w:r>
      <w:r>
        <w:rPr>
          <w:spacing w:val="-10"/>
        </w:rPr>
        <w:t>W.</w:t>
      </w:r>
      <w:r>
        <w:rPr>
          <w:spacing w:val="-9"/>
        </w:rPr>
        <w:t xml:space="preserve"> </w:t>
      </w:r>
      <w:r>
        <w:rPr/>
        <w:t>(2019).</w:t>
      </w:r>
      <w:r>
        <w:rPr>
          <w:spacing w:val="10"/>
        </w:rPr>
        <w:t xml:space="preserve"> </w:t>
      </w:r>
      <w:r>
        <w:rPr/>
        <w:t>Probiotics</w:t>
      </w:r>
      <w:bookmarkStart w:id="190" w:name="_bookmark73"/>
      <w:bookmarkEnd w:id="190"/>
      <w:r>
        <w:rPr/>
        <w:t xml:space="preserve"> for preterm infants: A national retrospective cohort </w:t>
      </w:r>
      <w:r>
        <w:rPr>
          <w:spacing w:val="-3"/>
        </w:rPr>
        <w:t xml:space="preserve">study. </w:t>
      </w:r>
      <w:r>
        <w:rPr>
          <w:i/>
        </w:rPr>
        <w:t>Journal of Perinatology</w:t>
      </w:r>
      <w:r>
        <w:rPr/>
        <w:t>, page</w:t>
      </w:r>
      <w:r>
        <w:rPr>
          <w:spacing w:val="2"/>
        </w:rPr>
        <w:t xml:space="preserve"> </w:t>
      </w:r>
      <w:r>
        <w:rPr/>
        <w:t>1.</w:t>
      </w:r>
    </w:p>
    <w:p>
      <w:pPr>
        <w:pStyle w:val="TextBody"/>
        <w:spacing w:lineRule="auto" w:line="247"/>
        <w:ind w:left="430" w:right="876" w:hanging="286"/>
        <w:rPr/>
      </w:pPr>
      <w:r>
        <w:rPr/>
        <w:t xml:space="preserve">Stewart, C. J., Ajami, N. J., O’Brien, J. L., Hutchinson, D. S., Smith, D. </w:t>
      </w:r>
      <w:r>
        <w:rPr>
          <w:spacing w:val="-8"/>
        </w:rPr>
        <w:t xml:space="preserve">P., </w:t>
      </w:r>
      <w:r>
        <w:rPr>
          <w:spacing w:val="-4"/>
        </w:rPr>
        <w:t xml:space="preserve">Wong, </w:t>
      </w:r>
      <w:r>
        <w:rPr/>
        <w:t>M. C., Ross, M. C., Lloyd,</w:t>
      </w:r>
      <w:r>
        <w:rPr>
          <w:spacing w:val="-9"/>
        </w:rPr>
        <w:t xml:space="preserve"> </w:t>
      </w:r>
      <w:r>
        <w:rPr/>
        <w:t>R.</w:t>
      </w:r>
      <w:r>
        <w:rPr>
          <w:spacing w:val="-9"/>
        </w:rPr>
        <w:t xml:space="preserve"> </w:t>
      </w:r>
      <w:r>
        <w:rPr/>
        <w:t>E.,</w:t>
      </w:r>
      <w:r>
        <w:rPr>
          <w:spacing w:val="-9"/>
        </w:rPr>
        <w:t xml:space="preserve"> </w:t>
      </w:r>
      <w:r>
        <w:rPr/>
        <w:t>Doddapaneni,</w:t>
      </w:r>
      <w:r>
        <w:rPr>
          <w:spacing w:val="-9"/>
        </w:rPr>
        <w:t xml:space="preserve"> </w:t>
      </w:r>
      <w:r>
        <w:rPr/>
        <w:t>H.,</w:t>
      </w:r>
      <w:r>
        <w:rPr>
          <w:spacing w:val="-9"/>
        </w:rPr>
        <w:t xml:space="preserve"> </w:t>
      </w:r>
      <w:r>
        <w:rPr/>
        <w:t>Metcalf,</w:t>
      </w:r>
      <w:r>
        <w:rPr>
          <w:spacing w:val="-9"/>
        </w:rPr>
        <w:t xml:space="preserve"> </w:t>
      </w:r>
      <w:r>
        <w:rPr/>
        <w:t>G.</w:t>
      </w:r>
      <w:r>
        <w:rPr>
          <w:spacing w:val="-9"/>
        </w:rPr>
        <w:t xml:space="preserve"> </w:t>
      </w:r>
      <w:r>
        <w:rPr/>
        <w:t>A.,</w:t>
      </w:r>
      <w:r>
        <w:rPr>
          <w:spacing w:val="-9"/>
        </w:rPr>
        <w:t xml:space="preserve"> </w:t>
      </w:r>
      <w:r>
        <w:rPr>
          <w:spacing w:val="-3"/>
        </w:rPr>
        <w:t>Muzny,</w:t>
      </w:r>
      <w:r>
        <w:rPr>
          <w:spacing w:val="-9"/>
        </w:rPr>
        <w:t xml:space="preserve"> </w:t>
      </w:r>
      <w:r>
        <w:rPr/>
        <w:t>D.,</w:t>
      </w:r>
      <w:r>
        <w:rPr>
          <w:spacing w:val="-9"/>
        </w:rPr>
        <w:t xml:space="preserve"> </w:t>
      </w:r>
      <w:r>
        <w:rPr/>
        <w:t>Gibbs,</w:t>
      </w:r>
      <w:r>
        <w:rPr>
          <w:spacing w:val="-8"/>
        </w:rPr>
        <w:t xml:space="preserve"> </w:t>
      </w:r>
      <w:r>
        <w:rPr/>
        <w:t>R.</w:t>
      </w:r>
      <w:r>
        <w:rPr>
          <w:spacing w:val="-9"/>
        </w:rPr>
        <w:t xml:space="preserve"> </w:t>
      </w:r>
      <w:r>
        <w:rPr/>
        <w:t>A.,</w:t>
      </w:r>
      <w:r>
        <w:rPr>
          <w:spacing w:val="-9"/>
        </w:rPr>
        <w:t xml:space="preserve"> </w:t>
      </w:r>
      <w:r>
        <w:rPr>
          <w:spacing w:val="-3"/>
        </w:rPr>
        <w:t>Vatanen,</w:t>
      </w:r>
      <w:r>
        <w:rPr>
          <w:spacing w:val="-9"/>
        </w:rPr>
        <w:t xml:space="preserve"> </w:t>
      </w:r>
      <w:r>
        <w:rPr>
          <w:spacing w:val="-5"/>
        </w:rPr>
        <w:t>T.,</w:t>
      </w:r>
      <w:r>
        <w:rPr>
          <w:spacing w:val="-9"/>
        </w:rPr>
        <w:t xml:space="preserve"> </w:t>
      </w:r>
      <w:r>
        <w:rPr/>
        <w:t>Huttenhower,</w:t>
      </w:r>
      <w:r>
        <w:rPr>
          <w:spacing w:val="-9"/>
        </w:rPr>
        <w:t xml:space="preserve"> </w:t>
      </w:r>
      <w:r>
        <w:rPr/>
        <w:t>C., Xavier,</w:t>
      </w:r>
      <w:r>
        <w:rPr>
          <w:spacing w:val="-13"/>
        </w:rPr>
        <w:t xml:space="preserve"> </w:t>
      </w:r>
      <w:r>
        <w:rPr/>
        <w:t>R.</w:t>
      </w:r>
      <w:r>
        <w:rPr>
          <w:spacing w:val="-13"/>
        </w:rPr>
        <w:t xml:space="preserve"> </w:t>
      </w:r>
      <w:r>
        <w:rPr/>
        <w:t>J.,</w:t>
      </w:r>
      <w:r>
        <w:rPr>
          <w:spacing w:val="-13"/>
        </w:rPr>
        <w:t xml:space="preserve"> </w:t>
      </w:r>
      <w:r>
        <w:rPr/>
        <w:t>Rewers,</w:t>
      </w:r>
      <w:r>
        <w:rPr>
          <w:spacing w:val="-13"/>
        </w:rPr>
        <w:t xml:space="preserve"> </w:t>
      </w:r>
      <w:r>
        <w:rPr/>
        <w:t>M.,</w:t>
      </w:r>
      <w:r>
        <w:rPr>
          <w:spacing w:val="-12"/>
        </w:rPr>
        <w:t xml:space="preserve"> </w:t>
      </w:r>
      <w:r>
        <w:rPr/>
        <w:t>Hagopian,</w:t>
      </w:r>
      <w:r>
        <w:rPr>
          <w:spacing w:val="-13"/>
        </w:rPr>
        <w:t xml:space="preserve"> </w:t>
      </w:r>
      <w:r>
        <w:rPr>
          <w:spacing w:val="-7"/>
        </w:rPr>
        <w:t>W.,</w:t>
      </w:r>
      <w:r>
        <w:rPr>
          <w:spacing w:val="-13"/>
        </w:rPr>
        <w:t xml:space="preserve"> </w:t>
      </w:r>
      <w:r>
        <w:rPr/>
        <w:t>Toppari,</w:t>
      </w:r>
      <w:r>
        <w:rPr>
          <w:spacing w:val="-12"/>
        </w:rPr>
        <w:t xml:space="preserve"> </w:t>
      </w:r>
      <w:r>
        <w:rPr/>
        <w:t>J.,</w:t>
      </w:r>
      <w:r>
        <w:rPr>
          <w:spacing w:val="-13"/>
        </w:rPr>
        <w:t xml:space="preserve"> </w:t>
      </w:r>
      <w:r>
        <w:rPr/>
        <w:t>Ziegler,</w:t>
      </w:r>
      <w:r>
        <w:rPr>
          <w:spacing w:val="-13"/>
        </w:rPr>
        <w:t xml:space="preserve"> </w:t>
      </w:r>
      <w:r>
        <w:rPr/>
        <w:t>A.-G.,</w:t>
      </w:r>
      <w:r>
        <w:rPr>
          <w:spacing w:val="-12"/>
        </w:rPr>
        <w:t xml:space="preserve"> </w:t>
      </w:r>
      <w:r>
        <w:rPr/>
        <w:t>She,</w:t>
      </w:r>
      <w:r>
        <w:rPr>
          <w:spacing w:val="-13"/>
        </w:rPr>
        <w:t xml:space="preserve"> </w:t>
      </w:r>
      <w:r>
        <w:rPr/>
        <w:t>J.-X.,</w:t>
      </w:r>
      <w:r>
        <w:rPr>
          <w:spacing w:val="-12"/>
        </w:rPr>
        <w:t xml:space="preserve"> </w:t>
      </w:r>
      <w:r>
        <w:rPr/>
        <w:t>Akolkar,</w:t>
      </w:r>
      <w:r>
        <w:rPr>
          <w:spacing w:val="-13"/>
        </w:rPr>
        <w:t xml:space="preserve"> </w:t>
      </w:r>
      <w:r>
        <w:rPr/>
        <w:t>B.,</w:t>
      </w:r>
      <w:r>
        <w:rPr>
          <w:spacing w:val="-13"/>
        </w:rPr>
        <w:t xml:space="preserve"> </w:t>
      </w:r>
      <w:r>
        <w:rPr/>
        <w:t xml:space="preserve">Lernmark, A., </w:t>
      </w:r>
      <w:r>
        <w:rPr>
          <w:spacing w:val="-3"/>
        </w:rPr>
        <w:t xml:space="preserve">Hyoty, </w:t>
      </w:r>
      <w:r>
        <w:rPr/>
        <w:t xml:space="preserve">H., </w:t>
      </w:r>
      <w:r>
        <w:rPr>
          <w:spacing w:val="-4"/>
        </w:rPr>
        <w:t xml:space="preserve">Vehik, </w:t>
      </w:r>
      <w:r>
        <w:rPr/>
        <w:t xml:space="preserve">K., Krischer, J. </w:t>
      </w:r>
      <w:r>
        <w:rPr>
          <w:spacing w:val="-8"/>
        </w:rPr>
        <w:t xml:space="preserve">P., </w:t>
      </w:r>
      <w:r>
        <w:rPr/>
        <w:t xml:space="preserve">and Petrosino, J. </w:t>
      </w:r>
      <w:r>
        <w:rPr>
          <w:spacing w:val="-8"/>
        </w:rPr>
        <w:t xml:space="preserve">F. </w:t>
      </w:r>
      <w:r>
        <w:rPr/>
        <w:t>(2018). Temporal development of the gut</w:t>
      </w:r>
      <w:bookmarkStart w:id="191" w:name="_bookmark74"/>
      <w:bookmarkEnd w:id="191"/>
      <w:r>
        <w:rPr/>
        <w:t xml:space="preserve"> microbiome in early childhood from the teddy </w:t>
      </w:r>
      <w:r>
        <w:rPr>
          <w:spacing w:val="-3"/>
        </w:rPr>
        <w:t xml:space="preserve">study. </w:t>
      </w:r>
      <w:r>
        <w:rPr>
          <w:i/>
        </w:rPr>
        <w:t>Nature</w:t>
      </w:r>
      <w:r>
        <w:rPr/>
        <w:t>,</w:t>
      </w:r>
      <w:r>
        <w:rPr>
          <w:spacing w:val="11"/>
        </w:rPr>
        <w:t xml:space="preserve"> </w:t>
      </w:r>
      <w:r>
        <w:rPr/>
        <w:t>562(7728):583.</w:t>
      </w:r>
    </w:p>
    <w:p>
      <w:pPr>
        <w:pStyle w:val="TextBody"/>
        <w:spacing w:lineRule="exact" w:line="230"/>
        <w:ind w:left="430" w:right="876" w:hanging="286"/>
        <w:rPr/>
      </w:pPr>
      <w:r>
        <w:rPr/>
        <w:t>Stewart,</w:t>
      </w:r>
      <w:r>
        <w:rPr>
          <w:spacing w:val="-7"/>
        </w:rPr>
        <w:t xml:space="preserve"> </w:t>
      </w:r>
      <w:r>
        <w:rPr/>
        <w:t>C.</w:t>
      </w:r>
      <w:r>
        <w:rPr>
          <w:spacing w:val="-6"/>
        </w:rPr>
        <w:t xml:space="preserve"> </w:t>
      </w:r>
      <w:r>
        <w:rPr/>
        <w:t>J.,</w:t>
      </w:r>
      <w:r>
        <w:rPr>
          <w:spacing w:val="-6"/>
        </w:rPr>
        <w:t xml:space="preserve"> </w:t>
      </w:r>
      <w:r>
        <w:rPr/>
        <w:t>Embleton,</w:t>
      </w:r>
      <w:r>
        <w:rPr>
          <w:spacing w:val="-6"/>
        </w:rPr>
        <w:t xml:space="preserve"> </w:t>
      </w:r>
      <w:r>
        <w:rPr/>
        <w:t>N.</w:t>
      </w:r>
      <w:r>
        <w:rPr>
          <w:spacing w:val="-6"/>
        </w:rPr>
        <w:t xml:space="preserve"> </w:t>
      </w:r>
      <w:r>
        <w:rPr/>
        <w:t>D.,</w:t>
      </w:r>
      <w:r>
        <w:rPr>
          <w:spacing w:val="-7"/>
        </w:rPr>
        <w:t xml:space="preserve"> </w:t>
      </w:r>
      <w:r>
        <w:rPr/>
        <w:t>Marrs,</w:t>
      </w:r>
      <w:r>
        <w:rPr>
          <w:spacing w:val="-6"/>
        </w:rPr>
        <w:t xml:space="preserve"> </w:t>
      </w:r>
      <w:r>
        <w:rPr/>
        <w:t>E.</w:t>
      </w:r>
      <w:r>
        <w:rPr>
          <w:spacing w:val="-6"/>
        </w:rPr>
        <w:t xml:space="preserve"> </w:t>
      </w:r>
      <w:r>
        <w:rPr/>
        <w:t>C.</w:t>
      </w:r>
      <w:r>
        <w:rPr>
          <w:spacing w:val="-6"/>
        </w:rPr>
        <w:t xml:space="preserve"> </w:t>
      </w:r>
      <w:r>
        <w:rPr/>
        <w:t>L.,</w:t>
      </w:r>
      <w:r>
        <w:rPr>
          <w:spacing w:val="-6"/>
        </w:rPr>
        <w:t xml:space="preserve"> </w:t>
      </w:r>
      <w:r>
        <w:rPr/>
        <w:t>Smith,</w:t>
      </w:r>
      <w:r>
        <w:rPr>
          <w:spacing w:val="-6"/>
        </w:rPr>
        <w:t xml:space="preserve"> </w:t>
      </w:r>
      <w:r>
        <w:rPr/>
        <w:t>D.</w:t>
      </w:r>
      <w:r>
        <w:rPr>
          <w:spacing w:val="-7"/>
        </w:rPr>
        <w:t xml:space="preserve"> </w:t>
      </w:r>
      <w:r>
        <w:rPr>
          <w:spacing w:val="-8"/>
        </w:rPr>
        <w:t>P.,</w:t>
      </w:r>
      <w:r>
        <w:rPr>
          <w:spacing w:val="-6"/>
        </w:rPr>
        <w:t xml:space="preserve"> </w:t>
      </w:r>
      <w:r>
        <w:rPr/>
        <w:t>Fofanova,</w:t>
      </w:r>
      <w:r>
        <w:rPr>
          <w:spacing w:val="-6"/>
        </w:rPr>
        <w:t xml:space="preserve"> </w:t>
      </w:r>
      <w:r>
        <w:rPr>
          <w:spacing w:val="-5"/>
        </w:rPr>
        <w:t>T.,</w:t>
      </w:r>
      <w:r>
        <w:rPr>
          <w:spacing w:val="-6"/>
        </w:rPr>
        <w:t xml:space="preserve"> </w:t>
      </w:r>
      <w:r>
        <w:rPr/>
        <w:t>Nelson,</w:t>
      </w:r>
      <w:r>
        <w:rPr>
          <w:spacing w:val="-6"/>
        </w:rPr>
        <w:t xml:space="preserve"> </w:t>
      </w:r>
      <w:r>
        <w:rPr/>
        <w:t>A.,</w:t>
      </w:r>
      <w:r>
        <w:rPr>
          <w:spacing w:val="-6"/>
        </w:rPr>
        <w:t xml:space="preserve"> </w:t>
      </w:r>
      <w:r>
        <w:rPr/>
        <w:t>Skeath,</w:t>
      </w:r>
      <w:r>
        <w:rPr>
          <w:spacing w:val="-7"/>
        </w:rPr>
        <w:t xml:space="preserve"> </w:t>
      </w:r>
      <w:r>
        <w:rPr>
          <w:spacing w:val="-5"/>
        </w:rPr>
        <w:t>T.,</w:t>
      </w:r>
      <w:r>
        <w:rPr>
          <w:spacing w:val="-6"/>
        </w:rPr>
        <w:t xml:space="preserve"> </w:t>
      </w:r>
      <w:r>
        <w:rPr>
          <w:spacing w:val="-3"/>
        </w:rPr>
        <w:t>Perry,</w:t>
      </w:r>
      <w:r>
        <w:rPr/>
        <w:t xml:space="preserve">J. D., Petrosino, J. </w:t>
      </w:r>
      <w:r>
        <w:rPr>
          <w:spacing w:val="-6"/>
        </w:rPr>
        <w:t xml:space="preserve">F., </w:t>
      </w:r>
      <w:r>
        <w:rPr/>
        <w:t>and Berrington, J. E. (2017). Longitudinal development of the</w:t>
      </w:r>
      <w:r>
        <w:rPr>
          <w:spacing w:val="-18"/>
        </w:rPr>
        <w:t xml:space="preserve"> </w:t>
      </w:r>
      <w:r>
        <w:rPr/>
        <w:t>gut microbiome and</w:t>
      </w:r>
      <w:r>
        <w:rPr>
          <w:spacing w:val="-9"/>
        </w:rPr>
        <w:t xml:space="preserve"> </w:t>
      </w:r>
      <w:r>
        <w:rPr/>
        <w:t>metabolome</w:t>
      </w:r>
      <w:r>
        <w:rPr>
          <w:spacing w:val="-8"/>
        </w:rPr>
        <w:t xml:space="preserve"> </w:t>
      </w:r>
      <w:r>
        <w:rPr/>
        <w:t>in</w:t>
      </w:r>
      <w:r>
        <w:rPr>
          <w:spacing w:val="-8"/>
        </w:rPr>
        <w:t xml:space="preserve"> </w:t>
      </w:r>
      <w:r>
        <w:rPr/>
        <w:t>preterm</w:t>
      </w:r>
      <w:r>
        <w:rPr>
          <w:spacing w:val="-9"/>
        </w:rPr>
        <w:t xml:space="preserve"> </w:t>
      </w:r>
      <w:r>
        <w:rPr/>
        <w:t>neonates</w:t>
      </w:r>
      <w:r>
        <w:rPr>
          <w:spacing w:val="-8"/>
        </w:rPr>
        <w:t xml:space="preserve"> </w:t>
      </w:r>
      <w:r>
        <w:rPr/>
        <w:t>with</w:t>
      </w:r>
      <w:r>
        <w:rPr>
          <w:spacing w:val="-8"/>
        </w:rPr>
        <w:t xml:space="preserve"> </w:t>
      </w:r>
      <w:r>
        <w:rPr/>
        <w:t>late</w:t>
      </w:r>
      <w:r>
        <w:rPr>
          <w:spacing w:val="-9"/>
        </w:rPr>
        <w:t xml:space="preserve"> </w:t>
      </w:r>
      <w:r>
        <w:rPr/>
        <w:t>onset</w:t>
      </w:r>
      <w:r>
        <w:rPr>
          <w:spacing w:val="-8"/>
        </w:rPr>
        <w:t xml:space="preserve"> </w:t>
      </w:r>
      <w:r>
        <w:rPr/>
        <w:t>sepsis</w:t>
      </w:r>
      <w:r>
        <w:rPr>
          <w:spacing w:val="-8"/>
        </w:rPr>
        <w:t xml:space="preserve"> </w:t>
      </w:r>
      <w:r>
        <w:rPr/>
        <w:t>and</w:t>
      </w:r>
      <w:r>
        <w:rPr>
          <w:spacing w:val="-9"/>
        </w:rPr>
        <w:t xml:space="preserve"> </w:t>
      </w:r>
      <w:r>
        <w:rPr/>
        <w:t>healthy</w:t>
      </w:r>
      <w:r>
        <w:rPr>
          <w:spacing w:val="-8"/>
        </w:rPr>
        <w:t xml:space="preserve"> </w:t>
      </w:r>
      <w:r>
        <w:rPr/>
        <w:t>controls.</w:t>
      </w:r>
      <w:r>
        <w:rPr>
          <w:spacing w:val="11"/>
        </w:rPr>
        <w:t xml:space="preserve"> </w:t>
      </w:r>
      <w:r>
        <w:rPr>
          <w:i/>
        </w:rPr>
        <w:t>Microbiome</w:t>
      </w:r>
      <w:r>
        <w:rPr/>
        <w:t>,</w:t>
      </w:r>
      <w:r>
        <w:rPr>
          <w:spacing w:val="-9"/>
        </w:rPr>
        <w:t xml:space="preserve"> </w:t>
      </w:r>
      <w:r>
        <w:rPr/>
        <w:t>5(1):75.</w:t>
      </w:r>
      <w:r>
        <w:rPr>
          <w:w w:val="98"/>
        </w:rPr>
        <w:t xml:space="preserve"> </w:t>
      </w:r>
      <w:r>
        <w:rPr/>
        <w:t>Stokholm,</w:t>
      </w:r>
      <w:r>
        <w:rPr>
          <w:spacing w:val="-9"/>
        </w:rPr>
        <w:t xml:space="preserve"> </w:t>
      </w:r>
      <w:r>
        <w:rPr/>
        <w:t>J.,</w:t>
      </w:r>
      <w:r>
        <w:rPr>
          <w:spacing w:val="-8"/>
        </w:rPr>
        <w:t xml:space="preserve"> </w:t>
      </w:r>
      <w:r>
        <w:rPr/>
        <w:t>Blaser,</w:t>
      </w:r>
      <w:r>
        <w:rPr>
          <w:spacing w:val="-8"/>
        </w:rPr>
        <w:t xml:space="preserve"> </w:t>
      </w:r>
      <w:r>
        <w:rPr/>
        <w:t>M.</w:t>
      </w:r>
      <w:r>
        <w:rPr>
          <w:spacing w:val="-9"/>
        </w:rPr>
        <w:t xml:space="preserve"> </w:t>
      </w:r>
      <w:r>
        <w:rPr/>
        <w:t>J.,</w:t>
      </w:r>
      <w:r>
        <w:rPr>
          <w:spacing w:val="-8"/>
        </w:rPr>
        <w:t xml:space="preserve"> </w:t>
      </w:r>
      <w:r>
        <w:rPr/>
        <w:t>Thorsen,</w:t>
      </w:r>
      <w:r>
        <w:rPr>
          <w:spacing w:val="-8"/>
        </w:rPr>
        <w:t xml:space="preserve"> </w:t>
      </w:r>
      <w:r>
        <w:rPr/>
        <w:t>J.,</w:t>
      </w:r>
      <w:r>
        <w:rPr>
          <w:spacing w:val="-9"/>
        </w:rPr>
        <w:t xml:space="preserve"> </w:t>
      </w:r>
      <w:r>
        <w:rPr/>
        <w:t>Rasmussen,</w:t>
      </w:r>
      <w:r>
        <w:rPr>
          <w:spacing w:val="-8"/>
        </w:rPr>
        <w:t xml:space="preserve"> </w:t>
      </w:r>
      <w:r>
        <w:rPr/>
        <w:t>M.</w:t>
      </w:r>
      <w:r>
        <w:rPr>
          <w:spacing w:val="-8"/>
        </w:rPr>
        <w:t xml:space="preserve"> </w:t>
      </w:r>
      <w:r>
        <w:rPr/>
        <w:t>A.,</w:t>
      </w:r>
      <w:r>
        <w:rPr>
          <w:spacing w:val="-8"/>
        </w:rPr>
        <w:t xml:space="preserve"> </w:t>
      </w:r>
      <w:r>
        <w:rPr>
          <w:spacing w:val="-3"/>
        </w:rPr>
        <w:t>Waage,</w:t>
      </w:r>
      <w:r>
        <w:rPr>
          <w:spacing w:val="-9"/>
        </w:rPr>
        <w:t xml:space="preserve"> </w:t>
      </w:r>
      <w:r>
        <w:rPr/>
        <w:t>J.,</w:t>
      </w:r>
      <w:r>
        <w:rPr>
          <w:spacing w:val="-8"/>
        </w:rPr>
        <w:t xml:space="preserve"> </w:t>
      </w:r>
      <w:r>
        <w:rPr/>
        <w:t>Vinding,</w:t>
      </w:r>
      <w:r>
        <w:rPr>
          <w:spacing w:val="-8"/>
        </w:rPr>
        <w:t xml:space="preserve"> </w:t>
      </w:r>
      <w:r>
        <w:rPr/>
        <w:t>R.</w:t>
      </w:r>
      <w:r>
        <w:rPr>
          <w:spacing w:val="-9"/>
        </w:rPr>
        <w:t xml:space="preserve"> </w:t>
      </w:r>
      <w:r>
        <w:rPr/>
        <w:t>K.,</w:t>
      </w:r>
      <w:r>
        <w:rPr>
          <w:spacing w:val="-8"/>
        </w:rPr>
        <w:t xml:space="preserve"> </w:t>
      </w:r>
      <w:r>
        <w:rPr/>
        <w:t>Schoos,</w:t>
      </w:r>
      <w:r>
        <w:rPr>
          <w:spacing w:val="-8"/>
        </w:rPr>
        <w:t xml:space="preserve"> </w:t>
      </w:r>
      <w:r>
        <w:rPr/>
        <w:t>A.-M.</w:t>
      </w:r>
      <w:r>
        <w:rPr>
          <w:spacing w:val="-9"/>
        </w:rPr>
        <w:t xml:space="preserve"> </w:t>
      </w:r>
      <w:r>
        <w:rPr/>
        <w:t>M.,</w:t>
      </w:r>
      <w:r>
        <w:rPr>
          <w:w w:val="98"/>
        </w:rPr>
        <w:t xml:space="preserve"> </w:t>
      </w:r>
      <w:r>
        <w:rPr/>
        <w:t>Kunøe, A., Fink, N. R., Chawes, B. L., Bønnelykke, K., Brejnrod, A. D., Mortensen, M. S.,</w:t>
      </w:r>
      <w:r>
        <w:rPr>
          <w:spacing w:val="-9"/>
        </w:rPr>
        <w:t xml:space="preserve"> </w:t>
      </w:r>
      <w:r>
        <w:rPr/>
        <w:t>Al-Soud,</w:t>
      </w:r>
    </w:p>
    <w:p>
      <w:pPr>
        <w:pStyle w:val="TextBody"/>
        <w:spacing w:lineRule="auto" w:line="247"/>
        <w:ind w:left="416" w:right="876" w:hanging="272"/>
        <w:rPr/>
      </w:pPr>
      <w:r>
        <w:rPr>
          <w:spacing w:val="-10"/>
        </w:rPr>
        <w:t xml:space="preserve">W. </w:t>
      </w:r>
      <w:r>
        <w:rPr/>
        <w:t>A., Sørensen, S. J., and Bisgaard, H. (2018). Maturation of the gut microbiome and risk of</w:t>
      </w:r>
      <w:r>
        <w:rPr>
          <w:spacing w:val="-26"/>
        </w:rPr>
        <w:t xml:space="preserve"> </w:t>
      </w:r>
      <w:r>
        <w:rPr/>
        <w:t>asthma</w:t>
      </w:r>
      <w:bookmarkStart w:id="192" w:name="_bookmark76"/>
      <w:bookmarkEnd w:id="192"/>
      <w:r>
        <w:rPr/>
        <w:t xml:space="preserve"> in childhood. </w:t>
      </w:r>
      <w:r>
        <w:rPr>
          <w:i/>
        </w:rPr>
        <w:t>Nature communications</w:t>
      </w:r>
      <w:r>
        <w:rPr/>
        <w:t>,</w:t>
      </w:r>
      <w:r>
        <w:rPr>
          <w:spacing w:val="-34"/>
        </w:rPr>
        <w:t xml:space="preserve"> </w:t>
      </w:r>
      <w:r>
        <w:rPr/>
        <w:t>9(1):141.</w:t>
      </w:r>
    </w:p>
    <w:p>
      <w:pPr>
        <w:pStyle w:val="TextBody"/>
        <w:ind w:left="421" w:right="876" w:hanging="277"/>
        <w:rPr/>
      </w:pPr>
      <w:r>
        <w:rPr>
          <w:w w:val="97"/>
        </w:rPr>
        <w:t>Stoll,</w:t>
      </w:r>
      <w:r>
        <w:rPr>
          <w:spacing w:val="-1"/>
        </w:rPr>
        <w:t xml:space="preserve"> </w:t>
      </w:r>
      <w:r>
        <w:rPr>
          <w:w w:val="97"/>
        </w:rPr>
        <w:t>B.</w:t>
      </w:r>
      <w:r>
        <w:rPr>
          <w:spacing w:val="-1"/>
        </w:rPr>
        <w:t xml:space="preserve"> </w:t>
      </w:r>
      <w:r>
        <w:rPr>
          <w:w w:val="97"/>
        </w:rPr>
        <w:t>J.,</w:t>
      </w:r>
      <w:r>
        <w:rPr>
          <w:spacing w:val="-1"/>
        </w:rPr>
        <w:t xml:space="preserve"> </w:t>
      </w:r>
      <w:r>
        <w:rPr>
          <w:w w:val="97"/>
        </w:rPr>
        <w:t>Hansen,</w:t>
      </w:r>
      <w:r>
        <w:rPr>
          <w:spacing w:val="-1"/>
        </w:rPr>
        <w:t xml:space="preserve"> </w:t>
      </w:r>
      <w:r>
        <w:rPr>
          <w:w w:val="97"/>
        </w:rPr>
        <w:t>N.</w:t>
      </w:r>
      <w:r>
        <w:rPr>
          <w:spacing w:val="-1"/>
        </w:rPr>
        <w:t xml:space="preserve"> </w:t>
      </w:r>
      <w:r>
        <w:rPr>
          <w:w w:val="97"/>
        </w:rPr>
        <w:t>I.,</w:t>
      </w:r>
      <w:r>
        <w:rPr>
          <w:spacing w:val="-1"/>
        </w:rPr>
        <w:t xml:space="preserve"> </w:t>
      </w:r>
      <w:r>
        <w:rPr>
          <w:w w:val="97"/>
        </w:rPr>
        <w:t>Bell,</w:t>
      </w:r>
      <w:r>
        <w:rPr>
          <w:spacing w:val="-1"/>
        </w:rPr>
        <w:t xml:space="preserve"> </w:t>
      </w:r>
      <w:r>
        <w:rPr>
          <w:w w:val="97"/>
        </w:rPr>
        <w:t>E.</w:t>
      </w:r>
      <w:r>
        <w:rPr>
          <w:spacing w:val="-1"/>
        </w:rPr>
        <w:t xml:space="preserve"> </w:t>
      </w:r>
      <w:r>
        <w:rPr>
          <w:spacing w:val="-17"/>
          <w:w w:val="97"/>
        </w:rPr>
        <w:t>F</w:t>
      </w:r>
      <w:r>
        <w:rPr>
          <w:w w:val="97"/>
        </w:rPr>
        <w:t>.,</w:t>
      </w:r>
      <w:r>
        <w:rPr>
          <w:spacing w:val="-1"/>
        </w:rPr>
        <w:t xml:space="preserve"> </w:t>
      </w:r>
      <w:r>
        <w:rPr>
          <w:spacing w:val="-17"/>
          <w:w w:val="97"/>
        </w:rPr>
        <w:t>W</w:t>
      </w:r>
      <w:r>
        <w:rPr>
          <w:w w:val="97"/>
        </w:rPr>
        <w:t>alsh,</w:t>
      </w:r>
      <w:r>
        <w:rPr>
          <w:spacing w:val="-1"/>
        </w:rPr>
        <w:t xml:space="preserve"> </w:t>
      </w:r>
      <w:r>
        <w:rPr>
          <w:w w:val="97"/>
        </w:rPr>
        <w:t>M.</w:t>
      </w:r>
      <w:r>
        <w:rPr>
          <w:spacing w:val="-1"/>
        </w:rPr>
        <w:t xml:space="preserve"> </w:t>
      </w:r>
      <w:r>
        <w:rPr>
          <w:w w:val="97"/>
        </w:rPr>
        <w:t>C.,</w:t>
      </w:r>
      <w:r>
        <w:rPr>
          <w:spacing w:val="-1"/>
        </w:rPr>
        <w:t xml:space="preserve"> </w:t>
      </w:r>
      <w:r>
        <w:rPr>
          <w:w w:val="97"/>
        </w:rPr>
        <w:t>Carlo,</w:t>
      </w:r>
      <w:r>
        <w:rPr>
          <w:spacing w:val="-1"/>
        </w:rPr>
        <w:t xml:space="preserve"> </w:t>
      </w:r>
      <w:r>
        <w:rPr>
          <w:spacing w:val="-19"/>
          <w:w w:val="97"/>
        </w:rPr>
        <w:t>W</w:t>
      </w:r>
      <w:r>
        <w:rPr>
          <w:w w:val="97"/>
        </w:rPr>
        <w:t>.</w:t>
      </w:r>
      <w:r>
        <w:rPr>
          <w:spacing w:val="-1"/>
        </w:rPr>
        <w:t xml:space="preserve"> </w:t>
      </w:r>
      <w:r>
        <w:rPr>
          <w:w w:val="97"/>
        </w:rPr>
        <w:t>A.,</w:t>
      </w:r>
      <w:r>
        <w:rPr>
          <w:spacing w:val="-1"/>
        </w:rPr>
        <w:t xml:space="preserve"> </w:t>
      </w:r>
      <w:r>
        <w:rPr>
          <w:w w:val="97"/>
        </w:rPr>
        <w:t>Shankaran,</w:t>
      </w:r>
      <w:r>
        <w:rPr>
          <w:spacing w:val="-1"/>
        </w:rPr>
        <w:t xml:space="preserve"> </w:t>
      </w:r>
      <w:r>
        <w:rPr>
          <w:w w:val="97"/>
        </w:rPr>
        <w:t>S.,</w:t>
      </w:r>
      <w:r>
        <w:rPr>
          <w:spacing w:val="-1"/>
        </w:rPr>
        <w:t xml:space="preserve"> </w:t>
      </w:r>
      <w:r>
        <w:rPr>
          <w:w w:val="97"/>
        </w:rPr>
        <w:t>Laptook,</w:t>
      </w:r>
      <w:r>
        <w:rPr>
          <w:spacing w:val="-1"/>
        </w:rPr>
        <w:t xml:space="preserve"> </w:t>
      </w:r>
      <w:r>
        <w:rPr>
          <w:w w:val="97"/>
        </w:rPr>
        <w:t>A.</w:t>
      </w:r>
      <w:r>
        <w:rPr>
          <w:spacing w:val="-1"/>
        </w:rPr>
        <w:t xml:space="preserve"> </w:t>
      </w:r>
      <w:r>
        <w:rPr>
          <w:w w:val="97"/>
        </w:rPr>
        <w:t>R.,</w:t>
      </w:r>
      <w:r>
        <w:rPr>
          <w:spacing w:val="-1"/>
        </w:rPr>
        <w:t xml:space="preserve"> </w:t>
      </w:r>
      <w:r>
        <w:rPr>
          <w:w w:val="97"/>
        </w:rPr>
        <w:t>S</w:t>
      </w:r>
      <w:r>
        <w:rPr>
          <w:spacing w:val="-76"/>
          <w:w w:val="97"/>
        </w:rPr>
        <w:t>a</w:t>
      </w:r>
      <w:r>
        <w:rPr>
          <w:spacing w:val="9"/>
          <w:w w:val="99"/>
        </w:rPr>
        <w:t>´</w:t>
      </w:r>
      <w:r>
        <w:rPr>
          <w:w w:val="97"/>
        </w:rPr>
        <w:t>nchez,</w:t>
      </w:r>
    </w:p>
    <w:p>
      <w:pPr>
        <w:pStyle w:val="TextBody"/>
        <w:spacing w:lineRule="auto" w:line="247" w:before="8" w:after="0"/>
        <w:ind w:left="413" w:right="876" w:hanging="269"/>
        <w:rPr/>
      </w:pPr>
      <w:r>
        <w:rPr>
          <w:spacing w:val="-12"/>
        </w:rPr>
        <w:t xml:space="preserve">P. </w:t>
      </w:r>
      <w:r>
        <w:rPr/>
        <w:t xml:space="preserve">J., </w:t>
      </w:r>
      <w:r>
        <w:rPr>
          <w:spacing w:val="-8"/>
        </w:rPr>
        <w:t xml:space="preserve">Van </w:t>
      </w:r>
      <w:r>
        <w:rPr/>
        <w:t xml:space="preserve">Meurs, K. </w:t>
      </w:r>
      <w:r>
        <w:rPr>
          <w:spacing w:val="-8"/>
        </w:rPr>
        <w:t xml:space="preserve">P.,  </w:t>
      </w:r>
      <w:r>
        <w:rPr>
          <w:spacing w:val="-3"/>
        </w:rPr>
        <w:t xml:space="preserve">Wyckoff,  </w:t>
      </w:r>
      <w:r>
        <w:rPr/>
        <w:t>M., Das, A., Hale, E. C., Ball, M. B., Newman, N. S., Schibler,  K.,</w:t>
      </w:r>
      <w:r>
        <w:rPr>
          <w:spacing w:val="8"/>
        </w:rPr>
        <w:t xml:space="preserve"> </w:t>
      </w:r>
      <w:r>
        <w:rPr/>
        <w:t>Poindexter,</w:t>
      </w:r>
      <w:r>
        <w:rPr>
          <w:spacing w:val="9"/>
        </w:rPr>
        <w:t xml:space="preserve"> </w:t>
      </w:r>
      <w:r>
        <w:rPr/>
        <w:t>B.</w:t>
      </w:r>
      <w:r>
        <w:rPr>
          <w:spacing w:val="8"/>
        </w:rPr>
        <w:t xml:space="preserve"> </w:t>
      </w:r>
      <w:r>
        <w:rPr/>
        <w:t>B.,</w:t>
      </w:r>
      <w:r>
        <w:rPr>
          <w:spacing w:val="9"/>
        </w:rPr>
        <w:t xml:space="preserve"> </w:t>
      </w:r>
      <w:r>
        <w:rPr>
          <w:spacing w:val="-3"/>
        </w:rPr>
        <w:t>Kennedy,</w:t>
      </w:r>
      <w:r>
        <w:rPr>
          <w:spacing w:val="9"/>
        </w:rPr>
        <w:t xml:space="preserve"> </w:t>
      </w:r>
      <w:r>
        <w:rPr/>
        <w:t>K.</w:t>
      </w:r>
      <w:r>
        <w:rPr>
          <w:spacing w:val="8"/>
        </w:rPr>
        <w:t xml:space="preserve"> </w:t>
      </w:r>
      <w:r>
        <w:rPr/>
        <w:t>A.,</w:t>
      </w:r>
      <w:r>
        <w:rPr>
          <w:spacing w:val="9"/>
        </w:rPr>
        <w:t xml:space="preserve"> </w:t>
      </w:r>
      <w:r>
        <w:rPr/>
        <w:t>Cotten,</w:t>
      </w:r>
      <w:r>
        <w:rPr>
          <w:spacing w:val="9"/>
        </w:rPr>
        <w:t xml:space="preserve"> </w:t>
      </w:r>
      <w:r>
        <w:rPr/>
        <w:t>C.</w:t>
      </w:r>
      <w:r>
        <w:rPr>
          <w:spacing w:val="8"/>
        </w:rPr>
        <w:t xml:space="preserve"> </w:t>
      </w:r>
      <w:r>
        <w:rPr/>
        <w:t>M.,</w:t>
      </w:r>
      <w:r>
        <w:rPr>
          <w:spacing w:val="9"/>
        </w:rPr>
        <w:t xml:space="preserve"> </w:t>
      </w:r>
      <w:r>
        <w:rPr/>
        <w:t>Watterberg,</w:t>
      </w:r>
      <w:r>
        <w:rPr>
          <w:spacing w:val="9"/>
        </w:rPr>
        <w:t xml:space="preserve"> </w:t>
      </w:r>
      <w:r>
        <w:rPr/>
        <w:t>K.</w:t>
      </w:r>
      <w:r>
        <w:rPr>
          <w:spacing w:val="8"/>
        </w:rPr>
        <w:t xml:space="preserve"> </w:t>
      </w:r>
      <w:r>
        <w:rPr/>
        <w:t>L.,</w:t>
      </w:r>
      <w:r>
        <w:rPr>
          <w:spacing w:val="9"/>
        </w:rPr>
        <w:t xml:space="preserve"> </w:t>
      </w:r>
      <w:r>
        <w:rPr/>
        <w:t>D’Angio,</w:t>
      </w:r>
      <w:r>
        <w:rPr>
          <w:spacing w:val="9"/>
        </w:rPr>
        <w:t xml:space="preserve"> </w:t>
      </w:r>
      <w:r>
        <w:rPr/>
        <w:t>C.</w:t>
      </w:r>
      <w:r>
        <w:rPr>
          <w:spacing w:val="7"/>
        </w:rPr>
        <w:t xml:space="preserve"> </w:t>
      </w:r>
      <w:r>
        <w:rPr>
          <w:spacing w:val="-5"/>
        </w:rPr>
        <w:t>T.,</w:t>
      </w:r>
      <w:r>
        <w:rPr>
          <w:spacing w:val="9"/>
        </w:rPr>
        <w:t xml:space="preserve"> </w:t>
      </w:r>
      <w:r>
        <w:rPr/>
        <w:t>DeMauro,</w:t>
      </w:r>
    </w:p>
    <w:p>
      <w:pPr>
        <w:pStyle w:val="TextBody"/>
        <w:spacing w:lineRule="auto" w:line="247"/>
        <w:ind w:left="430" w:right="876" w:hanging="286"/>
        <w:rPr/>
      </w:pPr>
      <w:r>
        <w:rPr/>
        <w:t>S.</w:t>
      </w:r>
      <w:r>
        <w:rPr>
          <w:spacing w:val="-10"/>
        </w:rPr>
        <w:t xml:space="preserve"> </w:t>
      </w:r>
      <w:r>
        <w:rPr/>
        <w:t>B.,</w:t>
      </w:r>
      <w:r>
        <w:rPr>
          <w:spacing w:val="-8"/>
        </w:rPr>
        <w:t xml:space="preserve"> </w:t>
      </w:r>
      <w:r>
        <w:rPr/>
        <w:t>Truog,</w:t>
      </w:r>
      <w:r>
        <w:rPr>
          <w:spacing w:val="-8"/>
        </w:rPr>
        <w:t xml:space="preserve"> </w:t>
      </w:r>
      <w:r>
        <w:rPr>
          <w:spacing w:val="-10"/>
        </w:rPr>
        <w:t>W.</w:t>
      </w:r>
      <w:r>
        <w:rPr>
          <w:spacing w:val="-8"/>
        </w:rPr>
        <w:t xml:space="preserve"> </w:t>
      </w:r>
      <w:r>
        <w:rPr/>
        <w:t>E.,</w:t>
      </w:r>
      <w:r>
        <w:rPr>
          <w:spacing w:val="-9"/>
        </w:rPr>
        <w:t xml:space="preserve"> </w:t>
      </w:r>
      <w:r>
        <w:rPr>
          <w:spacing w:val="-3"/>
        </w:rPr>
        <w:t>Devaskar,</w:t>
      </w:r>
      <w:r>
        <w:rPr>
          <w:spacing w:val="-9"/>
        </w:rPr>
        <w:t xml:space="preserve"> </w:t>
      </w:r>
      <w:r>
        <w:rPr/>
        <w:t>U.,</w:t>
      </w:r>
      <w:r>
        <w:rPr>
          <w:spacing w:val="-8"/>
        </w:rPr>
        <w:t xml:space="preserve"> </w:t>
      </w:r>
      <w:r>
        <w:rPr/>
        <w:t>Higgins,</w:t>
      </w:r>
      <w:r>
        <w:rPr>
          <w:spacing w:val="-9"/>
        </w:rPr>
        <w:t xml:space="preserve"> </w:t>
      </w:r>
      <w:r>
        <w:rPr/>
        <w:t>R.</w:t>
      </w:r>
      <w:r>
        <w:rPr>
          <w:spacing w:val="-9"/>
        </w:rPr>
        <w:t xml:space="preserve"> </w:t>
      </w:r>
      <w:r>
        <w:rPr/>
        <w:t>D.,</w:t>
      </w:r>
      <w:r>
        <w:rPr>
          <w:spacing w:val="-9"/>
        </w:rPr>
        <w:t xml:space="preserve"> </w:t>
      </w:r>
      <w:r>
        <w:rPr/>
        <w:t>for</w:t>
      </w:r>
      <w:r>
        <w:rPr>
          <w:spacing w:val="-9"/>
        </w:rPr>
        <w:t xml:space="preserve"> </w:t>
      </w:r>
      <w:r>
        <w:rPr/>
        <w:t>the</w:t>
      </w:r>
      <w:r>
        <w:rPr>
          <w:spacing w:val="-8"/>
        </w:rPr>
        <w:t xml:space="preserve"> </w:t>
      </w:r>
      <w:r>
        <w:rPr/>
        <w:t>Eunice</w:t>
      </w:r>
      <w:r>
        <w:rPr>
          <w:spacing w:val="-9"/>
        </w:rPr>
        <w:t xml:space="preserve"> </w:t>
      </w:r>
      <w:r>
        <w:rPr/>
        <w:t>Kennedy</w:t>
      </w:r>
      <w:r>
        <w:rPr>
          <w:spacing w:val="-8"/>
        </w:rPr>
        <w:t xml:space="preserve"> </w:t>
      </w:r>
      <w:r>
        <w:rPr/>
        <w:t>Shriver</w:t>
      </w:r>
      <w:r>
        <w:rPr>
          <w:spacing w:val="-9"/>
        </w:rPr>
        <w:t xml:space="preserve"> </w:t>
      </w:r>
      <w:r>
        <w:rPr/>
        <w:t>National</w:t>
      </w:r>
      <w:r>
        <w:rPr>
          <w:spacing w:val="-8"/>
        </w:rPr>
        <w:t xml:space="preserve"> </w:t>
      </w:r>
      <w:r>
        <w:rPr/>
        <w:t>Institute</w:t>
      </w:r>
      <w:r>
        <w:rPr>
          <w:spacing w:val="-9"/>
        </w:rPr>
        <w:t xml:space="preserve"> </w:t>
      </w:r>
      <w:r>
        <w:rPr/>
        <w:t xml:space="preserve">of Child Health, and Network, H. D. N. R. (2015). Trends in Care Practices, Morbidity, and Mortality of Extremely Preterm Neonates, 1993-2012Trends in Care, Morbidity, and Mortality of Extremely Preterm NeonatesTrends in Care, Morbidity, and Mortality of Extremely Preterm Neonates. </w:t>
      </w:r>
      <w:r>
        <w:rPr>
          <w:i/>
        </w:rPr>
        <w:t>JAMA</w:t>
      </w:r>
      <w:r>
        <w:rPr/>
        <w:t>,</w:t>
      </w:r>
      <w:bookmarkStart w:id="193" w:name="_bookmark77"/>
      <w:bookmarkEnd w:id="193"/>
      <w:r>
        <w:rPr/>
        <w:t xml:space="preserve"> 314(10):1039–1051.</w:t>
      </w:r>
    </w:p>
    <w:p>
      <w:pPr>
        <w:pStyle w:val="TextBody"/>
        <w:spacing w:lineRule="auto" w:line="247"/>
        <w:ind w:left="426" w:right="876" w:hanging="282"/>
        <w:rPr/>
      </w:pPr>
      <w:r>
        <w:rPr>
          <w:spacing w:val="-3"/>
        </w:rPr>
        <w:t xml:space="preserve">Tanaka, </w:t>
      </w:r>
      <w:r>
        <w:rPr/>
        <w:t xml:space="preserve">S., Kobayashi, </w:t>
      </w:r>
      <w:r>
        <w:rPr>
          <w:spacing w:val="-5"/>
        </w:rPr>
        <w:t xml:space="preserve">T., </w:t>
      </w:r>
      <w:r>
        <w:rPr/>
        <w:t xml:space="preserve">Songjinda, </w:t>
      </w:r>
      <w:r>
        <w:rPr>
          <w:spacing w:val="-8"/>
        </w:rPr>
        <w:t xml:space="preserve">P., </w:t>
      </w:r>
      <w:r>
        <w:rPr>
          <w:spacing w:val="-3"/>
        </w:rPr>
        <w:t xml:space="preserve">Tateyama, </w:t>
      </w:r>
      <w:r>
        <w:rPr/>
        <w:t xml:space="preserve">A., Tsubouchi, M., Kiyohara, C., Shirakawa, </w:t>
      </w:r>
      <w:r>
        <w:rPr>
          <w:spacing w:val="-5"/>
        </w:rPr>
        <w:t xml:space="preserve">T., </w:t>
      </w:r>
      <w:r>
        <w:rPr/>
        <w:t>Sonomoto,</w:t>
      </w:r>
      <w:r>
        <w:rPr>
          <w:spacing w:val="-8"/>
        </w:rPr>
        <w:t xml:space="preserve"> </w:t>
      </w:r>
      <w:r>
        <w:rPr/>
        <w:t>K.,</w:t>
      </w:r>
      <w:r>
        <w:rPr>
          <w:spacing w:val="-8"/>
        </w:rPr>
        <w:t xml:space="preserve"> </w:t>
      </w:r>
      <w:r>
        <w:rPr/>
        <w:t>and</w:t>
      </w:r>
      <w:r>
        <w:rPr>
          <w:spacing w:val="-7"/>
        </w:rPr>
        <w:t xml:space="preserve"> </w:t>
      </w:r>
      <w:r>
        <w:rPr/>
        <w:t>Nakayama,</w:t>
      </w:r>
      <w:r>
        <w:rPr>
          <w:spacing w:val="-8"/>
        </w:rPr>
        <w:t xml:space="preserve"> </w:t>
      </w:r>
      <w:r>
        <w:rPr/>
        <w:t>J.</w:t>
      </w:r>
      <w:r>
        <w:rPr>
          <w:spacing w:val="-8"/>
        </w:rPr>
        <w:t xml:space="preserve"> </w:t>
      </w:r>
      <w:r>
        <w:rPr/>
        <w:t>(2009).</w:t>
      </w:r>
      <w:r>
        <w:rPr>
          <w:spacing w:val="12"/>
        </w:rPr>
        <w:t xml:space="preserve"> </w:t>
      </w:r>
      <w:r>
        <w:rPr/>
        <w:t>Influence</w:t>
      </w:r>
      <w:r>
        <w:rPr>
          <w:spacing w:val="-8"/>
        </w:rPr>
        <w:t xml:space="preserve"> </w:t>
      </w:r>
      <w:r>
        <w:rPr/>
        <w:t>of</w:t>
      </w:r>
      <w:r>
        <w:rPr>
          <w:spacing w:val="-8"/>
        </w:rPr>
        <w:t xml:space="preserve"> </w:t>
      </w:r>
      <w:r>
        <w:rPr/>
        <w:t>antibiotic</w:t>
      </w:r>
      <w:r>
        <w:rPr>
          <w:spacing w:val="-7"/>
        </w:rPr>
        <w:t xml:space="preserve"> </w:t>
      </w:r>
      <w:r>
        <w:rPr/>
        <w:t>exposure</w:t>
      </w:r>
      <w:r>
        <w:rPr>
          <w:spacing w:val="-8"/>
        </w:rPr>
        <w:t xml:space="preserve"> </w:t>
      </w:r>
      <w:r>
        <w:rPr/>
        <w:t>in</w:t>
      </w:r>
      <w:r>
        <w:rPr>
          <w:spacing w:val="-7"/>
        </w:rPr>
        <w:t xml:space="preserve"> </w:t>
      </w:r>
      <w:r>
        <w:rPr/>
        <w:t>the</w:t>
      </w:r>
      <w:r>
        <w:rPr>
          <w:spacing w:val="-8"/>
        </w:rPr>
        <w:t xml:space="preserve"> </w:t>
      </w:r>
      <w:r>
        <w:rPr/>
        <w:t>early</w:t>
      </w:r>
      <w:r>
        <w:rPr>
          <w:spacing w:val="-8"/>
        </w:rPr>
        <w:t xml:space="preserve"> </w:t>
      </w:r>
      <w:r>
        <w:rPr/>
        <w:t>postnatal</w:t>
      </w:r>
      <w:r>
        <w:rPr>
          <w:spacing w:val="-7"/>
        </w:rPr>
        <w:t xml:space="preserve"> </w:t>
      </w:r>
      <w:r>
        <w:rPr/>
        <w:t>period</w:t>
      </w:r>
      <w:r>
        <w:rPr>
          <w:rFonts w:eastAsia="宋体" w:ascii="宋体" w:hAnsi="宋体" w:asciiTheme="minorEastAsia" w:eastAsiaTheme="minorEastAsia" w:hAnsiTheme="minorEastAsia"/>
          <w:lang w:eastAsia="zh-CN"/>
        </w:rPr>
        <w:t xml:space="preserve"> </w:t>
      </w:r>
      <w:r>
        <w:rPr/>
        <w:t>on</w:t>
      </w:r>
      <w:r>
        <w:rPr>
          <w:spacing w:val="-23"/>
        </w:rPr>
        <w:t xml:space="preserve"> </w:t>
      </w:r>
      <w:r>
        <w:rPr/>
        <w:t>the</w:t>
      </w:r>
      <w:r>
        <w:rPr>
          <w:spacing w:val="-23"/>
        </w:rPr>
        <w:t xml:space="preserve"> </w:t>
      </w:r>
      <w:r>
        <w:rPr/>
        <w:t>development</w:t>
      </w:r>
      <w:r>
        <w:rPr>
          <w:spacing w:val="-23"/>
        </w:rPr>
        <w:t xml:space="preserve"> </w:t>
      </w:r>
      <w:r>
        <w:rPr/>
        <w:t>of</w:t>
      </w:r>
      <w:r>
        <w:rPr>
          <w:spacing w:val="-22"/>
        </w:rPr>
        <w:t xml:space="preserve"> </w:t>
      </w:r>
      <w:r>
        <w:rPr/>
        <w:t>intestinal</w:t>
      </w:r>
      <w:r>
        <w:rPr>
          <w:spacing w:val="-23"/>
        </w:rPr>
        <w:t xml:space="preserve"> </w:t>
      </w:r>
      <w:r>
        <w:rPr/>
        <w:t>microbiota.</w:t>
      </w:r>
      <w:r>
        <w:rPr>
          <w:spacing w:val="-12"/>
        </w:rPr>
        <w:t xml:space="preserve"> </w:t>
      </w:r>
      <w:r>
        <w:rPr>
          <w:i/>
        </w:rPr>
        <w:t>FEMS</w:t>
      </w:r>
      <w:r>
        <w:rPr>
          <w:i/>
          <w:spacing w:val="-23"/>
        </w:rPr>
        <w:t xml:space="preserve"> </w:t>
      </w:r>
      <w:r>
        <w:rPr>
          <w:i/>
        </w:rPr>
        <w:t>Immunology</w:t>
      </w:r>
      <w:r>
        <w:rPr>
          <w:i/>
          <w:spacing w:val="-23"/>
        </w:rPr>
        <w:t xml:space="preserve"> </w:t>
      </w:r>
      <w:r>
        <w:rPr>
          <w:i/>
        </w:rPr>
        <w:t>&amp;</w:t>
      </w:r>
      <w:r>
        <w:rPr>
          <w:i/>
          <w:spacing w:val="-22"/>
        </w:rPr>
        <w:t xml:space="preserve"> </w:t>
      </w:r>
      <w:r>
        <w:rPr>
          <w:i/>
        </w:rPr>
        <w:t>Medical</w:t>
      </w:r>
      <w:r>
        <w:rPr>
          <w:i/>
          <w:spacing w:val="-23"/>
        </w:rPr>
        <w:t xml:space="preserve"> </w:t>
      </w:r>
      <w:r>
        <w:rPr>
          <w:i/>
        </w:rPr>
        <w:t>Microbiology</w:t>
      </w:r>
      <w:r>
        <w:rPr/>
        <w:t>,</w:t>
      </w:r>
      <w:r>
        <w:rPr>
          <w:spacing w:val="-22"/>
        </w:rPr>
        <w:t xml:space="preserve"> </w:t>
      </w:r>
      <w:r>
        <w:rPr/>
        <w:t xml:space="preserve">56(1):80–87. </w:t>
      </w:r>
      <w:r>
        <w:rPr>
          <w:spacing w:val="-4"/>
        </w:rPr>
        <w:t xml:space="preserve">Tang, </w:t>
      </w:r>
      <w:r>
        <w:rPr>
          <w:spacing w:val="-10"/>
        </w:rPr>
        <w:t xml:space="preserve">W. </w:t>
      </w:r>
      <w:r>
        <w:rPr>
          <w:spacing w:val="-7"/>
        </w:rPr>
        <w:t xml:space="preserve">W., </w:t>
      </w:r>
      <w:r>
        <w:rPr/>
        <w:t xml:space="preserve">Kitai, </w:t>
      </w:r>
      <w:r>
        <w:rPr>
          <w:spacing w:val="-5"/>
        </w:rPr>
        <w:t xml:space="preserve">T., </w:t>
      </w:r>
      <w:r>
        <w:rPr/>
        <w:t>and Hazen, S. L. (2017). Gut microbiota in cardiovascular health and</w:t>
      </w:r>
      <w:r>
        <w:rPr>
          <w:spacing w:val="4"/>
        </w:rPr>
        <w:t xml:space="preserve"> </w:t>
      </w:r>
      <w:r>
        <w:rPr/>
        <w:t>disease.</w:t>
      </w:r>
    </w:p>
    <w:p>
      <w:pPr>
        <w:pStyle w:val="Normal"/>
        <w:ind w:left="430" w:right="876" w:hanging="286"/>
        <w:rPr>
          <w:sz w:val="20"/>
        </w:rPr>
      </w:pPr>
      <w:r>
        <w:rPr>
          <w:i/>
          <w:sz w:val="20"/>
        </w:rPr>
        <w:t>Circulation research</w:t>
      </w:r>
      <w:r>
        <w:rPr>
          <w:sz w:val="20"/>
        </w:rPr>
        <w:t>, 120(7):1183–1196.</w:t>
      </w:r>
    </w:p>
    <w:p>
      <w:pPr>
        <w:pStyle w:val="TextBody"/>
        <w:spacing w:lineRule="auto" w:line="247" w:before="9" w:after="0"/>
        <w:ind w:left="423" w:right="876" w:hanging="279"/>
        <w:rPr/>
      </w:pPr>
      <w:r>
        <w:rPr>
          <w:spacing w:val="-5"/>
        </w:rPr>
        <w:t>Tarr,</w:t>
      </w:r>
      <w:r>
        <w:rPr>
          <w:spacing w:val="-16"/>
        </w:rPr>
        <w:t xml:space="preserve"> </w:t>
      </w:r>
      <w:r>
        <w:rPr>
          <w:spacing w:val="-12"/>
        </w:rPr>
        <w:t>P.</w:t>
      </w:r>
      <w:r>
        <w:rPr>
          <w:spacing w:val="-17"/>
        </w:rPr>
        <w:t xml:space="preserve"> </w:t>
      </w:r>
      <w:r>
        <w:rPr/>
        <w:t>I.</w:t>
      </w:r>
      <w:r>
        <w:rPr>
          <w:spacing w:val="-17"/>
        </w:rPr>
        <w:t xml:space="preserve"> </w:t>
      </w:r>
      <w:r>
        <w:rPr/>
        <w:t>and</w:t>
      </w:r>
      <w:r>
        <w:rPr>
          <w:spacing w:val="-16"/>
        </w:rPr>
        <w:t xml:space="preserve"> </w:t>
      </w:r>
      <w:r>
        <w:rPr>
          <w:spacing w:val="-4"/>
        </w:rPr>
        <w:t>Warner,</w:t>
      </w:r>
      <w:r>
        <w:rPr>
          <w:spacing w:val="-16"/>
        </w:rPr>
        <w:t xml:space="preserve"> </w:t>
      </w:r>
      <w:r>
        <w:rPr/>
        <w:t>B.</w:t>
      </w:r>
      <w:r>
        <w:rPr>
          <w:spacing w:val="-17"/>
        </w:rPr>
        <w:t xml:space="preserve"> </w:t>
      </w:r>
      <w:r>
        <w:rPr/>
        <w:t>B.</w:t>
      </w:r>
      <w:r>
        <w:rPr>
          <w:spacing w:val="-16"/>
        </w:rPr>
        <w:t xml:space="preserve"> </w:t>
      </w:r>
      <w:r>
        <w:rPr/>
        <w:t>(2016).</w:t>
      </w:r>
      <w:r>
        <w:rPr>
          <w:spacing w:val="-5"/>
        </w:rPr>
        <w:t xml:space="preserve"> </w:t>
      </w:r>
      <w:r>
        <w:rPr/>
        <w:t>Gut</w:t>
      </w:r>
      <w:r>
        <w:rPr>
          <w:spacing w:val="-16"/>
        </w:rPr>
        <w:t xml:space="preserve"> </w:t>
      </w:r>
      <w:r>
        <w:rPr/>
        <w:t>bacteria</w:t>
      </w:r>
      <w:r>
        <w:rPr>
          <w:spacing w:val="-17"/>
        </w:rPr>
        <w:t xml:space="preserve"> </w:t>
      </w:r>
      <w:r>
        <w:rPr/>
        <w:t>and</w:t>
      </w:r>
      <w:r>
        <w:rPr>
          <w:spacing w:val="-16"/>
        </w:rPr>
        <w:t xml:space="preserve"> </w:t>
      </w:r>
      <w:r>
        <w:rPr/>
        <w:t>late-onset</w:t>
      </w:r>
      <w:r>
        <w:rPr>
          <w:spacing w:val="-17"/>
        </w:rPr>
        <w:t xml:space="preserve"> </w:t>
      </w:r>
      <w:r>
        <w:rPr/>
        <w:t>neonatal</w:t>
      </w:r>
      <w:r>
        <w:rPr>
          <w:spacing w:val="-17"/>
        </w:rPr>
        <w:t xml:space="preserve"> </w:t>
      </w:r>
      <w:r>
        <w:rPr/>
        <w:t>bloodstream</w:t>
      </w:r>
      <w:r>
        <w:rPr>
          <w:spacing w:val="-16"/>
        </w:rPr>
        <w:t xml:space="preserve"> </w:t>
      </w:r>
      <w:r>
        <w:rPr/>
        <w:t>infections</w:t>
      </w:r>
      <w:r>
        <w:rPr>
          <w:spacing w:val="-17"/>
        </w:rPr>
        <w:t xml:space="preserve"> </w:t>
      </w:r>
      <w:r>
        <w:rPr/>
        <w:t>in</w:t>
      </w:r>
      <w:r>
        <w:rPr>
          <w:spacing w:val="-17"/>
        </w:rPr>
        <w:t xml:space="preserve"> </w:t>
      </w:r>
      <w:r>
        <w:rPr/>
        <w:t>preterm</w:t>
      </w:r>
      <w:bookmarkStart w:id="194" w:name="_bookmark81"/>
      <w:bookmarkEnd w:id="194"/>
      <w:r>
        <w:rPr/>
        <w:t xml:space="preserve"> infants. In </w:t>
      </w:r>
      <w:r>
        <w:rPr>
          <w:i/>
        </w:rPr>
        <w:t xml:space="preserve">Seminars in </w:t>
      </w:r>
      <w:r>
        <w:rPr>
          <w:i/>
          <w:spacing w:val="-3"/>
        </w:rPr>
        <w:t xml:space="preserve">Fetal </w:t>
      </w:r>
      <w:r>
        <w:rPr>
          <w:i/>
        </w:rPr>
        <w:t>and Neonatal Medicine</w:t>
      </w:r>
      <w:r>
        <w:rPr/>
        <w:t>, volume 21, pages 388–393.</w:t>
      </w:r>
      <w:r>
        <w:rPr>
          <w:spacing w:val="-8"/>
        </w:rPr>
        <w:t xml:space="preserve"> </w:t>
      </w:r>
      <w:r>
        <w:rPr/>
        <w:t>Elsevier.</w:t>
      </w:r>
    </w:p>
    <w:p>
      <w:pPr>
        <w:pStyle w:val="TextBody"/>
        <w:spacing w:lineRule="exact" w:line="230"/>
        <w:ind w:left="388" w:right="876" w:hanging="244"/>
        <w:rPr/>
      </w:pPr>
      <w:r>
        <w:rPr>
          <w:spacing w:val="-23"/>
          <w:w w:val="97"/>
        </w:rPr>
        <w:t>V</w:t>
      </w:r>
      <w:r>
        <w:rPr>
          <w:w w:val="97"/>
        </w:rPr>
        <w:t>atanen,</w:t>
      </w:r>
      <w:r>
        <w:rPr>
          <w:spacing w:val="-2"/>
        </w:rPr>
        <w:t xml:space="preserve"> </w:t>
      </w:r>
      <w:r>
        <w:rPr>
          <w:spacing w:val="-15"/>
          <w:w w:val="97"/>
        </w:rPr>
        <w:t>T</w:t>
      </w:r>
      <w:r>
        <w:rPr>
          <w:w w:val="97"/>
        </w:rPr>
        <w:t>.,</w:t>
      </w:r>
      <w:r>
        <w:rPr>
          <w:spacing w:val="-1"/>
        </w:rPr>
        <w:t xml:space="preserve"> </w:t>
      </w:r>
      <w:r>
        <w:rPr>
          <w:w w:val="97"/>
        </w:rPr>
        <w:t>Franzosa,</w:t>
      </w:r>
      <w:r>
        <w:rPr>
          <w:spacing w:val="-2"/>
        </w:rPr>
        <w:t xml:space="preserve"> </w:t>
      </w:r>
      <w:r>
        <w:rPr>
          <w:w w:val="97"/>
        </w:rPr>
        <w:t>E.</w:t>
      </w:r>
      <w:r>
        <w:rPr>
          <w:spacing w:val="-2"/>
        </w:rPr>
        <w:t xml:space="preserve"> </w:t>
      </w:r>
      <w:r>
        <w:rPr>
          <w:w w:val="97"/>
        </w:rPr>
        <w:t>A.,</w:t>
      </w:r>
      <w:r>
        <w:rPr>
          <w:spacing w:val="-2"/>
        </w:rPr>
        <w:t xml:space="preserve"> </w:t>
      </w:r>
      <w:r>
        <w:rPr>
          <w:w w:val="97"/>
        </w:rPr>
        <w:t>Sch</w:t>
      </w:r>
      <w:r>
        <w:rPr>
          <w:spacing w:val="-2"/>
          <w:w w:val="97"/>
        </w:rPr>
        <w:t>w</w:t>
      </w:r>
      <w:r>
        <w:rPr>
          <w:w w:val="97"/>
        </w:rPr>
        <w:t>age</w:t>
      </w:r>
      <w:r>
        <w:rPr>
          <w:spacing w:val="-8"/>
          <w:w w:val="97"/>
        </w:rPr>
        <w:t>r</w:t>
      </w:r>
      <w:r>
        <w:rPr>
          <w:w w:val="97"/>
        </w:rPr>
        <w:t>,</w:t>
      </w:r>
      <w:r>
        <w:rPr>
          <w:spacing w:val="-2"/>
        </w:rPr>
        <w:t xml:space="preserve"> </w:t>
      </w:r>
      <w:r>
        <w:rPr>
          <w:w w:val="97"/>
        </w:rPr>
        <w:t>R.,</w:t>
      </w:r>
      <w:r>
        <w:rPr>
          <w:spacing w:val="-2"/>
        </w:rPr>
        <w:t xml:space="preserve"> </w:t>
      </w:r>
      <w:r>
        <w:rPr>
          <w:spacing w:val="-7"/>
          <w:w w:val="97"/>
        </w:rPr>
        <w:t>T</w:t>
      </w:r>
      <w:r>
        <w:rPr>
          <w:w w:val="97"/>
        </w:rPr>
        <w:t>ripathi,</w:t>
      </w:r>
      <w:r>
        <w:rPr>
          <w:spacing w:val="-2"/>
        </w:rPr>
        <w:t xml:space="preserve"> </w:t>
      </w:r>
      <w:r>
        <w:rPr>
          <w:w w:val="97"/>
        </w:rPr>
        <w:t>S.,</w:t>
      </w:r>
      <w:r>
        <w:rPr>
          <w:spacing w:val="-2"/>
        </w:rPr>
        <w:t xml:space="preserve"> </w:t>
      </w:r>
      <w:r>
        <w:rPr>
          <w:w w:val="97"/>
        </w:rPr>
        <w:t>Arthu</w:t>
      </w:r>
      <w:r>
        <w:rPr>
          <w:spacing w:val="-8"/>
          <w:w w:val="97"/>
        </w:rPr>
        <w:t>r</w:t>
      </w:r>
      <w:r>
        <w:rPr>
          <w:w w:val="97"/>
        </w:rPr>
        <w:t>,</w:t>
      </w:r>
      <w:r>
        <w:rPr>
          <w:spacing w:val="-2"/>
        </w:rPr>
        <w:t xml:space="preserve"> </w:t>
      </w:r>
      <w:r>
        <w:rPr>
          <w:spacing w:val="-15"/>
          <w:w w:val="97"/>
        </w:rPr>
        <w:t>T</w:t>
      </w:r>
      <w:r>
        <w:rPr>
          <w:w w:val="97"/>
        </w:rPr>
        <w:t>.</w:t>
      </w:r>
      <w:r>
        <w:rPr>
          <w:spacing w:val="-2"/>
        </w:rPr>
        <w:t xml:space="preserve"> </w:t>
      </w:r>
      <w:r>
        <w:rPr>
          <w:w w:val="97"/>
        </w:rPr>
        <w:t>D.,</w:t>
      </w:r>
      <w:r>
        <w:rPr>
          <w:spacing w:val="-2"/>
        </w:rPr>
        <w:t xml:space="preserve"> </w:t>
      </w:r>
      <w:r>
        <w:rPr>
          <w:spacing w:val="-23"/>
          <w:w w:val="97"/>
        </w:rPr>
        <w:t>V</w:t>
      </w:r>
      <w:r>
        <w:rPr>
          <w:w w:val="97"/>
        </w:rPr>
        <w:t>ehik,</w:t>
      </w:r>
      <w:r>
        <w:rPr>
          <w:spacing w:val="-2"/>
        </w:rPr>
        <w:t xml:space="preserve"> </w:t>
      </w:r>
      <w:r>
        <w:rPr>
          <w:w w:val="97"/>
        </w:rPr>
        <w:t>K.,</w:t>
      </w:r>
      <w:r>
        <w:rPr>
          <w:spacing w:val="-2"/>
        </w:rPr>
        <w:t xml:space="preserve"> </w:t>
      </w:r>
      <w:r>
        <w:rPr>
          <w:w w:val="97"/>
        </w:rPr>
        <w:t>Lernmark,</w:t>
      </w:r>
      <w:r>
        <w:rPr>
          <w:spacing w:val="-2"/>
        </w:rPr>
        <w:t xml:space="preserve"> </w:t>
      </w:r>
      <w:r>
        <w:rPr>
          <w:spacing w:val="-103"/>
          <w:w w:val="97"/>
        </w:rPr>
        <w:t>A</w:t>
      </w:r>
      <w:r>
        <w:rPr>
          <w:w w:val="99"/>
          <w:position w:val="3"/>
        </w:rPr>
        <w:t>˚</w:t>
      </w:r>
      <w:r>
        <w:rPr>
          <w:spacing w:val="-15"/>
          <w:position w:val="3"/>
        </w:rPr>
        <w:t xml:space="preserve"> </w:t>
      </w:r>
      <w:r>
        <w:rPr>
          <w:w w:val="97"/>
        </w:rPr>
        <w:t>.,</w:t>
      </w:r>
      <w:r>
        <w:rPr>
          <w:spacing w:val="-2"/>
        </w:rPr>
        <w:t xml:space="preserve"> </w:t>
      </w:r>
      <w:r>
        <w:rPr>
          <w:w w:val="97"/>
        </w:rPr>
        <w:t>Hagopian,</w:t>
      </w:r>
      <w:r>
        <w:rPr>
          <w:rFonts w:eastAsia="宋体" w:ascii="宋体" w:hAnsi="宋体" w:asciiTheme="minorEastAsia" w:eastAsiaTheme="minorEastAsia" w:hAnsiTheme="minorEastAsia"/>
          <w:w w:val="97"/>
          <w:lang w:eastAsia="zh-CN"/>
        </w:rPr>
        <w:t xml:space="preserve"> </w:t>
      </w:r>
      <w:r>
        <w:rPr>
          <w:spacing w:val="-10"/>
        </w:rPr>
        <w:t>W.</w:t>
      </w:r>
      <w:r>
        <w:rPr>
          <w:spacing w:val="-6"/>
        </w:rPr>
        <w:t xml:space="preserve"> </w:t>
      </w:r>
      <w:r>
        <w:rPr/>
        <w:t>A.,</w:t>
      </w:r>
      <w:r>
        <w:rPr>
          <w:spacing w:val="-6"/>
        </w:rPr>
        <w:t xml:space="preserve"> </w:t>
      </w:r>
      <w:r>
        <w:rPr/>
        <w:t>Rewers,</w:t>
      </w:r>
      <w:r>
        <w:rPr>
          <w:spacing w:val="-6"/>
        </w:rPr>
        <w:t xml:space="preserve"> </w:t>
      </w:r>
      <w:r>
        <w:rPr/>
        <w:t>M.</w:t>
      </w:r>
      <w:r>
        <w:rPr>
          <w:spacing w:val="-6"/>
        </w:rPr>
        <w:t xml:space="preserve"> </w:t>
      </w:r>
      <w:r>
        <w:rPr/>
        <w:t>J.,</w:t>
      </w:r>
      <w:r>
        <w:rPr>
          <w:spacing w:val="-6"/>
        </w:rPr>
        <w:t xml:space="preserve"> </w:t>
      </w:r>
      <w:r>
        <w:rPr/>
        <w:t>She,</w:t>
      </w:r>
      <w:r>
        <w:rPr>
          <w:spacing w:val="-6"/>
        </w:rPr>
        <w:t xml:space="preserve"> </w:t>
      </w:r>
      <w:r>
        <w:rPr/>
        <w:t>J.-X.,</w:t>
      </w:r>
      <w:r>
        <w:rPr>
          <w:spacing w:val="-6"/>
        </w:rPr>
        <w:t xml:space="preserve"> </w:t>
      </w:r>
      <w:r>
        <w:rPr/>
        <w:t>Toppari,</w:t>
      </w:r>
      <w:r>
        <w:rPr>
          <w:spacing w:val="-6"/>
        </w:rPr>
        <w:t xml:space="preserve"> </w:t>
      </w:r>
      <w:r>
        <w:rPr/>
        <w:t>J.,</w:t>
      </w:r>
      <w:r>
        <w:rPr>
          <w:spacing w:val="-6"/>
        </w:rPr>
        <w:t xml:space="preserve"> </w:t>
      </w:r>
      <w:r>
        <w:rPr/>
        <w:t>Ziegler,</w:t>
      </w:r>
      <w:r>
        <w:rPr>
          <w:spacing w:val="-6"/>
        </w:rPr>
        <w:t xml:space="preserve"> </w:t>
      </w:r>
      <w:r>
        <w:rPr/>
        <w:t>A.-G.,</w:t>
      </w:r>
      <w:r>
        <w:rPr>
          <w:spacing w:val="-6"/>
        </w:rPr>
        <w:t xml:space="preserve"> </w:t>
      </w:r>
      <w:r>
        <w:rPr/>
        <w:t>Akolkar,</w:t>
      </w:r>
      <w:r>
        <w:rPr>
          <w:spacing w:val="-6"/>
        </w:rPr>
        <w:t xml:space="preserve"> </w:t>
      </w:r>
      <w:r>
        <w:rPr/>
        <w:t>B.,</w:t>
      </w:r>
      <w:r>
        <w:rPr>
          <w:spacing w:val="-6"/>
        </w:rPr>
        <w:t xml:space="preserve"> </w:t>
      </w:r>
      <w:r>
        <w:rPr/>
        <w:t>Krischer,</w:t>
      </w:r>
      <w:r>
        <w:rPr>
          <w:spacing w:val="-6"/>
        </w:rPr>
        <w:t xml:space="preserve"> </w:t>
      </w:r>
      <w:r>
        <w:rPr/>
        <w:t>J.</w:t>
      </w:r>
      <w:r>
        <w:rPr>
          <w:spacing w:val="-6"/>
        </w:rPr>
        <w:t xml:space="preserve"> </w:t>
      </w:r>
      <w:r>
        <w:rPr>
          <w:spacing w:val="-8"/>
        </w:rPr>
        <w:t>P.,</w:t>
      </w:r>
      <w:r>
        <w:rPr>
          <w:spacing w:val="-6"/>
        </w:rPr>
        <w:t xml:space="preserve"> </w:t>
      </w:r>
      <w:r>
        <w:rPr/>
        <w:t>Stewart,</w:t>
      </w:r>
      <w:r>
        <w:rPr>
          <w:spacing w:val="-6"/>
        </w:rPr>
        <w:t xml:space="preserve"> </w:t>
      </w:r>
      <w:r>
        <w:rPr/>
        <w:t>C.</w:t>
      </w:r>
      <w:r>
        <w:rPr>
          <w:spacing w:val="-6"/>
        </w:rPr>
        <w:t xml:space="preserve"> </w:t>
      </w:r>
      <w:r>
        <w:rPr>
          <w:spacing w:val="-5"/>
        </w:rPr>
        <w:t xml:space="preserve">J., </w:t>
      </w:r>
      <w:r>
        <w:rPr>
          <w:w w:val="99"/>
        </w:rPr>
        <w:t>Ajami,</w:t>
      </w:r>
      <w:r>
        <w:rPr>
          <w:spacing w:val="-1"/>
        </w:rPr>
        <w:t xml:space="preserve"> </w:t>
      </w:r>
      <w:r>
        <w:rPr>
          <w:w w:val="99"/>
        </w:rPr>
        <w:t>N.</w:t>
      </w:r>
      <w:r>
        <w:rPr>
          <w:spacing w:val="-1"/>
        </w:rPr>
        <w:t xml:space="preserve"> </w:t>
      </w:r>
      <w:r>
        <w:rPr>
          <w:w w:val="99"/>
        </w:rPr>
        <w:t>J.,</w:t>
      </w:r>
      <w:r>
        <w:rPr>
          <w:spacing w:val="-1"/>
        </w:rPr>
        <w:t xml:space="preserve"> </w:t>
      </w:r>
      <w:r>
        <w:rPr>
          <w:w w:val="99"/>
        </w:rPr>
        <w:t>Petrosino,</w:t>
      </w:r>
      <w:r>
        <w:rPr>
          <w:spacing w:val="-1"/>
        </w:rPr>
        <w:t xml:space="preserve"> </w:t>
      </w:r>
      <w:r>
        <w:rPr>
          <w:w w:val="99"/>
        </w:rPr>
        <w:t>J.</w:t>
      </w:r>
      <w:r>
        <w:rPr>
          <w:spacing w:val="-1"/>
        </w:rPr>
        <w:t xml:space="preserve"> </w:t>
      </w:r>
      <w:r>
        <w:rPr>
          <w:spacing w:val="-16"/>
          <w:w w:val="99"/>
        </w:rPr>
        <w:t>F</w:t>
      </w:r>
      <w:r>
        <w:rPr>
          <w:w w:val="99"/>
        </w:rPr>
        <w:t>.,</w:t>
      </w:r>
      <w:r>
        <w:rPr>
          <w:spacing w:val="-1"/>
        </w:rPr>
        <w:t xml:space="preserve"> </w:t>
      </w:r>
      <w:r>
        <w:rPr>
          <w:w w:val="99"/>
        </w:rPr>
        <w:t>G</w:t>
      </w:r>
      <w:r>
        <w:rPr>
          <w:spacing w:val="-5"/>
          <w:w w:val="99"/>
        </w:rPr>
        <w:t>e</w:t>
      </w:r>
      <w:r>
        <w:rPr>
          <w:spacing w:val="-3"/>
          <w:w w:val="99"/>
        </w:rPr>
        <w:t>v</w:t>
      </w:r>
      <w:r>
        <w:rPr>
          <w:w w:val="99"/>
        </w:rPr>
        <w:t>ers,</w:t>
      </w:r>
      <w:r>
        <w:rPr>
          <w:spacing w:val="-1"/>
        </w:rPr>
        <w:t xml:space="preserve"> </w:t>
      </w:r>
      <w:r>
        <w:rPr>
          <w:w w:val="99"/>
        </w:rPr>
        <w:t>D.,</w:t>
      </w:r>
      <w:r>
        <w:rPr>
          <w:spacing w:val="-1"/>
        </w:rPr>
        <w:t xml:space="preserve"> </w:t>
      </w:r>
      <w:r>
        <w:rPr>
          <w:w w:val="99"/>
        </w:rPr>
        <w:t>L</w:t>
      </w:r>
      <w:r>
        <w:rPr>
          <w:spacing w:val="-77"/>
          <w:w w:val="99"/>
        </w:rPr>
        <w:t>a</w:t>
      </w:r>
      <w:r>
        <w:rPr>
          <w:spacing w:val="10"/>
          <w:w w:val="99"/>
        </w:rPr>
        <w:t>¨</w:t>
      </w:r>
      <w:r>
        <w:rPr>
          <w:w w:val="99"/>
        </w:rPr>
        <w:t>hdes</w:t>
      </w:r>
      <w:r>
        <w:rPr>
          <w:spacing w:val="-1"/>
          <w:w w:val="99"/>
        </w:rPr>
        <w:t>m</w:t>
      </w:r>
      <w:r>
        <w:rPr>
          <w:spacing w:val="-77"/>
          <w:w w:val="99"/>
        </w:rPr>
        <w:t>a</w:t>
      </w:r>
      <w:r>
        <w:rPr>
          <w:spacing w:val="10"/>
          <w:w w:val="99"/>
        </w:rPr>
        <w:t>¨</w:t>
      </w:r>
      <w:r>
        <w:rPr>
          <w:w w:val="99"/>
        </w:rPr>
        <w:t>ki,</w:t>
      </w:r>
      <w:r>
        <w:rPr>
          <w:spacing w:val="-1"/>
        </w:rPr>
        <w:t xml:space="preserve"> </w:t>
      </w:r>
      <w:r>
        <w:rPr>
          <w:w w:val="99"/>
        </w:rPr>
        <w:t>H.,</w:t>
      </w:r>
      <w:r>
        <w:rPr>
          <w:spacing w:val="-1"/>
        </w:rPr>
        <w:t xml:space="preserve"> </w:t>
      </w:r>
      <w:r>
        <w:rPr>
          <w:w w:val="99"/>
        </w:rPr>
        <w:t>Vlamakis,</w:t>
      </w:r>
      <w:r>
        <w:rPr>
          <w:spacing w:val="-1"/>
        </w:rPr>
        <w:t xml:space="preserve"> </w:t>
      </w:r>
      <w:r>
        <w:rPr>
          <w:w w:val="99"/>
        </w:rPr>
        <w:t>H.,</w:t>
      </w:r>
      <w:r>
        <w:rPr>
          <w:spacing w:val="-1"/>
        </w:rPr>
        <w:t xml:space="preserve"> </w:t>
      </w:r>
      <w:r>
        <w:rPr>
          <w:w w:val="99"/>
        </w:rPr>
        <w:t>Huttenh</w:t>
      </w:r>
      <w:r>
        <w:rPr>
          <w:spacing w:val="-5"/>
          <w:w w:val="99"/>
        </w:rPr>
        <w:t>o</w:t>
      </w:r>
      <w:r>
        <w:rPr>
          <w:w w:val="99"/>
        </w:rPr>
        <w:t>we</w:t>
      </w:r>
      <w:r>
        <w:rPr>
          <w:spacing w:val="-8"/>
          <w:w w:val="99"/>
        </w:rPr>
        <w:t>r</w:t>
      </w:r>
      <w:r>
        <w:rPr>
          <w:w w:val="99"/>
        </w:rPr>
        <w:t>,</w:t>
      </w:r>
      <w:r>
        <w:rPr>
          <w:spacing w:val="-1"/>
        </w:rPr>
        <w:t xml:space="preserve"> </w:t>
      </w:r>
      <w:r>
        <w:rPr>
          <w:w w:val="99"/>
        </w:rPr>
        <w:t>C.,</w:t>
      </w:r>
      <w:r>
        <w:rPr>
          <w:spacing w:val="-1"/>
        </w:rPr>
        <w:t xml:space="preserve"> </w:t>
      </w:r>
      <w:r>
        <w:rPr>
          <w:w w:val="99"/>
        </w:rPr>
        <w:t>and</w:t>
      </w:r>
      <w:r>
        <w:rPr>
          <w:spacing w:val="-1"/>
        </w:rPr>
        <w:t xml:space="preserve"> </w:t>
      </w:r>
      <w:r>
        <w:rPr>
          <w:w w:val="99"/>
        </w:rPr>
        <w:t>X</w:t>
      </w:r>
      <w:r>
        <w:rPr>
          <w:spacing w:val="-4"/>
          <w:w w:val="99"/>
        </w:rPr>
        <w:t>a</w:t>
      </w:r>
      <w:r>
        <w:rPr>
          <w:w w:val="99"/>
        </w:rPr>
        <w:t>vie</w:t>
      </w:r>
      <w:r>
        <w:rPr>
          <w:spacing w:val="-8"/>
          <w:w w:val="99"/>
        </w:rPr>
        <w:t>r</w:t>
      </w:r>
      <w:r>
        <w:rPr>
          <w:w w:val="99"/>
        </w:rPr>
        <w:t>,</w:t>
      </w:r>
      <w:r>
        <w:rPr>
          <w:rFonts w:eastAsia="宋体" w:ascii="宋体" w:hAnsi="宋体" w:asciiTheme="minorEastAsia" w:eastAsiaTheme="minorEastAsia" w:hAnsiTheme="minorEastAsia"/>
          <w:w w:val="99"/>
          <w:lang w:eastAsia="zh-CN"/>
        </w:rPr>
        <w:t xml:space="preserve"> </w:t>
      </w:r>
      <w:r>
        <w:rPr/>
        <w:t xml:space="preserve">R. J. (2018). The human gut microbiome in early-onset type 1 diabetes from the teddy study. </w:t>
      </w:r>
      <w:r>
        <w:rPr>
          <w:i/>
        </w:rPr>
        <w:t>Nature</w:t>
      </w:r>
      <w:r>
        <w:rPr/>
        <w:t>,</w:t>
      </w:r>
      <w:bookmarkStart w:id="195" w:name="_bookmark82"/>
      <w:bookmarkEnd w:id="195"/>
      <w:r>
        <w:rPr/>
        <w:t xml:space="preserve"> 562(7728):589.</w:t>
      </w:r>
    </w:p>
    <w:p>
      <w:pPr>
        <w:pStyle w:val="TextBody"/>
        <w:spacing w:lineRule="auto" w:line="247"/>
        <w:ind w:left="426" w:right="876" w:hanging="282"/>
        <w:rPr/>
      </w:pPr>
      <w:r>
        <w:rPr>
          <w:spacing w:val="-3"/>
        </w:rPr>
        <w:t>Vatanen,</w:t>
      </w:r>
      <w:r>
        <w:rPr>
          <w:spacing w:val="-15"/>
        </w:rPr>
        <w:t xml:space="preserve"> </w:t>
      </w:r>
      <w:r>
        <w:rPr>
          <w:spacing w:val="-5"/>
        </w:rPr>
        <w:t>T.,</w:t>
      </w:r>
      <w:r>
        <w:rPr>
          <w:spacing w:val="-14"/>
        </w:rPr>
        <w:t xml:space="preserve"> </w:t>
      </w:r>
      <w:r>
        <w:rPr/>
        <w:t>Kostic,</w:t>
      </w:r>
      <w:r>
        <w:rPr>
          <w:spacing w:val="-14"/>
        </w:rPr>
        <w:t xml:space="preserve"> </w:t>
      </w:r>
      <w:r>
        <w:rPr/>
        <w:t>A.,</w:t>
      </w:r>
      <w:r>
        <w:rPr>
          <w:spacing w:val="-14"/>
        </w:rPr>
        <w:t xml:space="preserve"> </w:t>
      </w:r>
      <w:r>
        <w:rPr/>
        <w:t>D’Hennezel,</w:t>
      </w:r>
      <w:r>
        <w:rPr>
          <w:spacing w:val="-15"/>
        </w:rPr>
        <w:t xml:space="preserve"> </w:t>
      </w:r>
      <w:r>
        <w:rPr/>
        <w:t>E.,</w:t>
      </w:r>
      <w:r>
        <w:rPr>
          <w:spacing w:val="-14"/>
        </w:rPr>
        <w:t xml:space="preserve"> </w:t>
      </w:r>
      <w:r>
        <w:rPr/>
        <w:t>Siljander,</w:t>
      </w:r>
      <w:r>
        <w:rPr>
          <w:spacing w:val="-14"/>
        </w:rPr>
        <w:t xml:space="preserve"> </w:t>
      </w:r>
      <w:r>
        <w:rPr/>
        <w:t>H.,</w:t>
      </w:r>
      <w:r>
        <w:rPr>
          <w:spacing w:val="-14"/>
        </w:rPr>
        <w:t xml:space="preserve"> </w:t>
      </w:r>
      <w:r>
        <w:rPr/>
        <w:t>Franzosa,</w:t>
      </w:r>
      <w:r>
        <w:rPr>
          <w:spacing w:val="-15"/>
        </w:rPr>
        <w:t xml:space="preserve"> </w:t>
      </w:r>
      <w:r>
        <w:rPr/>
        <w:t>E.,</w:t>
      </w:r>
      <w:r>
        <w:rPr>
          <w:spacing w:val="-14"/>
        </w:rPr>
        <w:t xml:space="preserve"> </w:t>
      </w:r>
      <w:r>
        <w:rPr>
          <w:spacing w:val="-4"/>
        </w:rPr>
        <w:t>Yassour,</w:t>
      </w:r>
      <w:r>
        <w:rPr>
          <w:spacing w:val="-14"/>
        </w:rPr>
        <w:t xml:space="preserve"> </w:t>
      </w:r>
      <w:r>
        <w:rPr/>
        <w:t>M.,</w:t>
      </w:r>
      <w:r>
        <w:rPr>
          <w:spacing w:val="-14"/>
        </w:rPr>
        <w:t xml:space="preserve"> </w:t>
      </w:r>
      <w:r>
        <w:rPr/>
        <w:t>Kolde,</w:t>
      </w:r>
      <w:r>
        <w:rPr>
          <w:spacing w:val="-15"/>
        </w:rPr>
        <w:t xml:space="preserve"> </w:t>
      </w:r>
      <w:r>
        <w:rPr/>
        <w:t>R.,</w:t>
      </w:r>
      <w:r>
        <w:rPr>
          <w:spacing w:val="-14"/>
        </w:rPr>
        <w:t xml:space="preserve"> </w:t>
      </w:r>
      <w:r>
        <w:rPr/>
        <w:t>Vlamakis,</w:t>
      </w:r>
      <w:r>
        <w:rPr>
          <w:spacing w:val="-14"/>
        </w:rPr>
        <w:t xml:space="preserve"> </w:t>
      </w:r>
      <w:r>
        <w:rPr/>
        <w:t xml:space="preserve">H., </w:t>
      </w:r>
      <w:r>
        <w:rPr>
          <w:w w:val="98"/>
        </w:rPr>
        <w:t>Arthu</w:t>
      </w:r>
      <w:r>
        <w:rPr>
          <w:spacing w:val="-9"/>
          <w:w w:val="98"/>
        </w:rPr>
        <w:t>r</w:t>
      </w:r>
      <w:r>
        <w:rPr>
          <w:w w:val="98"/>
        </w:rPr>
        <w:t>,</w:t>
      </w:r>
      <w:r>
        <w:rPr/>
        <w:t xml:space="preserve"> </w:t>
      </w:r>
      <w:r>
        <w:rPr>
          <w:spacing w:val="-15"/>
          <w:w w:val="98"/>
        </w:rPr>
        <w:t>T</w:t>
      </w:r>
      <w:r>
        <w:rPr>
          <w:w w:val="98"/>
        </w:rPr>
        <w:t>.,</w:t>
      </w:r>
      <w:r>
        <w:rPr>
          <w:spacing w:val="-1"/>
        </w:rPr>
        <w:t xml:space="preserve"> </w:t>
      </w:r>
      <w:r>
        <w:rPr>
          <w:w w:val="98"/>
        </w:rPr>
        <w:t>and</w:t>
      </w:r>
      <w:r>
        <w:rPr>
          <w:spacing w:val="-1"/>
        </w:rPr>
        <w:t xml:space="preserve"> </w:t>
      </w:r>
      <w:r>
        <w:rPr>
          <w:w w:val="98"/>
        </w:rPr>
        <w:t>H</w:t>
      </w:r>
      <w:r>
        <w:rPr>
          <w:spacing w:val="-77"/>
          <w:w w:val="98"/>
        </w:rPr>
        <w:t>a</w:t>
      </w:r>
      <w:r>
        <w:rPr>
          <w:spacing w:val="9"/>
          <w:w w:val="99"/>
        </w:rPr>
        <w:t>¨</w:t>
      </w:r>
      <w:r>
        <w:rPr>
          <w:w w:val="98"/>
        </w:rPr>
        <w:t>m</w:t>
      </w:r>
      <w:r>
        <w:rPr>
          <w:spacing w:val="-77"/>
          <w:w w:val="98"/>
        </w:rPr>
        <w:t>a</w:t>
      </w:r>
      <w:r>
        <w:rPr>
          <w:spacing w:val="9"/>
          <w:w w:val="99"/>
        </w:rPr>
        <w:t>¨</w:t>
      </w:r>
      <w:r>
        <w:rPr>
          <w:w w:val="98"/>
        </w:rPr>
        <w:t>l</w:t>
      </w:r>
      <w:r>
        <w:rPr>
          <w:spacing w:val="-77"/>
          <w:w w:val="98"/>
        </w:rPr>
        <w:t>a</w:t>
      </w:r>
      <w:r>
        <w:rPr>
          <w:spacing w:val="9"/>
          <w:w w:val="99"/>
        </w:rPr>
        <w:t>¨</w:t>
      </w:r>
      <w:r>
        <w:rPr>
          <w:w w:val="98"/>
        </w:rPr>
        <w:t>inen,</w:t>
      </w:r>
      <w:r>
        <w:rPr>
          <w:spacing w:val="-1"/>
        </w:rPr>
        <w:t xml:space="preserve"> </w:t>
      </w:r>
      <w:r>
        <w:rPr>
          <w:w w:val="98"/>
        </w:rPr>
        <w:t>A.</w:t>
      </w:r>
      <w:r>
        <w:rPr/>
        <w:t xml:space="preserve"> </w:t>
      </w:r>
      <w:r>
        <w:rPr>
          <w:w w:val="98"/>
        </w:rPr>
        <w:t>M.</w:t>
      </w:r>
      <w:r>
        <w:rPr>
          <w:spacing w:val="-1"/>
        </w:rPr>
        <w:t xml:space="preserve"> </w:t>
      </w:r>
      <w:r>
        <w:rPr>
          <w:w w:val="98"/>
        </w:rPr>
        <w:t>(2016).</w:t>
      </w:r>
      <w:r>
        <w:rPr>
          <w:spacing w:val="22"/>
        </w:rPr>
        <w:t xml:space="preserve"> </w:t>
      </w:r>
      <w:r>
        <w:rPr/>
        <w:t xml:space="preserve">Variation in microbiome lps immunogenicity contributes to autoimmunity in humans. </w:t>
      </w:r>
      <w:r>
        <w:rPr>
          <w:i/>
        </w:rPr>
        <w:t>Cell</w:t>
      </w:r>
      <w:r>
        <w:rPr/>
        <w:t>,</w:t>
      </w:r>
      <w:r>
        <w:rPr>
          <w:spacing w:val="-33"/>
        </w:rPr>
        <w:t xml:space="preserve"> </w:t>
      </w:r>
      <w:r>
        <w:rPr/>
        <w:t>165(4):842–853.</w:t>
      </w:r>
    </w:p>
    <w:p>
      <w:pPr>
        <w:pStyle w:val="TextBody"/>
        <w:spacing w:lineRule="auto" w:line="247"/>
        <w:ind w:left="430" w:right="876" w:hanging="286"/>
        <w:rPr/>
      </w:pPr>
      <w:r>
        <w:rPr/>
        <w:t xml:space="preserve">Vogelzang, A., Guerrini, M. M., Minato, N., and Fagarasan, S. (2018). Microbiota—an amplifier of autoimmunity. </w:t>
      </w:r>
      <w:r>
        <w:rPr>
          <w:i/>
        </w:rPr>
        <w:t>Current opinion in immunology</w:t>
      </w:r>
      <w:r>
        <w:rPr/>
        <w:t>, 55:15–21.</w:t>
      </w:r>
    </w:p>
    <w:p>
      <w:pPr>
        <w:pStyle w:val="TextBody"/>
        <w:spacing w:lineRule="auto" w:line="247"/>
        <w:ind w:left="424" w:right="876" w:hanging="280"/>
        <w:rPr/>
      </w:pPr>
      <w:r>
        <w:rPr>
          <w:spacing w:val="-4"/>
        </w:rPr>
        <w:t xml:space="preserve">Wang, </w:t>
      </w:r>
      <w:r>
        <w:rPr/>
        <w:t>Q., Garrity, G. M., Tiedje, J. M., and Cole, J. R. (2007). Naive bayesian classifier for rapid assignment</w:t>
      </w:r>
      <w:r>
        <w:rPr>
          <w:spacing w:val="-28"/>
        </w:rPr>
        <w:t xml:space="preserve"> </w:t>
      </w:r>
      <w:r>
        <w:rPr/>
        <w:t>of</w:t>
      </w:r>
      <w:r>
        <w:rPr>
          <w:spacing w:val="-27"/>
        </w:rPr>
        <w:t xml:space="preserve"> </w:t>
      </w:r>
      <w:r>
        <w:rPr/>
        <w:t>rrna</w:t>
      </w:r>
      <w:r>
        <w:rPr>
          <w:spacing w:val="-27"/>
        </w:rPr>
        <w:t xml:space="preserve"> </w:t>
      </w:r>
      <w:r>
        <w:rPr/>
        <w:t>sequences</w:t>
      </w:r>
      <w:r>
        <w:rPr>
          <w:spacing w:val="-28"/>
        </w:rPr>
        <w:t xml:space="preserve"> </w:t>
      </w:r>
      <w:r>
        <w:rPr/>
        <w:t>into</w:t>
      </w:r>
      <w:r>
        <w:rPr>
          <w:spacing w:val="-27"/>
        </w:rPr>
        <w:t xml:space="preserve"> </w:t>
      </w:r>
      <w:r>
        <w:rPr/>
        <w:t>the</w:t>
      </w:r>
      <w:r>
        <w:rPr>
          <w:spacing w:val="-27"/>
        </w:rPr>
        <w:t xml:space="preserve"> </w:t>
      </w:r>
      <w:r>
        <w:rPr/>
        <w:t>new</w:t>
      </w:r>
      <w:r>
        <w:rPr>
          <w:spacing w:val="-28"/>
        </w:rPr>
        <w:t xml:space="preserve"> </w:t>
      </w:r>
      <w:r>
        <w:rPr/>
        <w:t>bacterial</w:t>
      </w:r>
      <w:r>
        <w:rPr>
          <w:spacing w:val="-27"/>
        </w:rPr>
        <w:t xml:space="preserve"> </w:t>
      </w:r>
      <w:r>
        <w:rPr/>
        <w:t>taxonomy.</w:t>
      </w:r>
      <w:r>
        <w:rPr>
          <w:spacing w:val="-21"/>
        </w:rPr>
        <w:t xml:space="preserve"> </w:t>
      </w:r>
      <w:r>
        <w:rPr>
          <w:i/>
        </w:rPr>
        <w:t>Applied</w:t>
      </w:r>
      <w:r>
        <w:rPr>
          <w:i/>
          <w:spacing w:val="-27"/>
        </w:rPr>
        <w:t xml:space="preserve"> </w:t>
      </w:r>
      <w:r>
        <w:rPr>
          <w:i/>
        </w:rPr>
        <w:t>and</w:t>
      </w:r>
      <w:r>
        <w:rPr>
          <w:i/>
          <w:spacing w:val="-27"/>
        </w:rPr>
        <w:t xml:space="preserve"> </w:t>
      </w:r>
      <w:r>
        <w:rPr>
          <w:i/>
        </w:rPr>
        <w:t>environmental</w:t>
      </w:r>
      <w:r>
        <w:rPr>
          <w:i/>
          <w:spacing w:val="-28"/>
        </w:rPr>
        <w:t xml:space="preserve"> </w:t>
      </w:r>
      <w:r>
        <w:rPr>
          <w:i/>
        </w:rPr>
        <w:t>microbiology</w:t>
      </w:r>
      <w:r>
        <w:rPr/>
        <w:t>,</w:t>
      </w:r>
      <w:bookmarkStart w:id="196" w:name="_bookmark85"/>
      <w:bookmarkEnd w:id="196"/>
      <w:r>
        <w:rPr/>
        <w:t xml:space="preserve"> 73(16):5261–5267.</w:t>
      </w:r>
    </w:p>
    <w:p>
      <w:pPr>
        <w:pStyle w:val="TextBody"/>
        <w:spacing w:lineRule="auto" w:line="247"/>
        <w:ind w:left="424" w:right="876" w:hanging="280"/>
        <w:rPr/>
      </w:pPr>
      <w:r>
        <w:rPr>
          <w:spacing w:val="-4"/>
        </w:rPr>
        <w:t xml:space="preserve">Wang, </w:t>
      </w:r>
      <w:r>
        <w:rPr/>
        <w:t xml:space="preserve">R., Xiao, </w:t>
      </w:r>
      <w:r>
        <w:rPr>
          <w:spacing w:val="-9"/>
        </w:rPr>
        <w:t xml:space="preserve">Y., </w:t>
      </w:r>
      <w:r>
        <w:rPr>
          <w:spacing w:val="-5"/>
        </w:rPr>
        <w:t xml:space="preserve">Lv, </w:t>
      </w:r>
      <w:r>
        <w:rPr>
          <w:spacing w:val="-6"/>
        </w:rPr>
        <w:t xml:space="preserve">F., </w:t>
      </w:r>
      <w:r>
        <w:rPr/>
        <w:t xml:space="preserve">Hu, L., </w:t>
      </w:r>
      <w:r>
        <w:rPr>
          <w:spacing w:val="-4"/>
        </w:rPr>
        <w:t xml:space="preserve">Wei, </w:t>
      </w:r>
      <w:r>
        <w:rPr/>
        <w:t xml:space="preserve">L., </w:t>
      </w:r>
      <w:r>
        <w:rPr>
          <w:spacing w:val="-5"/>
        </w:rPr>
        <w:t xml:space="preserve">Yuan, </w:t>
      </w:r>
      <w:r>
        <w:rPr/>
        <w:t>Z., and Lin, H. (2018). Bacterial community structure and</w:t>
      </w:r>
      <w:r>
        <w:rPr>
          <w:spacing w:val="-22"/>
        </w:rPr>
        <w:t xml:space="preserve"> </w:t>
      </w:r>
      <w:r>
        <w:rPr/>
        <w:t>functional</w:t>
      </w:r>
      <w:r>
        <w:rPr>
          <w:spacing w:val="-21"/>
        </w:rPr>
        <w:t xml:space="preserve"> </w:t>
      </w:r>
      <w:r>
        <w:rPr/>
        <w:t>potential</w:t>
      </w:r>
      <w:r>
        <w:rPr>
          <w:spacing w:val="-21"/>
        </w:rPr>
        <w:t xml:space="preserve"> </w:t>
      </w:r>
      <w:r>
        <w:rPr/>
        <w:t>of</w:t>
      </w:r>
      <w:r>
        <w:rPr>
          <w:spacing w:val="-22"/>
        </w:rPr>
        <w:t xml:space="preserve"> </w:t>
      </w:r>
      <w:r>
        <w:rPr/>
        <w:t>rhizosphere</w:t>
      </w:r>
      <w:r>
        <w:rPr>
          <w:spacing w:val="-21"/>
        </w:rPr>
        <w:t xml:space="preserve"> </w:t>
      </w:r>
      <w:r>
        <w:rPr/>
        <w:t>soils</w:t>
      </w:r>
      <w:r>
        <w:rPr>
          <w:spacing w:val="-21"/>
        </w:rPr>
        <w:t xml:space="preserve"> </w:t>
      </w:r>
      <w:r>
        <w:rPr/>
        <w:t>as</w:t>
      </w:r>
      <w:r>
        <w:rPr>
          <w:spacing w:val="-22"/>
        </w:rPr>
        <w:t xml:space="preserve"> </w:t>
      </w:r>
      <w:r>
        <w:rPr/>
        <w:t>influenced</w:t>
      </w:r>
      <w:r>
        <w:rPr>
          <w:spacing w:val="-21"/>
        </w:rPr>
        <w:t xml:space="preserve"> </w:t>
      </w:r>
      <w:r>
        <w:rPr/>
        <w:t>by</w:t>
      </w:r>
      <w:r>
        <w:rPr>
          <w:spacing w:val="-21"/>
        </w:rPr>
        <w:t xml:space="preserve"> </w:t>
      </w:r>
      <w:r>
        <w:rPr/>
        <w:t>nitrogen</w:t>
      </w:r>
      <w:r>
        <w:rPr>
          <w:spacing w:val="-22"/>
        </w:rPr>
        <w:t xml:space="preserve"> </w:t>
      </w:r>
      <w:r>
        <w:rPr/>
        <w:t>addition</w:t>
      </w:r>
      <w:r>
        <w:rPr>
          <w:spacing w:val="-21"/>
        </w:rPr>
        <w:t xml:space="preserve"> </w:t>
      </w:r>
      <w:r>
        <w:rPr/>
        <w:t>and</w:t>
      </w:r>
      <w:r>
        <w:rPr>
          <w:spacing w:val="-21"/>
        </w:rPr>
        <w:t xml:space="preserve"> </w:t>
      </w:r>
      <w:r>
        <w:rPr/>
        <w:t>bacterial</w:t>
      </w:r>
      <w:r>
        <w:rPr>
          <w:spacing w:val="-21"/>
        </w:rPr>
        <w:t xml:space="preserve"> </w:t>
      </w:r>
      <w:r>
        <w:rPr/>
        <w:t>wilt</w:t>
      </w:r>
      <w:r>
        <w:rPr>
          <w:spacing w:val="-22"/>
        </w:rPr>
        <w:t xml:space="preserve"> </w:t>
      </w:r>
      <w:r>
        <w:rPr/>
        <w:t xml:space="preserve">disease under continuous sesame cropping. </w:t>
      </w:r>
      <w:r>
        <w:rPr>
          <w:i/>
        </w:rPr>
        <w:t>Applied Soil Ecology</w:t>
      </w:r>
      <w:r>
        <w:rPr/>
        <w:t>,</w:t>
      </w:r>
      <w:r>
        <w:rPr>
          <w:spacing w:val="11"/>
        </w:rPr>
        <w:t xml:space="preserve"> </w:t>
      </w:r>
      <w:r>
        <w:rPr/>
        <w:t>125:117–127.</w:t>
      </w:r>
    </w:p>
    <w:p>
      <w:pPr>
        <w:pStyle w:val="TextBody"/>
        <w:spacing w:lineRule="auto" w:line="247"/>
        <w:ind w:left="424" w:right="876" w:hanging="280"/>
        <w:rPr/>
      </w:pPr>
      <w:r>
        <w:rPr>
          <w:spacing w:val="-4"/>
        </w:rPr>
        <w:t xml:space="preserve">Warner, </w:t>
      </w:r>
      <w:r>
        <w:rPr/>
        <w:t xml:space="preserve">B. B., Deych, E., Zhou, </w:t>
      </w:r>
      <w:r>
        <w:rPr>
          <w:spacing w:val="-9"/>
        </w:rPr>
        <w:t xml:space="preserve">Y., </w:t>
      </w:r>
      <w:r>
        <w:rPr/>
        <w:t>Hall-Moore, C., Weinstock, G. M., Sodergren, E., Shaikh, N., Hoffmann, J. A., Linneman, L. A., Hamvas, A., Khanna, G., Rouggly-Nickless, L. C., Ndao, I. M., Shands,</w:t>
      </w:r>
      <w:r>
        <w:rPr>
          <w:spacing w:val="-5"/>
        </w:rPr>
        <w:t xml:space="preserve"> </w:t>
      </w:r>
      <w:r>
        <w:rPr/>
        <w:t>B.</w:t>
      </w:r>
      <w:r>
        <w:rPr>
          <w:spacing w:val="-5"/>
        </w:rPr>
        <w:t xml:space="preserve"> </w:t>
      </w:r>
      <w:r>
        <w:rPr/>
        <w:t>A.,</w:t>
      </w:r>
      <w:r>
        <w:rPr>
          <w:spacing w:val="-5"/>
        </w:rPr>
        <w:t xml:space="preserve"> </w:t>
      </w:r>
      <w:r>
        <w:rPr/>
        <w:t>Escobedo,</w:t>
      </w:r>
      <w:r>
        <w:rPr>
          <w:spacing w:val="-5"/>
        </w:rPr>
        <w:t xml:space="preserve"> </w:t>
      </w:r>
      <w:r>
        <w:rPr/>
        <w:t>M.,</w:t>
      </w:r>
      <w:r>
        <w:rPr>
          <w:spacing w:val="-4"/>
        </w:rPr>
        <w:t xml:space="preserve"> </w:t>
      </w:r>
      <w:r>
        <w:rPr/>
        <w:t>Sullivan,</w:t>
      </w:r>
      <w:r>
        <w:rPr>
          <w:spacing w:val="-4"/>
        </w:rPr>
        <w:t xml:space="preserve"> </w:t>
      </w:r>
      <w:r>
        <w:rPr/>
        <w:t>J.</w:t>
      </w:r>
      <w:r>
        <w:rPr>
          <w:spacing w:val="-5"/>
        </w:rPr>
        <w:t xml:space="preserve"> </w:t>
      </w:r>
      <w:r>
        <w:rPr/>
        <w:t>E.,</w:t>
      </w:r>
      <w:r>
        <w:rPr>
          <w:spacing w:val="-5"/>
        </w:rPr>
        <w:t xml:space="preserve"> </w:t>
      </w:r>
      <w:r>
        <w:rPr/>
        <w:t>Radmacher,</w:t>
      </w:r>
      <w:r>
        <w:rPr>
          <w:spacing w:val="-5"/>
        </w:rPr>
        <w:t xml:space="preserve"> </w:t>
      </w:r>
      <w:r>
        <w:rPr>
          <w:spacing w:val="-12"/>
        </w:rPr>
        <w:t>P.</w:t>
      </w:r>
      <w:r>
        <w:rPr>
          <w:spacing w:val="-5"/>
        </w:rPr>
        <w:t xml:space="preserve"> </w:t>
      </w:r>
      <w:r>
        <w:rPr/>
        <w:t>G.,</w:t>
      </w:r>
      <w:r>
        <w:rPr>
          <w:spacing w:val="-4"/>
        </w:rPr>
        <w:t xml:space="preserve"> </w:t>
      </w:r>
      <w:r>
        <w:rPr/>
        <w:t>Shannon,</w:t>
      </w:r>
      <w:r>
        <w:rPr>
          <w:spacing w:val="-5"/>
        </w:rPr>
        <w:t xml:space="preserve"> </w:t>
      </w:r>
      <w:r>
        <w:rPr>
          <w:spacing w:val="-10"/>
        </w:rPr>
        <w:t>W.</w:t>
      </w:r>
      <w:r>
        <w:rPr>
          <w:spacing w:val="-5"/>
        </w:rPr>
        <w:t xml:space="preserve"> </w:t>
      </w:r>
      <w:r>
        <w:rPr/>
        <w:t>D.,</w:t>
      </w:r>
      <w:r>
        <w:rPr>
          <w:spacing w:val="-4"/>
        </w:rPr>
        <w:t xml:space="preserve"> </w:t>
      </w:r>
      <w:r>
        <w:rPr/>
        <w:t>and</w:t>
      </w:r>
      <w:r>
        <w:rPr>
          <w:spacing w:val="-5"/>
        </w:rPr>
        <w:t xml:space="preserve"> Tarr, </w:t>
      </w:r>
      <w:r>
        <w:rPr>
          <w:spacing w:val="-12"/>
        </w:rPr>
        <w:t>P.</w:t>
      </w:r>
      <w:r>
        <w:rPr>
          <w:spacing w:val="-5"/>
        </w:rPr>
        <w:t xml:space="preserve"> </w:t>
      </w:r>
      <w:r>
        <w:rPr/>
        <w:t>I.</w:t>
      </w:r>
      <w:r>
        <w:rPr>
          <w:spacing w:val="-5"/>
        </w:rPr>
        <w:t xml:space="preserve"> </w:t>
      </w:r>
      <w:r>
        <w:rPr/>
        <w:t xml:space="preserve">(2016). Gut bacteria dysbiosis and necrotising enterocolitis in very low birthweight infants: A prospective case-control study. </w:t>
      </w:r>
      <w:r>
        <w:rPr>
          <w:i/>
        </w:rPr>
        <w:t>The Lancet</w:t>
      </w:r>
      <w:r>
        <w:rPr/>
        <w:t>,</w:t>
      </w:r>
      <w:r>
        <w:rPr>
          <w:spacing w:val="-33"/>
        </w:rPr>
        <w:t xml:space="preserve"> </w:t>
      </w:r>
      <w:r>
        <w:rPr/>
        <w:t>387(10031):1928–1936.</w:t>
      </w:r>
    </w:p>
    <w:p>
      <w:pPr>
        <w:pStyle w:val="Normal"/>
        <w:spacing w:lineRule="exact" w:line="230"/>
        <w:ind w:left="430" w:right="876" w:hanging="286"/>
        <w:rPr>
          <w:sz w:val="20"/>
        </w:rPr>
      </w:pPr>
      <w:r>
        <w:rPr>
          <w:sz w:val="20"/>
        </w:rPr>
        <w:t xml:space="preserve">Wickham, H. (2016). </w:t>
      </w:r>
      <w:r>
        <w:rPr>
          <w:i/>
          <w:sz w:val="20"/>
        </w:rPr>
        <w:t>ggplot2: Elegant Graphics for Data Analysis</w:t>
      </w:r>
      <w:r>
        <w:rPr>
          <w:sz w:val="20"/>
        </w:rPr>
        <w:t>. Springer-Verlag New York.</w:t>
      </w:r>
    </w:p>
    <w:p>
      <w:pPr>
        <w:pStyle w:val="TextBody"/>
        <w:spacing w:lineRule="auto" w:line="247" w:before="8" w:after="0"/>
        <w:ind w:left="430" w:right="876" w:hanging="286"/>
        <w:rPr/>
      </w:pPr>
      <w:r>
        <w:rPr/>
        <w:t>Winer, D. A., Luck, H., Tsai, S., and Winer, S. (2016). The intestinal immune system in obesity and</w:t>
      </w:r>
      <w:bookmarkStart w:id="197" w:name="_bookmark89"/>
      <w:bookmarkEnd w:id="197"/>
      <w:r>
        <w:rPr/>
        <w:t xml:space="preserve"> insulin resistance. </w:t>
      </w:r>
      <w:r>
        <w:rPr>
          <w:i/>
        </w:rPr>
        <w:t>Cell metabolism</w:t>
      </w:r>
      <w:r>
        <w:rPr/>
        <w:t>, 23(3):413–426.</w:t>
      </w:r>
    </w:p>
    <w:p>
      <w:pPr>
        <w:pStyle w:val="Normal"/>
        <w:spacing w:lineRule="auto" w:line="247"/>
        <w:ind w:left="430" w:right="876" w:hanging="286"/>
        <w:jc w:val="both"/>
        <w:rPr>
          <w:sz w:val="20"/>
        </w:rPr>
      </w:pPr>
      <w:r>
        <w:rPr>
          <w:sz w:val="20"/>
        </w:rPr>
        <w:t xml:space="preserve">Xiao, N. (2018). </w:t>
      </w:r>
      <w:r>
        <w:rPr>
          <w:i/>
          <w:sz w:val="20"/>
        </w:rPr>
        <w:t>ggsci: Scientific Journal and Sci-Fi Themed Color Palettes for ’ggplot2’</w:t>
      </w:r>
      <w:r>
        <w:rPr>
          <w:sz w:val="20"/>
        </w:rPr>
        <w:t>. R package version 2.9.</w:t>
      </w:r>
    </w:p>
    <w:p>
      <w:pPr>
        <w:pStyle w:val="TextBody"/>
        <w:spacing w:lineRule="auto" w:line="247"/>
        <w:ind w:left="426" w:right="876" w:hanging="282"/>
        <w:rPr/>
      </w:pPr>
      <w:r>
        <w:rPr>
          <w:spacing w:val="-3"/>
        </w:rPr>
        <w:t xml:space="preserve">Yatsunenko, </w:t>
      </w:r>
      <w:r>
        <w:rPr>
          <w:spacing w:val="-5"/>
        </w:rPr>
        <w:t xml:space="preserve">T., Rey, </w:t>
      </w:r>
      <w:r>
        <w:rPr>
          <w:spacing w:val="-9"/>
        </w:rPr>
        <w:t xml:space="preserve">F. </w:t>
      </w:r>
      <w:r>
        <w:rPr/>
        <w:t>E., Manary, M. J., Trehan, I., Dominguez-Bello, M. G., Contreras, M., Magris, M.,</w:t>
      </w:r>
      <w:r>
        <w:rPr>
          <w:spacing w:val="-12"/>
        </w:rPr>
        <w:t xml:space="preserve"> </w:t>
      </w:r>
      <w:r>
        <w:rPr/>
        <w:t>Hidalgo,</w:t>
      </w:r>
      <w:r>
        <w:rPr>
          <w:spacing w:val="-11"/>
        </w:rPr>
        <w:t xml:space="preserve"> </w:t>
      </w:r>
      <w:r>
        <w:rPr/>
        <w:t>G.,</w:t>
      </w:r>
      <w:r>
        <w:rPr>
          <w:spacing w:val="-11"/>
        </w:rPr>
        <w:t xml:space="preserve"> </w:t>
      </w:r>
      <w:r>
        <w:rPr/>
        <w:t>Baldassano,</w:t>
      </w:r>
      <w:r>
        <w:rPr>
          <w:spacing w:val="-11"/>
        </w:rPr>
        <w:t xml:space="preserve"> </w:t>
      </w:r>
      <w:r>
        <w:rPr/>
        <w:t>R.</w:t>
      </w:r>
      <w:r>
        <w:rPr>
          <w:spacing w:val="-12"/>
        </w:rPr>
        <w:t xml:space="preserve"> </w:t>
      </w:r>
      <w:r>
        <w:rPr/>
        <w:t>N.,</w:t>
      </w:r>
      <w:r>
        <w:rPr>
          <w:spacing w:val="-11"/>
        </w:rPr>
        <w:t xml:space="preserve"> </w:t>
      </w:r>
      <w:r>
        <w:rPr/>
        <w:t>Anokhin,</w:t>
      </w:r>
      <w:r>
        <w:rPr>
          <w:spacing w:val="-11"/>
        </w:rPr>
        <w:t xml:space="preserve"> </w:t>
      </w:r>
      <w:r>
        <w:rPr/>
        <w:t>A.</w:t>
      </w:r>
      <w:r>
        <w:rPr>
          <w:spacing w:val="-11"/>
        </w:rPr>
        <w:t xml:space="preserve"> </w:t>
      </w:r>
      <w:r>
        <w:rPr>
          <w:spacing w:val="-8"/>
        </w:rPr>
        <w:t>P.,</w:t>
      </w:r>
      <w:r>
        <w:rPr>
          <w:spacing w:val="-12"/>
        </w:rPr>
        <w:t xml:space="preserve"> </w:t>
      </w:r>
      <w:r>
        <w:rPr/>
        <w:t>Heath,</w:t>
      </w:r>
      <w:r>
        <w:rPr>
          <w:spacing w:val="-11"/>
        </w:rPr>
        <w:t xml:space="preserve"> </w:t>
      </w:r>
      <w:r>
        <w:rPr/>
        <w:t>A.</w:t>
      </w:r>
      <w:r>
        <w:rPr>
          <w:spacing w:val="-11"/>
        </w:rPr>
        <w:t xml:space="preserve"> </w:t>
      </w:r>
      <w:r>
        <w:rPr/>
        <w:t>C.,</w:t>
      </w:r>
      <w:r>
        <w:rPr>
          <w:spacing w:val="-11"/>
        </w:rPr>
        <w:t xml:space="preserve"> </w:t>
      </w:r>
      <w:r>
        <w:rPr>
          <w:spacing w:val="-4"/>
        </w:rPr>
        <w:t>Warner,</w:t>
      </w:r>
      <w:r>
        <w:rPr>
          <w:spacing w:val="-11"/>
        </w:rPr>
        <w:t xml:space="preserve"> </w:t>
      </w:r>
      <w:r>
        <w:rPr/>
        <w:t>B.,</w:t>
      </w:r>
      <w:r>
        <w:rPr>
          <w:spacing w:val="-12"/>
        </w:rPr>
        <w:t xml:space="preserve"> </w:t>
      </w:r>
      <w:r>
        <w:rPr/>
        <w:t>Reeder,</w:t>
      </w:r>
      <w:r>
        <w:rPr>
          <w:spacing w:val="-11"/>
        </w:rPr>
        <w:t xml:space="preserve"> </w:t>
      </w:r>
      <w:r>
        <w:rPr/>
        <w:t>J.,</w:t>
      </w:r>
      <w:r>
        <w:rPr>
          <w:spacing w:val="-11"/>
        </w:rPr>
        <w:t xml:space="preserve"> </w:t>
      </w:r>
      <w:r>
        <w:rPr/>
        <w:t>Kuczynski,</w:t>
      </w:r>
      <w:r>
        <w:rPr>
          <w:spacing w:val="-11"/>
        </w:rPr>
        <w:t xml:space="preserve"> </w:t>
      </w:r>
      <w:r>
        <w:rPr/>
        <w:t>J., Caporaso,</w:t>
      </w:r>
      <w:r>
        <w:rPr>
          <w:spacing w:val="5"/>
        </w:rPr>
        <w:t xml:space="preserve"> </w:t>
      </w:r>
      <w:r>
        <w:rPr/>
        <w:t>J.</w:t>
      </w:r>
      <w:r>
        <w:rPr>
          <w:spacing w:val="5"/>
        </w:rPr>
        <w:t xml:space="preserve"> </w:t>
      </w:r>
      <w:r>
        <w:rPr/>
        <w:t>G.,</w:t>
      </w:r>
      <w:r>
        <w:rPr>
          <w:spacing w:val="5"/>
        </w:rPr>
        <w:t xml:space="preserve"> </w:t>
      </w:r>
      <w:r>
        <w:rPr/>
        <w:t>Lozupone,</w:t>
      </w:r>
      <w:r>
        <w:rPr>
          <w:spacing w:val="5"/>
        </w:rPr>
        <w:t xml:space="preserve"> </w:t>
      </w:r>
      <w:r>
        <w:rPr/>
        <w:t>C.</w:t>
      </w:r>
      <w:r>
        <w:rPr>
          <w:spacing w:val="6"/>
        </w:rPr>
        <w:t xml:space="preserve"> </w:t>
      </w:r>
      <w:r>
        <w:rPr/>
        <w:t>A.,</w:t>
      </w:r>
      <w:r>
        <w:rPr>
          <w:spacing w:val="5"/>
        </w:rPr>
        <w:t xml:space="preserve"> </w:t>
      </w:r>
      <w:r>
        <w:rPr/>
        <w:t>Lauber,</w:t>
      </w:r>
      <w:r>
        <w:rPr>
          <w:spacing w:val="5"/>
        </w:rPr>
        <w:t xml:space="preserve"> </w:t>
      </w:r>
      <w:r>
        <w:rPr/>
        <w:t>C.,</w:t>
      </w:r>
      <w:r>
        <w:rPr>
          <w:spacing w:val="5"/>
        </w:rPr>
        <w:t xml:space="preserve"> </w:t>
      </w:r>
      <w:r>
        <w:rPr/>
        <w:t>Clemente,</w:t>
      </w:r>
      <w:r>
        <w:rPr>
          <w:spacing w:val="6"/>
        </w:rPr>
        <w:t xml:space="preserve"> </w:t>
      </w:r>
      <w:r>
        <w:rPr/>
        <w:t>J.</w:t>
      </w:r>
      <w:r>
        <w:rPr>
          <w:spacing w:val="5"/>
        </w:rPr>
        <w:t xml:space="preserve"> </w:t>
      </w:r>
      <w:r>
        <w:rPr/>
        <w:t>C.,</w:t>
      </w:r>
      <w:r>
        <w:rPr>
          <w:spacing w:val="5"/>
        </w:rPr>
        <w:t xml:space="preserve"> </w:t>
      </w:r>
      <w:r>
        <w:rPr/>
        <w:t>Knights,</w:t>
      </w:r>
      <w:r>
        <w:rPr>
          <w:spacing w:val="5"/>
        </w:rPr>
        <w:t xml:space="preserve"> </w:t>
      </w:r>
      <w:r>
        <w:rPr/>
        <w:t>D.,</w:t>
      </w:r>
      <w:r>
        <w:rPr>
          <w:spacing w:val="5"/>
        </w:rPr>
        <w:t xml:space="preserve"> </w:t>
      </w:r>
      <w:r>
        <w:rPr/>
        <w:t>Knight,</w:t>
      </w:r>
      <w:r>
        <w:rPr>
          <w:spacing w:val="6"/>
        </w:rPr>
        <w:t xml:space="preserve"> </w:t>
      </w:r>
      <w:r>
        <w:rPr/>
        <w:t>R.,</w:t>
      </w:r>
      <w:r>
        <w:rPr>
          <w:spacing w:val="5"/>
        </w:rPr>
        <w:t xml:space="preserve"> </w:t>
      </w:r>
      <w:r>
        <w:rPr/>
        <w:t>and</w:t>
      </w:r>
      <w:r>
        <w:rPr>
          <w:spacing w:val="5"/>
        </w:rPr>
        <w:t xml:space="preserve"> </w:t>
      </w:r>
      <w:r>
        <w:rPr/>
        <w:t xml:space="preserve">Gordon,J. I. (2012). Human gut microbiome viewed across age and geography. </w:t>
      </w:r>
      <w:r>
        <w:rPr>
          <w:i/>
        </w:rPr>
        <w:t>nature</w:t>
      </w:r>
      <w:r>
        <w:rPr/>
        <w:t>, 486(7402):222.</w:t>
      </w:r>
    </w:p>
    <w:p>
      <w:pPr>
        <w:pStyle w:val="TextBody"/>
        <w:spacing w:before="9" w:after="0"/>
        <w:ind w:left="430" w:right="876" w:hanging="286"/>
        <w:rPr/>
      </w:pPr>
      <w:r>
        <w:rPr/>
        <w:t>Zhou, Y., Chen, H., He, H., Du, Y., Hu, J., Li, Y., Li, Y., Zhou, Y., Wang, H., and Chen, Y. (2016).</w:t>
      </w:r>
      <w:r>
        <w:rPr>
          <w:rFonts w:eastAsia="宋体" w:ascii="宋体" w:hAnsi="宋体" w:asciiTheme="minorEastAsia" w:eastAsiaTheme="minorEastAsia" w:hAnsiTheme="minorEastAsia"/>
          <w:lang w:eastAsia="zh-CN"/>
        </w:rPr>
        <w:t xml:space="preserve"> </w:t>
      </w:r>
      <w:r>
        <w:rPr/>
        <w:t xml:space="preserve">Increased enterococcus faecalis infection is associated with clinically active crohn disease. </w:t>
      </w:r>
      <w:r>
        <w:rPr>
          <w:i/>
        </w:rPr>
        <w:t>Medicine</w:t>
      </w:r>
      <w:r>
        <w:rPr/>
        <w:t>,</w:t>
      </w:r>
      <w:bookmarkStart w:id="198" w:name="_bookmark92"/>
      <w:bookmarkEnd w:id="198"/>
      <w:r>
        <w:rPr/>
        <w:t xml:space="preserve"> 95(39).</w:t>
      </w:r>
    </w:p>
    <w:p>
      <w:pPr>
        <w:pStyle w:val="TextBody"/>
        <w:spacing w:lineRule="auto" w:line="247"/>
        <w:ind w:left="430" w:right="876" w:hanging="286"/>
        <w:rPr/>
      </w:pPr>
      <w:r>
        <w:rPr/>
        <w:t>Zhou,</w:t>
      </w:r>
      <w:r>
        <w:rPr>
          <w:spacing w:val="-14"/>
        </w:rPr>
        <w:t xml:space="preserve"> </w:t>
      </w:r>
      <w:r>
        <w:rPr>
          <w:spacing w:val="-9"/>
        </w:rPr>
        <w:t>Y.,</w:t>
      </w:r>
      <w:r>
        <w:rPr>
          <w:spacing w:val="-14"/>
        </w:rPr>
        <w:t xml:space="preserve"> </w:t>
      </w:r>
      <w:r>
        <w:rPr/>
        <w:t>Shan,</w:t>
      </w:r>
      <w:r>
        <w:rPr>
          <w:spacing w:val="-13"/>
        </w:rPr>
        <w:t xml:space="preserve"> </w:t>
      </w:r>
      <w:r>
        <w:rPr/>
        <w:t>G.,</w:t>
      </w:r>
      <w:r>
        <w:rPr>
          <w:spacing w:val="-14"/>
        </w:rPr>
        <w:t xml:space="preserve"> </w:t>
      </w:r>
      <w:r>
        <w:rPr/>
        <w:t>Sodergren,</w:t>
      </w:r>
      <w:r>
        <w:rPr>
          <w:spacing w:val="-13"/>
        </w:rPr>
        <w:t xml:space="preserve"> </w:t>
      </w:r>
      <w:r>
        <w:rPr/>
        <w:t>E.,</w:t>
      </w:r>
      <w:r>
        <w:rPr>
          <w:spacing w:val="-14"/>
        </w:rPr>
        <w:t xml:space="preserve"> </w:t>
      </w:r>
      <w:r>
        <w:rPr/>
        <w:t>Weinstock,</w:t>
      </w:r>
      <w:r>
        <w:rPr>
          <w:spacing w:val="-14"/>
        </w:rPr>
        <w:t xml:space="preserve"> </w:t>
      </w:r>
      <w:r>
        <w:rPr/>
        <w:t>G.,</w:t>
      </w:r>
      <w:r>
        <w:rPr>
          <w:spacing w:val="-13"/>
        </w:rPr>
        <w:t xml:space="preserve"> </w:t>
      </w:r>
      <w:r>
        <w:rPr>
          <w:spacing w:val="-4"/>
        </w:rPr>
        <w:t>Walker,</w:t>
      </w:r>
      <w:r>
        <w:rPr>
          <w:spacing w:val="-14"/>
        </w:rPr>
        <w:t xml:space="preserve"> </w:t>
      </w:r>
      <w:r>
        <w:rPr>
          <w:spacing w:val="-10"/>
        </w:rPr>
        <w:t>W.</w:t>
      </w:r>
      <w:r>
        <w:rPr>
          <w:spacing w:val="-13"/>
        </w:rPr>
        <w:t xml:space="preserve"> </w:t>
      </w:r>
      <w:r>
        <w:rPr/>
        <w:t>A.,</w:t>
      </w:r>
      <w:r>
        <w:rPr>
          <w:spacing w:val="-14"/>
        </w:rPr>
        <w:t xml:space="preserve"> </w:t>
      </w:r>
      <w:r>
        <w:rPr/>
        <w:t>and</w:t>
      </w:r>
      <w:r>
        <w:rPr>
          <w:spacing w:val="-14"/>
        </w:rPr>
        <w:t xml:space="preserve"> </w:t>
      </w:r>
      <w:r>
        <w:rPr>
          <w:spacing w:val="-3"/>
        </w:rPr>
        <w:t>Gregory,</w:t>
      </w:r>
      <w:r>
        <w:rPr>
          <w:spacing w:val="-13"/>
        </w:rPr>
        <w:t xml:space="preserve"> </w:t>
      </w:r>
      <w:r>
        <w:rPr/>
        <w:t>K.</w:t>
      </w:r>
      <w:r>
        <w:rPr>
          <w:spacing w:val="-14"/>
        </w:rPr>
        <w:t xml:space="preserve"> </w:t>
      </w:r>
      <w:r>
        <w:rPr/>
        <w:t>E.</w:t>
      </w:r>
      <w:r>
        <w:rPr>
          <w:spacing w:val="-13"/>
        </w:rPr>
        <w:t xml:space="preserve"> </w:t>
      </w:r>
      <w:r>
        <w:rPr/>
        <w:t>(2015).</w:t>
      </w:r>
      <w:r>
        <w:rPr>
          <w:spacing w:val="1"/>
        </w:rPr>
        <w:t xml:space="preserve"> </w:t>
      </w:r>
      <w:r>
        <w:rPr/>
        <w:t>Longitudinal analysis</w:t>
      </w:r>
      <w:r>
        <w:rPr>
          <w:spacing w:val="-11"/>
        </w:rPr>
        <w:t xml:space="preserve"> </w:t>
      </w:r>
      <w:r>
        <w:rPr/>
        <w:t>of</w:t>
      </w:r>
      <w:r>
        <w:rPr>
          <w:spacing w:val="-12"/>
        </w:rPr>
        <w:t xml:space="preserve"> </w:t>
      </w:r>
      <w:r>
        <w:rPr/>
        <w:t>the</w:t>
      </w:r>
      <w:r>
        <w:rPr>
          <w:spacing w:val="-11"/>
        </w:rPr>
        <w:t xml:space="preserve"> </w:t>
      </w:r>
      <w:r>
        <w:rPr/>
        <w:t>premature</w:t>
      </w:r>
      <w:r>
        <w:rPr>
          <w:spacing w:val="-11"/>
        </w:rPr>
        <w:t xml:space="preserve"> </w:t>
      </w:r>
      <w:r>
        <w:rPr/>
        <w:t>infant</w:t>
      </w:r>
      <w:r>
        <w:rPr>
          <w:spacing w:val="-12"/>
        </w:rPr>
        <w:t xml:space="preserve"> </w:t>
      </w:r>
      <w:r>
        <w:rPr/>
        <w:t>intestinal</w:t>
      </w:r>
      <w:r>
        <w:rPr>
          <w:spacing w:val="-11"/>
        </w:rPr>
        <w:t xml:space="preserve"> </w:t>
      </w:r>
      <w:r>
        <w:rPr/>
        <w:t>microbiome</w:t>
      </w:r>
      <w:r>
        <w:rPr>
          <w:spacing w:val="-11"/>
        </w:rPr>
        <w:t xml:space="preserve"> </w:t>
      </w:r>
      <w:r>
        <w:rPr/>
        <w:t>prior</w:t>
      </w:r>
      <w:r>
        <w:rPr>
          <w:spacing w:val="-12"/>
        </w:rPr>
        <w:t xml:space="preserve"> </w:t>
      </w:r>
      <w:r>
        <w:rPr/>
        <w:t>to</w:t>
      </w:r>
      <w:r>
        <w:rPr>
          <w:spacing w:val="-11"/>
        </w:rPr>
        <w:t xml:space="preserve"> </w:t>
      </w:r>
      <w:r>
        <w:rPr/>
        <w:t>necrotizing</w:t>
      </w:r>
      <w:r>
        <w:rPr>
          <w:spacing w:val="-11"/>
        </w:rPr>
        <w:t xml:space="preserve"> </w:t>
      </w:r>
      <w:r>
        <w:rPr/>
        <w:t>enterocolitis:</w:t>
      </w:r>
      <w:r>
        <w:rPr>
          <w:spacing w:val="-2"/>
        </w:rPr>
        <w:t xml:space="preserve"> </w:t>
      </w:r>
      <w:r>
        <w:rPr/>
        <w:t>a</w:t>
      </w:r>
      <w:r>
        <w:rPr>
          <w:spacing w:val="-11"/>
        </w:rPr>
        <w:t xml:space="preserve"> </w:t>
      </w:r>
      <w:r>
        <w:rPr/>
        <w:t>case-control</w:t>
      </w:r>
      <w:bookmarkStart w:id="199" w:name="_bookmark93"/>
      <w:bookmarkEnd w:id="199"/>
      <w:r>
        <w:rPr/>
        <w:t xml:space="preserve"> </w:t>
      </w:r>
      <w:r>
        <w:rPr>
          <w:spacing w:val="-3"/>
        </w:rPr>
        <w:t xml:space="preserve">study. </w:t>
      </w:r>
      <w:r>
        <w:rPr>
          <w:i/>
        </w:rPr>
        <w:t>PloS one</w:t>
      </w:r>
      <w:r>
        <w:rPr/>
        <w:t>,</w:t>
      </w:r>
      <w:r>
        <w:rPr>
          <w:spacing w:val="-26"/>
        </w:rPr>
        <w:t xml:space="preserve"> </w:t>
      </w:r>
      <w:r>
        <w:rPr/>
        <w:t>10(3):e0118632.</w:t>
      </w:r>
    </w:p>
    <w:p>
      <w:pPr>
        <w:pStyle w:val="TextBody"/>
        <w:spacing w:lineRule="exact" w:line="230"/>
        <w:ind w:left="430" w:right="876" w:hanging="286"/>
        <w:rPr/>
      </w:pPr>
      <w:r>
        <w:rPr/>
        <w:t xml:space="preserve">Zmora, N., Suez, J., and </w:t>
      </w:r>
      <w:r>
        <w:rPr>
          <w:spacing w:val="-3"/>
        </w:rPr>
        <w:t xml:space="preserve">Elinav, </w:t>
      </w:r>
      <w:r>
        <w:rPr/>
        <w:t xml:space="preserve">E. (2019). </w:t>
      </w:r>
      <w:r>
        <w:rPr>
          <w:spacing w:val="-8"/>
        </w:rPr>
        <w:t xml:space="preserve">You </w:t>
      </w:r>
      <w:r>
        <w:rPr/>
        <w:t>are what you eat: diet, health and the gut microbiota.</w:t>
      </w:r>
      <w:r>
        <w:rPr>
          <w:rFonts w:eastAsia="宋体" w:ascii="宋体" w:hAnsi="宋体" w:asciiTheme="minorEastAsia" w:eastAsiaTheme="minorEastAsia" w:hAnsiTheme="minorEastAsia"/>
          <w:lang w:eastAsia="zh-CN"/>
        </w:rPr>
        <w:t xml:space="preserve"> </w:t>
      </w:r>
      <w:r>
        <w:rPr>
          <w:i/>
        </w:rPr>
        <w:t>Nature Reviews Gastroenterology &amp; Hepatology</w:t>
      </w:r>
      <w:r>
        <w:rPr/>
        <w:t>, 16(1):35–56.</w:t>
      </w:r>
    </w:p>
    <w:p>
      <w:pPr>
        <w:pStyle w:val="TextBody"/>
        <w:spacing w:lineRule="auto" w:line="247" w:before="9" w:after="0"/>
        <w:ind w:left="430" w:right="876" w:hanging="286"/>
        <w:rPr/>
      </w:pPr>
      <w:r>
        <w:rPr/>
        <w:t xml:space="preserve">Zonnenberg, I., van Dijk-Lokkart, E., van den Dungen, F., Vermeulen, R., and van Weissenbruch, M. (2019). Neurodevelopmental outcome at 2 years of age in preterm infants with late-onset sepsis. </w:t>
      </w:r>
      <w:r>
        <w:rPr>
          <w:i/>
        </w:rPr>
        <w:t>European journal of pediatrics</w:t>
      </w:r>
      <w:r>
        <w:rPr/>
        <w:t>, pages 1–8.</w:t>
      </w:r>
      <w:r>
        <w:fldChar w:fldCharType="begin"/>
      </w:r>
      <w:r>
        <w:rPr/>
        <w:instrText>ADDIN EN.REFLIST</w:instrText>
      </w:r>
      <w:r>
        <w:rPr/>
        <w:fldChar w:fldCharType="separate"/>
      </w:r>
      <w:bookmarkStart w:id="200" w:name="__Fieldmark__4572_2140982557"/>
      <w:r>
        <w:rPr/>
      </w:r>
      <w:r>
        <w:rPr/>
      </w:r>
      <w:r>
        <w:rPr/>
        <w:fldChar w:fldCharType="end"/>
      </w:r>
      <w:bookmarkEnd w:id="0"/>
      <w:bookmarkEnd w:id="1"/>
      <w:bookmarkEnd w:id="2"/>
      <w:bookmarkEnd w:id="3"/>
      <w:bookmarkEnd w:id="4"/>
      <w:bookmarkEnd w:id="200"/>
    </w:p>
    <w:sectPr>
      <w:footerReference w:type="default" r:id="rId141"/>
      <w:type w:val="nextPage"/>
      <w:pgSz w:w="12240" w:h="15840"/>
      <w:pgMar w:left="1440" w:right="1440" w:header="0" w:top="1219" w:footer="720" w:bottom="1440" w:gutter="0"/>
      <w:lnNumType w:countBy="1" w:restart="continuous"/>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NimbusSanL-Bold">
    <w:charset w:val="01"/>
    <w:family w:val="roman"/>
    <w:pitch w:val="variable"/>
  </w:font>
  <w:font w:name="NimbusRomNo9L-Regu">
    <w:charset w:val="01"/>
    <w:family w:val="roman"/>
    <w:pitch w:val="variable"/>
  </w:font>
  <w:font w:name="Times">
    <w:altName w:val="Times New Roman"/>
    <w:charset w:val="01"/>
    <w:family w:val="roman"/>
    <w:pitch w:val="variable"/>
  </w:font>
  <w:font w:name="Helvetica Neue">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114300" distR="114300" simplePos="0" locked="0" layoutInCell="1" allowOverlap="1" relativeHeight="18">
              <wp:simplePos x="0" y="0"/>
              <wp:positionH relativeFrom="page">
                <wp:posOffset>6741795</wp:posOffset>
              </wp:positionH>
              <wp:positionV relativeFrom="page">
                <wp:posOffset>9507220</wp:posOffset>
              </wp:positionV>
              <wp:extent cx="323850" cy="169545"/>
              <wp:effectExtent l="0" t="0" r="0" b="0"/>
              <wp:wrapNone/>
              <wp:docPr id="1" name="Frame1"/>
              <a:graphic xmlns:a="http://schemas.openxmlformats.org/drawingml/2006/main">
                <a:graphicData uri="http://schemas.microsoft.com/office/word/2010/wordprocessingShape">
                  <wps:wsp>
                    <wps:cNvSpPr/>
                    <wps:spPr>
                      <a:xfrm>
                        <a:off x="0" y="0"/>
                        <a:ext cx="323280" cy="168840"/>
                      </a:xfrm>
                      <a:prstGeom prst="rect">
                        <a:avLst/>
                      </a:prstGeom>
                      <a:noFill/>
                      <a:ln>
                        <a:noFill/>
                      </a:ln>
                    </wps:spPr>
                    <wps:style>
                      <a:lnRef idx="0"/>
                      <a:fillRef idx="0"/>
                      <a:effectRef idx="0"/>
                      <a:fontRef idx="minor"/>
                    </wps:style>
                    <wps:txbx>
                      <w:txbxContent>
                        <w:p>
                          <w:pPr>
                            <w:pStyle w:val="FrameContents"/>
                            <w:spacing w:before="21" w:after="0"/>
                            <w:ind w:left="40" w:hanging="0"/>
                            <w:rPr/>
                          </w:pPr>
                          <w:r>
                            <w:rPr>
                              <w:color w:val="auto"/>
                            </w:rPr>
                            <w:fldChar w:fldCharType="begin"/>
                          </w:r>
                          <w:r>
                            <w:rPr/>
                            <w:instrText> PAGE </w:instrText>
                          </w:r>
                          <w:r>
                            <w:rPr/>
                            <w:fldChar w:fldCharType="separate"/>
                          </w:r>
                          <w:r>
                            <w:rPr/>
                            <w:t>17</w:t>
                          </w:r>
                          <w:r>
                            <w:rPr/>
                            <w:fldChar w:fldCharType="end"/>
                          </w:r>
                          <w:hyperlink w:anchor="_bookmark90">
                            <w:r>
                              <w:rPr>
                                <w:rStyle w:val="ListLabel17"/>
                                <w:rFonts w:ascii="Arial" w:hAnsi="Arial"/>
                                <w:b/>
                                <w:color w:val="auto"/>
                                <w:sz w:val="18"/>
                              </w:rPr>
                              <w:t>/14</w:t>
                            </w:r>
                          </w:hyperlink>
                        </w:p>
                      </w:txbxContent>
                    </wps:txbx>
                    <wps:bodyPr lIns="0" rIns="0" tIns="0" bIns="0">
                      <a:noAutofit/>
                    </wps:bodyPr>
                  </wps:wsp>
                </a:graphicData>
              </a:graphic>
            </wp:anchor>
          </w:drawing>
        </mc:Choice>
        <mc:Fallback>
          <w:pict>
            <v:rect id="shape_0" ID="Frame1" stroked="f" style="position:absolute;margin-left:530.85pt;margin-top:748.6pt;width:25.4pt;height:13.25pt;mso-position-horizontal-relative:page;mso-position-vertical-relative:page">
              <w10:wrap type="square"/>
              <v:fill o:detectmouseclick="t" on="false"/>
              <v:stroke color="#3465a4" joinstyle="round" endcap="flat"/>
              <v:textbox>
                <w:txbxContent>
                  <w:p>
                    <w:pPr>
                      <w:pStyle w:val="FrameContents"/>
                      <w:spacing w:before="21" w:after="0"/>
                      <w:ind w:left="40" w:hanging="0"/>
                      <w:rPr/>
                    </w:pPr>
                    <w:r>
                      <w:rPr>
                        <w:color w:val="auto"/>
                      </w:rPr>
                      <w:fldChar w:fldCharType="begin"/>
                    </w:r>
                    <w:r>
                      <w:rPr/>
                      <w:instrText> PAGE </w:instrText>
                    </w:r>
                    <w:r>
                      <w:rPr/>
                      <w:fldChar w:fldCharType="separate"/>
                    </w:r>
                    <w:r>
                      <w:rPr/>
                      <w:t>17</w:t>
                    </w:r>
                    <w:r>
                      <w:rPr/>
                      <w:fldChar w:fldCharType="end"/>
                    </w:r>
                    <w:hyperlink w:anchor="_bookmark90">
                      <w:r>
                        <w:rPr>
                          <w:rStyle w:val="ListLabel17"/>
                          <w:rFonts w:ascii="Arial" w:hAnsi="Arial"/>
                          <w:b/>
                          <w:color w:val="auto"/>
                          <w:sz w:val="18"/>
                        </w:rPr>
                        <w:t>/14</w:t>
                      </w:r>
                    </w:hyperlink>
                  </w:p>
                </w:txbxContent>
              </v:textbox>
            </v:rect>
          </w:pict>
        </mc:Fallback>
      </mc:AlternateContent>
    </w:r>
  </w:p>
</w:ftr>
</file>

<file path=word/settings.xml><?xml version="1.0" encoding="utf-8"?>
<w:settings xmlns:w="http://schemas.openxmlformats.org/wordprocessingml/2006/main">
  <w:zoom w:percent="90"/>
  <w:displayBackgroundShape/>
  <w:trackRevisions/>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8a5"/>
    <w:pPr>
      <w:widowControl/>
      <w:bidi w:val="0"/>
      <w:jc w:val="left"/>
    </w:pPr>
    <w:rPr>
      <w:rFonts w:ascii="Times New Roman" w:hAnsi="Times New Roman" w:eastAsia="宋体" w:cs="Times New Roman" w:eastAsiaTheme="minorEastAsia"/>
      <w:color w:val="auto"/>
      <w:kern w:val="0"/>
      <w:sz w:val="24"/>
      <w:szCs w:val="24"/>
      <w:lang w:val="en-US" w:eastAsia="en-US" w:bidi="ar-SA"/>
    </w:rPr>
  </w:style>
  <w:style w:type="paragraph" w:styleId="Heading1" w:customStyle="1">
    <w:name w:val="Heading 1"/>
    <w:basedOn w:val="Normal"/>
    <w:uiPriority w:val="1"/>
    <w:qFormat/>
    <w:rsid w:val="002a317f"/>
    <w:pPr>
      <w:widowControl w:val="false"/>
      <w:ind w:left="1114" w:hanging="0"/>
      <w:outlineLvl w:val="1"/>
    </w:pPr>
    <w:rPr>
      <w:rFonts w:ascii="Arial" w:hAnsi="Arial" w:eastAsia="Arial" w:cs="Arial"/>
      <w:b/>
      <w:bCs/>
    </w:rPr>
  </w:style>
  <w:style w:type="paragraph" w:styleId="Heading2" w:customStyle="1">
    <w:name w:val="Heading 2"/>
    <w:basedOn w:val="Normal"/>
    <w:uiPriority w:val="1"/>
    <w:qFormat/>
    <w:rsid w:val="002a317f"/>
    <w:pPr>
      <w:widowControl w:val="false"/>
      <w:ind w:left="1114" w:hanging="0"/>
      <w:outlineLvl w:val="2"/>
    </w:pPr>
    <w:rPr>
      <w:rFonts w:ascii="Arial" w:hAnsi="Arial" w:eastAsia="Arial" w:cs="Arial"/>
      <w:b/>
      <w:bCs/>
      <w:sz w:val="20"/>
      <w:szCs w:val="20"/>
    </w:rPr>
  </w:style>
  <w:style w:type="character" w:styleId="DefaultParagraphFont" w:default="1">
    <w:name w:val="Default Paragraph Font"/>
    <w:uiPriority w:val="1"/>
    <w:semiHidden/>
    <w:unhideWhenUsed/>
    <w:qFormat/>
    <w:rPr/>
  </w:style>
  <w:style w:type="character" w:styleId="InternetLink">
    <w:name w:val="Internet Link"/>
    <w:rsid w:val="00c918a5"/>
    <w:rPr>
      <w:u w:val="single"/>
    </w:rPr>
  </w:style>
  <w:style w:type="character" w:styleId="Link" w:customStyle="1">
    <w:name w:val="Link"/>
    <w:qFormat/>
    <w:rsid w:val="00c918a5"/>
    <w:rPr>
      <w:color w:val="0000FF"/>
      <w:u w:val="single" w:color="0000FF"/>
    </w:rPr>
  </w:style>
  <w:style w:type="character" w:styleId="Hyperlink0" w:customStyle="1">
    <w:name w:val="Hyperlink.0"/>
    <w:basedOn w:val="Link"/>
    <w:qFormat/>
    <w:rsid w:val="00c918a5"/>
    <w:rPr>
      <w:rFonts w:ascii="Times New Roman" w:hAnsi="Times New Roman" w:eastAsia="Times New Roman" w:cs="Times New Roman"/>
      <w:color w:val="0000FF"/>
      <w:sz w:val="24"/>
      <w:szCs w:val="24"/>
      <w:u w:val="single" w:color="0000FF"/>
    </w:rPr>
  </w:style>
  <w:style w:type="character" w:styleId="BodyAChar" w:customStyle="1">
    <w:name w:val="Body A Char"/>
    <w:basedOn w:val="DefaultParagraphFont"/>
    <w:link w:val="BodyA"/>
    <w:qFormat/>
    <w:rsid w:val="00141140"/>
    <w:rPr>
      <w:rFonts w:cs="Arial Unicode MS"/>
      <w:color w:val="000000"/>
      <w:sz w:val="22"/>
      <w:szCs w:val="22"/>
      <w:u w:val="none" w:color="000000"/>
    </w:rPr>
  </w:style>
  <w:style w:type="character" w:styleId="EndNoteBibliographyTitleChar" w:customStyle="1">
    <w:name w:val="EndNote Bibliography Title Char"/>
    <w:basedOn w:val="BodyAChar"/>
    <w:link w:val="EndNoteBibliographyTitle"/>
    <w:qFormat/>
    <w:rsid w:val="00141140"/>
    <w:rPr>
      <w:rFonts w:ascii="Arial" w:hAnsi="Arial" w:cs="Arial"/>
      <w:color w:val="000000"/>
      <w:sz w:val="22"/>
      <w:szCs w:val="24"/>
      <w:u w:val="none" w:color="000000"/>
      <w:lang w:eastAsia="en-US"/>
    </w:rPr>
  </w:style>
  <w:style w:type="character" w:styleId="EndNoteBibliographyChar" w:customStyle="1">
    <w:name w:val="EndNote Bibliography Char"/>
    <w:basedOn w:val="BodyAChar"/>
    <w:link w:val="EndNoteBibliography"/>
    <w:qFormat/>
    <w:rsid w:val="00141140"/>
    <w:rPr>
      <w:rFonts w:ascii="Arial" w:hAnsi="Arial" w:cs="Arial"/>
      <w:color w:val="000000"/>
      <w:sz w:val="22"/>
      <w:szCs w:val="24"/>
      <w:u w:val="none" w:color="000000"/>
      <w:lang w:eastAsia="en-US"/>
    </w:rPr>
  </w:style>
  <w:style w:type="character" w:styleId="Char" w:customStyle="1">
    <w:name w:val="批注框文本 Char"/>
    <w:basedOn w:val="DefaultParagraphFont"/>
    <w:link w:val="a4"/>
    <w:uiPriority w:val="99"/>
    <w:semiHidden/>
    <w:qFormat/>
    <w:rsid w:val="00bf597b"/>
    <w:rPr>
      <w:rFonts w:ascii="Segoe UI" w:hAnsi="Segoe UI" w:cs="Segoe UI"/>
      <w:sz w:val="18"/>
      <w:szCs w:val="18"/>
      <w:lang w:eastAsia="en-US"/>
    </w:rPr>
  </w:style>
  <w:style w:type="character" w:styleId="None" w:customStyle="1">
    <w:name w:val="None"/>
    <w:qFormat/>
    <w:rsid w:val="00627467"/>
    <w:rPr/>
  </w:style>
  <w:style w:type="character" w:styleId="Char1" w:customStyle="1">
    <w:name w:val="页眉 Char"/>
    <w:basedOn w:val="DefaultParagraphFont"/>
    <w:link w:val="a5"/>
    <w:uiPriority w:val="99"/>
    <w:semiHidden/>
    <w:qFormat/>
    <w:rsid w:val="00de5b19"/>
    <w:rPr>
      <w:sz w:val="18"/>
      <w:szCs w:val="18"/>
      <w:lang w:eastAsia="en-US"/>
    </w:rPr>
  </w:style>
  <w:style w:type="character" w:styleId="Char2" w:customStyle="1">
    <w:name w:val="页脚 Char"/>
    <w:basedOn w:val="DefaultParagraphFont"/>
    <w:link w:val="a6"/>
    <w:uiPriority w:val="99"/>
    <w:semiHidden/>
    <w:qFormat/>
    <w:rsid w:val="00de5b19"/>
    <w:rPr>
      <w:sz w:val="18"/>
      <w:szCs w:val="18"/>
      <w:lang w:eastAsia="en-US"/>
    </w:rPr>
  </w:style>
  <w:style w:type="character" w:styleId="Linenumber">
    <w:name w:val="line number"/>
    <w:basedOn w:val="DefaultParagraphFont"/>
    <w:uiPriority w:val="99"/>
    <w:semiHidden/>
    <w:unhideWhenUsed/>
    <w:qFormat/>
    <w:rsid w:val="00de5b19"/>
    <w:rPr/>
  </w:style>
  <w:style w:type="character" w:styleId="Fontstyle01" w:customStyle="1">
    <w:name w:val="fontstyle01"/>
    <w:basedOn w:val="DefaultParagraphFont"/>
    <w:qFormat/>
    <w:rsid w:val="00ac0457"/>
    <w:rPr>
      <w:rFonts w:ascii="NimbusSanL-Bold" w:hAnsi="NimbusSanL-Bold"/>
      <w:b/>
      <w:bCs/>
      <w:i w:val="false"/>
      <w:iCs w:val="false"/>
      <w:color w:val="000000"/>
      <w:sz w:val="24"/>
      <w:szCs w:val="24"/>
    </w:rPr>
  </w:style>
  <w:style w:type="character" w:styleId="Fontstyle21" w:customStyle="1">
    <w:name w:val="fontstyle21"/>
    <w:basedOn w:val="DefaultParagraphFont"/>
    <w:qFormat/>
    <w:rsid w:val="00ac0457"/>
    <w:rPr>
      <w:rFonts w:ascii="NimbusRomNo9L-Regu" w:hAnsi="NimbusRomNo9L-Regu"/>
      <w:b w:val="false"/>
      <w:bCs w:val="false"/>
      <w:i w:val="false"/>
      <w:iCs w:val="false"/>
      <w:color w:val="000000"/>
      <w:sz w:val="18"/>
      <w:szCs w:val="18"/>
    </w:rPr>
  </w:style>
  <w:style w:type="character" w:styleId="Char3" w:customStyle="1">
    <w:name w:val="正文文本 Char"/>
    <w:basedOn w:val="DefaultParagraphFont"/>
    <w:link w:val="a8"/>
    <w:uiPriority w:val="1"/>
    <w:qFormat/>
    <w:rsid w:val="00bc1ea8"/>
    <w:rPr>
      <w:rFonts w:eastAsia="Times New Roman"/>
      <w:lang w:eastAsia="en-US"/>
    </w:rPr>
  </w:style>
  <w:style w:type="character" w:styleId="Addresstext" w:customStyle="1">
    <w:name w:val="address-text"/>
    <w:basedOn w:val="DefaultParagraphFont"/>
    <w:qFormat/>
    <w:rsid w:val="009c15b5"/>
    <w:rPr/>
  </w:style>
  <w:style w:type="character" w:styleId="ListLabel1">
    <w:name w:val="ListLabel 1"/>
    <w:qFormat/>
    <w:rPr>
      <w:rFonts w:eastAsia="Helvetica Neue" w:cs="Helvetica Neue"/>
      <w:w w:val="106"/>
      <w:sz w:val="10"/>
      <w:szCs w:val="10"/>
    </w:rPr>
  </w:style>
  <w:style w:type="character" w:styleId="ListLabel2">
    <w:name w:val="ListLabel 2"/>
    <w:qFormat/>
    <w:rPr>
      <w:rFonts w:eastAsia="Helvetica Neue" w:cs="Helvetica Neue"/>
      <w:color w:val="929292"/>
      <w:w w:val="100"/>
      <w:sz w:val="14"/>
      <w:szCs w:val="14"/>
    </w:rPr>
  </w:style>
  <w:style w:type="character" w:styleId="ListLabel3">
    <w:name w:val="ListLabel 3"/>
    <w:qFormat/>
    <w:rPr>
      <w:w w:val="100"/>
    </w:rPr>
  </w:style>
  <w:style w:type="character" w:styleId="ListLabel4">
    <w:name w:val="ListLabel 4"/>
    <w:qFormat/>
    <w:rPr>
      <w:rFonts w:eastAsia="Times New Roman" w:cs="Times New Roman"/>
      <w:w w:val="98"/>
      <w:sz w:val="20"/>
      <w:szCs w:val="20"/>
    </w:rPr>
  </w:style>
  <w:style w:type="character" w:styleId="ListLabel5">
    <w:name w:val="ListLabel 5"/>
    <w:qFormat/>
    <w:rPr>
      <w:rFonts w:eastAsia="Helvetica Neue" w:cs="Helvetica Neue"/>
      <w:b/>
      <w:bCs/>
      <w:w w:val="106"/>
      <w:sz w:val="10"/>
      <w:szCs w:val="10"/>
    </w:rPr>
  </w:style>
  <w:style w:type="character" w:styleId="ListLabel6">
    <w:name w:val="ListLabel 6"/>
    <w:qFormat/>
    <w:rPr>
      <w:rFonts w:eastAsia="Times New Roman" w:cs="Times New Roman"/>
      <w:w w:val="99"/>
      <w:sz w:val="20"/>
      <w:szCs w:val="20"/>
    </w:rPr>
  </w:style>
  <w:style w:type="character" w:styleId="ListLabel7">
    <w:name w:val="ListLabel 7"/>
    <w:qFormat/>
    <w:rPr>
      <w:rFonts w:eastAsia="Times New Roman" w:cs="Times New Roman"/>
      <w:w w:val="99"/>
      <w:sz w:val="20"/>
      <w:szCs w:val="20"/>
    </w:rPr>
  </w:style>
  <w:style w:type="character" w:styleId="ListLabel8">
    <w:name w:val="ListLabel 8"/>
    <w:qFormat/>
    <w:rPr>
      <w:rFonts w:eastAsia="Times New Roman" w:cs="Times New Roman"/>
      <w:w w:val="99"/>
      <w:sz w:val="20"/>
      <w:szCs w:val="20"/>
    </w:rPr>
  </w:style>
  <w:style w:type="character" w:styleId="ListLabel9">
    <w:name w:val="ListLabel 9"/>
    <w:qFormat/>
    <w:rPr>
      <w:rFonts w:ascii="Times" w:hAnsi="Times" w:eastAsia="Arial Unicode MS"/>
      <w:color w:val="auto"/>
    </w:rPr>
  </w:style>
  <w:style w:type="character" w:styleId="ListLabel10">
    <w:name w:val="ListLabel 10"/>
    <w:qFormat/>
    <w:rPr>
      <w:rFonts w:ascii="Times" w:hAnsi="Times" w:eastAsia="宋体" w:cs="Arial Unicode MS" w:eastAsiaTheme="minorEastAsia"/>
      <w:sz w:val="24"/>
      <w:szCs w:val="24"/>
      <w:u w:val="none" w:color="ED220B"/>
      <w:lang w:eastAsia="zh-CN"/>
    </w:rPr>
  </w:style>
  <w:style w:type="character" w:styleId="ListLabel11">
    <w:name w:val="ListLabel 11"/>
    <w:qFormat/>
    <w:rPr>
      <w:rFonts w:ascii="Times" w:hAnsi="Times"/>
      <w:sz w:val="24"/>
      <w:szCs w:val="24"/>
      <w:u w:val="none" w:color="ED220B"/>
    </w:rPr>
  </w:style>
  <w:style w:type="character" w:styleId="ListLabel12">
    <w:name w:val="ListLabel 12"/>
    <w:qFormat/>
    <w:rPr>
      <w:rFonts w:ascii="Times" w:hAnsi="Times"/>
      <w:sz w:val="24"/>
      <w:szCs w:val="24"/>
    </w:rPr>
  </w:style>
  <w:style w:type="character" w:styleId="ListLabel13">
    <w:name w:val="ListLabel 13"/>
    <w:qFormat/>
    <w:rPr>
      <w:rFonts w:ascii="Times" w:hAnsi="Times" w:eastAsia="宋体" w:eastAsiaTheme="minorEastAsia"/>
      <w:sz w:val="24"/>
      <w:szCs w:val="24"/>
      <w:lang w:eastAsia="zh-CN"/>
    </w:rPr>
  </w:style>
  <w:style w:type="character" w:styleId="ListLabel14">
    <w:name w:val="ListLabel 14"/>
    <w:qFormat/>
    <w:rPr>
      <w:rFonts w:ascii="Times" w:hAnsi="Times" w:eastAsia="宋体" w:cs="Arial Unicode MS" w:eastAsiaTheme="minorEastAsia"/>
      <w:sz w:val="24"/>
      <w:szCs w:val="24"/>
      <w:u w:val="none" w:color="000000"/>
      <w:lang w:eastAsia="zh-CN"/>
    </w:rPr>
  </w:style>
  <w:style w:type="character" w:styleId="ListLabel15">
    <w:name w:val="ListLabel 15"/>
    <w:qFormat/>
    <w:rPr>
      <w:rFonts w:ascii="Times" w:hAnsi="Times" w:eastAsia="宋体" w:eastAsiaTheme="minorEastAsia"/>
      <w:sz w:val="24"/>
      <w:szCs w:val="24"/>
      <w:u w:val="none" w:color="000000"/>
      <w:lang w:val="en-US"/>
    </w:rPr>
  </w:style>
  <w:style w:type="character" w:styleId="ListLabel16">
    <w:name w:val="ListLabel 16"/>
    <w:qFormat/>
    <w:rPr>
      <w:rFonts w:ascii="Times" w:hAnsi="Times"/>
      <w:color w:val="auto"/>
      <w:sz w:val="24"/>
      <w:szCs w:val="24"/>
      <w:u w:val="none" w:color="000000"/>
    </w:rPr>
  </w:style>
  <w:style w:type="character" w:styleId="ListLabel17">
    <w:name w:val="ListLabel 17"/>
    <w:qFormat/>
    <w:rPr>
      <w:rFonts w:ascii="Arial" w:hAnsi="Arial"/>
      <w:b/>
      <w:sz w:val="18"/>
    </w:rPr>
  </w:style>
  <w:style w:type="character" w:styleId="LineNumbering">
    <w:name w:val="Line Numbering"/>
    <w:rPr/>
  </w:style>
  <w:style w:type="character" w:styleId="ListLabel18">
    <w:name w:val="ListLabel 18"/>
    <w:qFormat/>
    <w:rPr>
      <w:rFonts w:ascii="Times" w:hAnsi="Times"/>
      <w:color w:val="auto"/>
      <w:sz w:val="24"/>
      <w:szCs w:val="24"/>
    </w:rPr>
  </w:style>
  <w:style w:type="character" w:styleId="ListLabel19">
    <w:name w:val="ListLabel 19"/>
    <w:qFormat/>
    <w:rPr>
      <w:rFonts w:ascii="Times" w:hAnsi="Times" w:eastAsia="Arial Unicode MS"/>
      <w:color w:val="auto"/>
    </w:rPr>
  </w:style>
  <w:style w:type="character" w:styleId="ListLabel20">
    <w:name w:val="ListLabel 20"/>
    <w:qFormat/>
    <w:rPr>
      <w:rFonts w:ascii="Times" w:hAnsi="Times" w:eastAsia="宋体" w:cs="Arial Unicode MS" w:eastAsiaTheme="minorEastAsia"/>
      <w:sz w:val="24"/>
      <w:szCs w:val="24"/>
      <w:u w:val="none" w:color="ED220B"/>
      <w:lang w:eastAsia="zh-CN"/>
    </w:rPr>
  </w:style>
  <w:style w:type="character" w:styleId="ListLabel21">
    <w:name w:val="ListLabel 21"/>
    <w:qFormat/>
    <w:rPr>
      <w:rFonts w:ascii="Times" w:hAnsi="Times"/>
      <w:sz w:val="24"/>
      <w:szCs w:val="24"/>
      <w:u w:val="none" w:color="ED220B"/>
    </w:rPr>
  </w:style>
  <w:style w:type="character" w:styleId="ListLabel22">
    <w:name w:val="ListLabel 22"/>
    <w:qFormat/>
    <w:rPr>
      <w:rFonts w:ascii="Times" w:hAnsi="Times"/>
      <w:sz w:val="24"/>
      <w:szCs w:val="24"/>
    </w:rPr>
  </w:style>
  <w:style w:type="character" w:styleId="ListLabel23">
    <w:name w:val="ListLabel 23"/>
    <w:qFormat/>
    <w:rPr>
      <w:rFonts w:ascii="Times" w:hAnsi="Times" w:eastAsia="宋体" w:eastAsiaTheme="minorEastAsia"/>
      <w:sz w:val="24"/>
      <w:szCs w:val="24"/>
      <w:lang w:eastAsia="zh-CN"/>
    </w:rPr>
  </w:style>
  <w:style w:type="character" w:styleId="ListLabel24">
    <w:name w:val="ListLabel 24"/>
    <w:qFormat/>
    <w:rPr>
      <w:rFonts w:ascii="Times" w:hAnsi="Times" w:eastAsia="宋体" w:cs="Arial Unicode MS" w:eastAsiaTheme="minorEastAsia"/>
      <w:sz w:val="24"/>
      <w:szCs w:val="24"/>
      <w:u w:val="none" w:color="000000"/>
      <w:lang w:eastAsia="zh-CN"/>
    </w:rPr>
  </w:style>
  <w:style w:type="character" w:styleId="ListLabel25">
    <w:name w:val="ListLabel 25"/>
    <w:qFormat/>
    <w:rPr>
      <w:rFonts w:ascii="Times" w:hAnsi="Times" w:eastAsia="宋体" w:eastAsiaTheme="minorEastAsia"/>
      <w:sz w:val="24"/>
      <w:szCs w:val="24"/>
      <w:u w:val="none" w:color="000000"/>
      <w:lang w:val="en-US"/>
    </w:rPr>
  </w:style>
  <w:style w:type="character" w:styleId="ListLabel26">
    <w:name w:val="ListLabel 26"/>
    <w:qFormat/>
    <w:rPr>
      <w:rFonts w:ascii="Times" w:hAnsi="Times"/>
      <w:color w:val="auto"/>
      <w:sz w:val="24"/>
      <w:szCs w:val="24"/>
      <w:u w:val="none" w:color="000000"/>
    </w:rPr>
  </w:style>
  <w:style w:type="character" w:styleId="ListLabel27">
    <w:name w:val="ListLabel 27"/>
    <w:qFormat/>
    <w:rPr>
      <w:rFonts w:ascii="Arial" w:hAnsi="Arial"/>
      <w:b/>
      <w:sz w:val="18"/>
    </w:rPr>
  </w:style>
  <w:style w:type="paragraph" w:styleId="Heading" w:customStyle="1">
    <w:name w:val="Heading"/>
    <w:basedOn w:val="Normal"/>
    <w:next w:val="Normal1"/>
    <w:qFormat/>
    <w:rsid w:val="00c918a5"/>
    <w:pPr>
      <w:keepNext w:val="true"/>
      <w:keepLines/>
      <w:widowControl/>
      <w:bidi w:val="0"/>
      <w:spacing w:lineRule="auto" w:line="276" w:before="400" w:after="120"/>
      <w:jc w:val="left"/>
      <w:outlineLvl w:val="0"/>
    </w:pPr>
    <w:rPr>
      <w:rFonts w:ascii="Arial" w:hAnsi="Arial" w:cs="Arial Unicode MS"/>
      <w:color w:val="000000"/>
      <w:sz w:val="40"/>
      <w:szCs w:val="40"/>
      <w:u w:val="none" w:color="000000"/>
      <w:lang w:val="fr-FR"/>
    </w:rPr>
  </w:style>
  <w:style w:type="paragraph" w:styleId="TextBody">
    <w:name w:val="Body Text"/>
    <w:basedOn w:val="Normal"/>
    <w:link w:val="Char2"/>
    <w:uiPriority w:val="1"/>
    <w:qFormat/>
    <w:rsid w:val="00bc1ea8"/>
    <w:pPr>
      <w:widowControl w:val="false"/>
    </w:pPr>
    <w:rPr>
      <w:rFonts w:eastAsia="Times New Roman"/>
      <w:sz w:val="2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customStyle="1">
    <w:name w:val="Header &amp; Footer"/>
    <w:qFormat/>
    <w:rsid w:val="00c918a5"/>
    <w:pPr>
      <w:widowControl/>
      <w:tabs>
        <w:tab w:val="clear" w:pos="720"/>
        <w:tab w:val="right" w:pos="9020" w:leader="none"/>
      </w:tabs>
      <w:bidi w:val="0"/>
      <w:jc w:val="left"/>
    </w:pPr>
    <w:rPr>
      <w:rFonts w:ascii="Helvetica Neue" w:hAnsi="Helvetica Neue" w:eastAsia="宋体" w:cs="Arial Unicode MS"/>
      <w:color w:val="000000"/>
      <w:kern w:val="0"/>
      <w:sz w:val="24"/>
      <w:szCs w:val="24"/>
      <w:lang w:val="en-US" w:eastAsia="zh-CN" w:bidi="ar-SA"/>
    </w:rPr>
  </w:style>
  <w:style w:type="paragraph" w:styleId="Normal1" w:customStyle="1">
    <w:name w:val="Normal1"/>
    <w:qFormat/>
    <w:rsid w:val="00c918a5"/>
    <w:pPr>
      <w:widowControl/>
      <w:bidi w:val="0"/>
      <w:spacing w:lineRule="auto" w:line="276"/>
      <w:jc w:val="left"/>
    </w:pPr>
    <w:rPr>
      <w:rFonts w:ascii="Arial" w:hAnsi="Arial" w:eastAsia="宋体" w:cs="Arial Unicode MS"/>
      <w:color w:val="000000"/>
      <w:kern w:val="0"/>
      <w:sz w:val="22"/>
      <w:szCs w:val="22"/>
      <w:u w:val="none" w:color="000000"/>
      <w:lang w:val="en-US" w:eastAsia="zh-CN" w:bidi="ar-SA"/>
    </w:rPr>
  </w:style>
  <w:style w:type="paragraph" w:styleId="BodyA" w:customStyle="1">
    <w:name w:val="Body A"/>
    <w:link w:val="BodyAChar"/>
    <w:qFormat/>
    <w:rsid w:val="00c918a5"/>
    <w:pPr>
      <w:widowControl/>
      <w:bidi w:val="0"/>
      <w:jc w:val="left"/>
    </w:pPr>
    <w:rPr>
      <w:rFonts w:ascii="Times New Roman" w:hAnsi="Times New Roman" w:eastAsia="宋体" w:cs="Arial Unicode MS"/>
      <w:color w:val="000000"/>
      <w:kern w:val="0"/>
      <w:sz w:val="22"/>
      <w:szCs w:val="22"/>
      <w:u w:val="none" w:color="000000"/>
      <w:lang w:val="en-US" w:eastAsia="zh-CN" w:bidi="ar-SA"/>
    </w:rPr>
  </w:style>
  <w:style w:type="paragraph" w:styleId="Body" w:customStyle="1">
    <w:name w:val="Body"/>
    <w:qFormat/>
    <w:rsid w:val="00c918a5"/>
    <w:pPr>
      <w:widowControl/>
      <w:bidi w:val="0"/>
      <w:spacing w:lineRule="auto" w:line="276"/>
      <w:jc w:val="left"/>
    </w:pPr>
    <w:rPr>
      <w:rFonts w:ascii="Arial" w:hAnsi="Arial" w:eastAsia="Arial" w:cs="Arial"/>
      <w:color w:val="000000"/>
      <w:kern w:val="0"/>
      <w:sz w:val="22"/>
      <w:szCs w:val="22"/>
      <w:u w:val="none" w:color="000000"/>
      <w:lang w:val="en-US" w:eastAsia="zh-CN" w:bidi="ar-SA"/>
    </w:rPr>
  </w:style>
  <w:style w:type="paragraph" w:styleId="EndNoteBibliographyTitle" w:customStyle="1">
    <w:name w:val="EndNote Bibliography Title"/>
    <w:basedOn w:val="Normal"/>
    <w:link w:val="EndNoteBibliographyTitleChar"/>
    <w:qFormat/>
    <w:rsid w:val="00141140"/>
    <w:pPr>
      <w:jc w:val="center"/>
    </w:pPr>
    <w:rPr>
      <w:rFonts w:ascii="Arial" w:hAnsi="Arial" w:cs="Arial"/>
      <w:sz w:val="22"/>
    </w:rPr>
  </w:style>
  <w:style w:type="paragraph" w:styleId="EndNoteBibliography" w:customStyle="1">
    <w:name w:val="EndNote Bibliography"/>
    <w:basedOn w:val="Normal"/>
    <w:link w:val="EndNoteBibliographyChar"/>
    <w:qFormat/>
    <w:rsid w:val="00141140"/>
    <w:pPr/>
    <w:rPr>
      <w:rFonts w:ascii="Arial" w:hAnsi="Arial" w:cs="Arial"/>
      <w:sz w:val="22"/>
    </w:rPr>
  </w:style>
  <w:style w:type="paragraph" w:styleId="BalloonText">
    <w:name w:val="Balloon Text"/>
    <w:basedOn w:val="Normal"/>
    <w:link w:val="Char"/>
    <w:uiPriority w:val="99"/>
    <w:semiHidden/>
    <w:unhideWhenUsed/>
    <w:qFormat/>
    <w:rsid w:val="00bf597b"/>
    <w:pPr/>
    <w:rPr>
      <w:rFonts w:ascii="Segoe UI" w:hAnsi="Segoe UI" w:cs="Segoe UI"/>
      <w:sz w:val="18"/>
      <w:szCs w:val="18"/>
    </w:rPr>
  </w:style>
  <w:style w:type="paragraph" w:styleId="Header">
    <w:name w:val="Header"/>
    <w:basedOn w:val="Normal"/>
    <w:link w:val="Char0"/>
    <w:uiPriority w:val="99"/>
    <w:semiHidden/>
    <w:unhideWhenUsed/>
    <w:rsid w:val="00de5b19"/>
    <w:pPr>
      <w:suppressLineNumbers/>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Char1"/>
    <w:uiPriority w:val="99"/>
    <w:semiHidden/>
    <w:unhideWhenUsed/>
    <w:rsid w:val="00de5b19"/>
    <w:pPr>
      <w:suppressLineNumbers/>
      <w:tabs>
        <w:tab w:val="clear" w:pos="720"/>
        <w:tab w:val="center" w:pos="4153" w:leader="none"/>
        <w:tab w:val="right" w:pos="8306" w:leader="none"/>
      </w:tabs>
      <w:snapToGrid w:val="false"/>
    </w:pPr>
    <w:rPr>
      <w:sz w:val="18"/>
      <w:szCs w:val="18"/>
    </w:rPr>
  </w:style>
  <w:style w:type="paragraph" w:styleId="Default" w:customStyle="1">
    <w:name w:val="Default"/>
    <w:qFormat/>
    <w:rsid w:val="00c92653"/>
    <w:pPr>
      <w:widowControl/>
      <w:bidi w:val="0"/>
      <w:jc w:val="left"/>
    </w:pPr>
    <w:rPr>
      <w:rFonts w:ascii="Helvetica Neue" w:hAnsi="Helvetica Neue" w:eastAsia="Arial Unicode MS" w:cs="Arial Unicode MS"/>
      <w:color w:val="000000"/>
      <w:kern w:val="0"/>
      <w:sz w:val="22"/>
      <w:szCs w:val="22"/>
      <w:lang w:val="it-IT" w:eastAsia="zh-CN" w:bidi="ar-SA"/>
    </w:rPr>
  </w:style>
  <w:style w:type="paragraph" w:styleId="ListParagraph">
    <w:name w:val="List Paragraph"/>
    <w:basedOn w:val="Normal"/>
    <w:uiPriority w:val="1"/>
    <w:qFormat/>
    <w:rsid w:val="002a317f"/>
    <w:pPr>
      <w:widowControl w:val="false"/>
      <w:ind w:left="1612" w:hanging="105"/>
    </w:pPr>
    <w:rPr>
      <w:rFonts w:eastAsia="Times New Roman"/>
      <w:sz w:val="22"/>
      <w:szCs w:val="22"/>
    </w:rPr>
  </w:style>
  <w:style w:type="paragraph" w:styleId="TableParagraph" w:customStyle="1">
    <w:name w:val="Table Paragraph"/>
    <w:basedOn w:val="Normal"/>
    <w:uiPriority w:val="1"/>
    <w:qFormat/>
    <w:rsid w:val="002a317f"/>
    <w:pPr>
      <w:widowControl w:val="false"/>
    </w:pPr>
    <w:rPr>
      <w:rFonts w:eastAsia="Times New Roman"/>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2a317f"/>
    <w:rPr>
      <w:rFonts w:asciiTheme="minorHAnsi" w:hAnsiTheme="minorHAnsi" w:cstheme="minorBidi"/>
      <w:lang w:eastAsia="en-US"/>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ngli@scmc.com.cn" TargetMode="External"/><Relationship Id="rId3" Type="http://schemas.openxmlformats.org/officeDocument/2006/relationships/hyperlink" Target="mailto:hongli@scmc.com.cn" TargetMode="External"/><Relationship Id="rId4" Type="http://schemas.openxmlformats.org/officeDocument/2006/relationships/hyperlink" Target="../../../../../C://Users//yingyang00//Desktop//manunoline.docx#_bookmark7" TargetMode="External"/><Relationship Id="rId5" Type="http://schemas.openxmlformats.org/officeDocument/2006/relationships/hyperlink" Target="../../../../../C://Users//yingyang00//Desktop//manunoline.docx#_bookmark7" TargetMode="External"/><Relationship Id="rId6" Type="http://schemas.openxmlformats.org/officeDocument/2006/relationships/hyperlink" Target="../../../../../C://Users//yingyang00//Desktop//manunoline.docx#_bookmark64" TargetMode="External"/><Relationship Id="rId7" Type="http://schemas.openxmlformats.org/officeDocument/2006/relationships/hyperlink" Target="../../../../../C://Users//yingyang00//Desktop//manunoline.docx#_bookmark64" TargetMode="External"/><Relationship Id="rId8" Type="http://schemas.openxmlformats.org/officeDocument/2006/relationships/hyperlink" Target="../../../../../C://Users//yingyang00//Desktop//manunoline.docx#_bookmark64" TargetMode="External"/><Relationship Id="rId9" Type="http://schemas.openxmlformats.org/officeDocument/2006/relationships/hyperlink" Target="../../../../../C://Users//yingyang00//Desktop//manunoline.docx#_bookmark88" TargetMode="External"/><Relationship Id="rId10" Type="http://schemas.openxmlformats.org/officeDocument/2006/relationships/hyperlink" Target="../../../../../C://Users//yingyang00//Desktop//manunoline.docx#_bookmark88" TargetMode="External"/><Relationship Id="rId11" Type="http://schemas.openxmlformats.org/officeDocument/2006/relationships/hyperlink" Target="../../../../../C://Users//yingyang00//Desktop//manunoline.docx#_bookmark10" TargetMode="External"/><Relationship Id="rId12" Type="http://schemas.openxmlformats.org/officeDocument/2006/relationships/hyperlink" Target="../../../../../C://Users//yingyang00//Desktop//manunoline.docx#_bookmark10" TargetMode="External"/><Relationship Id="rId13" Type="http://schemas.openxmlformats.org/officeDocument/2006/relationships/hyperlink" Target="../../../../../C://Users//yingyang00//Desktop//manunoline.docx#_bookmark94" TargetMode="External"/><Relationship Id="rId14" Type="http://schemas.openxmlformats.org/officeDocument/2006/relationships/hyperlink" Target="../../../../../C://Users//yingyang00//Desktop//manunoline.docx#_bookmark94" TargetMode="External"/><Relationship Id="rId15" Type="http://schemas.openxmlformats.org/officeDocument/2006/relationships/hyperlink" Target="../../../../../C://Users//yingyang00//Desktop//manunoline.docx#_bookmark83" TargetMode="External"/><Relationship Id="rId16" Type="http://schemas.openxmlformats.org/officeDocument/2006/relationships/hyperlink" Target="../../../../../C://Users//yingyang00//Desktop//manunoline.docx#_bookmark83" TargetMode="External"/><Relationship Id="rId17" Type="http://schemas.openxmlformats.org/officeDocument/2006/relationships/hyperlink" Target="../../../../../C://Users//yingyang00//Desktop//manunoline.docx#_bookmark83" TargetMode="External"/><Relationship Id="rId18" Type="http://schemas.openxmlformats.org/officeDocument/2006/relationships/hyperlink" Target="../../../../../C://Users//yingyang00//Desktop//manunoline.docx#_bookmark60" TargetMode="External"/><Relationship Id="rId19" Type="http://schemas.openxmlformats.org/officeDocument/2006/relationships/hyperlink" Target="../../../../../C://Users//yingyang00//Desktop//manunoline.docx#_bookmark60" TargetMode="External"/><Relationship Id="rId20" Type="http://schemas.openxmlformats.org/officeDocument/2006/relationships/hyperlink" Target="../../../../../C://Users//yingyang00//Desktop//manunoline.docx#_bookmark82" TargetMode="External"/><Relationship Id="rId21" Type="http://schemas.openxmlformats.org/officeDocument/2006/relationships/hyperlink" Target="../../../../../C://Users//yingyang00//Desktop//manunoline.docx#_bookmark82" TargetMode="External"/><Relationship Id="rId22" Type="http://schemas.openxmlformats.org/officeDocument/2006/relationships/hyperlink" Target="../../../../../C://Users//yingyang00//Desktop//manunoline.docx#_bookmark65" TargetMode="External"/><Relationship Id="rId23" Type="http://schemas.openxmlformats.org/officeDocument/2006/relationships/hyperlink" Target="../../../../../C://Users//yingyang00//Desktop//manunoline.docx#_bookmark65" TargetMode="External"/><Relationship Id="rId24" Type="http://schemas.openxmlformats.org/officeDocument/2006/relationships/hyperlink" Target="../../../../../C://Users//yingyang00//Desktop//manunoline.docx#_bookmark65" TargetMode="External"/><Relationship Id="rId25" Type="http://schemas.openxmlformats.org/officeDocument/2006/relationships/hyperlink" Target="../../../../../C://Users//yingyang00//Desktop//manunoline.docx#_bookmark60" TargetMode="External"/><Relationship Id="rId26" Type="http://schemas.openxmlformats.org/officeDocument/2006/relationships/hyperlink" Target="../../../../../C://Users//yingyang00//Desktop//manunoline.docx#_bookmark60" TargetMode="External"/><Relationship Id="rId27" Type="http://schemas.openxmlformats.org/officeDocument/2006/relationships/hyperlink" Target="../../../../../C://Users//yingyang00//Desktop//manunoline.docx#_bookmark79" TargetMode="External"/><Relationship Id="rId28" Type="http://schemas.openxmlformats.org/officeDocument/2006/relationships/hyperlink" Target="../../../../../C://Users//yingyang00//Desktop//manunoline.docx#_bookmark79" TargetMode="External"/><Relationship Id="rId29" Type="http://schemas.openxmlformats.org/officeDocument/2006/relationships/hyperlink" Target="../../../../../C://Users//yingyang00//Desktop//manunoline.docx#_bookmark35" TargetMode="External"/><Relationship Id="rId30" Type="http://schemas.openxmlformats.org/officeDocument/2006/relationships/hyperlink" Target="../../../../../C://Users//yingyang00//Desktop//manunoline.docx#_bookmark35" TargetMode="External"/><Relationship Id="rId31" Type="http://schemas.openxmlformats.org/officeDocument/2006/relationships/hyperlink" Target="../../../../../C://Users//yingyang00//Desktop//manunoline.docx#_bookmark38" TargetMode="External"/><Relationship Id="rId32" Type="http://schemas.openxmlformats.org/officeDocument/2006/relationships/hyperlink" Target="../../../../../C://Users//yingyang00//Desktop//manunoline.docx#_bookmark38" TargetMode="External"/><Relationship Id="rId33" Type="http://schemas.openxmlformats.org/officeDocument/2006/relationships/hyperlink" Target="../../../../../C://Users//yingyang00//Desktop//manunoline.docx#_bookmark23" TargetMode="External"/><Relationship Id="rId34" Type="http://schemas.openxmlformats.org/officeDocument/2006/relationships/hyperlink" Target="../../../../../C://Users//yingyang00//Desktop//manunoline.docx#_bookmark23" TargetMode="External"/><Relationship Id="rId35" Type="http://schemas.openxmlformats.org/officeDocument/2006/relationships/hyperlink" Target="../../../../../C://Users//yingyang00//Desktop//manunoline.docx#_bookmark32" TargetMode="External"/><Relationship Id="rId36" Type="http://schemas.openxmlformats.org/officeDocument/2006/relationships/hyperlink" Target="../../../../../C://Users//yingyang00//Desktop//manunoline.docx#_bookmark32" TargetMode="External"/><Relationship Id="rId37" Type="http://schemas.openxmlformats.org/officeDocument/2006/relationships/hyperlink" Target="../../../../../C://Users//yingyang00//Desktop//manunoline.docx#_bookmark69" TargetMode="External"/><Relationship Id="rId38" Type="http://schemas.openxmlformats.org/officeDocument/2006/relationships/hyperlink" Target="../../../../../C://Users//yingyang00//Desktop//manunoline.docx#_bookmark69" TargetMode="External"/><Relationship Id="rId39" Type="http://schemas.openxmlformats.org/officeDocument/2006/relationships/hyperlink" Target="../../../../../C://Users//yingyang00//Desktop//manunoline.docx#_bookmark69" TargetMode="External"/><Relationship Id="rId40" Type="http://schemas.openxmlformats.org/officeDocument/2006/relationships/hyperlink" Target="../../../../../C://Users//yingyang00//Desktop//manunoline.docx#_bookmark89" TargetMode="External"/><Relationship Id="rId41" Type="http://schemas.openxmlformats.org/officeDocument/2006/relationships/hyperlink" Target="../../../../../C://Users//yingyang00//Desktop//manunoline.docx#_bookmark89" TargetMode="External"/><Relationship Id="rId42" Type="http://schemas.openxmlformats.org/officeDocument/2006/relationships/hyperlink" Target="../../../../../C://Users//yingyang00//Desktop//manunoline.docx#_bookmark1" TargetMode="External"/><Relationship Id="rId43" Type="http://schemas.openxmlformats.org/officeDocument/2006/relationships/hyperlink" Target="../../../../../C://Users//yingyang00//Desktop//manunoline.docx#_bookmark1" TargetMode="External"/><Relationship Id="rId44" Type="http://schemas.openxmlformats.org/officeDocument/2006/relationships/hyperlink" Target="../../../../../C://Users//yingyang00//Desktop//manunoline.docx#_bookmark1" TargetMode="External"/><Relationship Id="rId45" Type="http://schemas.openxmlformats.org/officeDocument/2006/relationships/hyperlink" Target="../../../../../C://Users//yingyang00//Desktop//manunoline.docx#_bookmark74" TargetMode="External"/><Relationship Id="rId46" Type="http://schemas.openxmlformats.org/officeDocument/2006/relationships/hyperlink" Target="../../../../../C://Users//yingyang00//Desktop//manunoline.docx#_bookmark74" TargetMode="External"/><Relationship Id="rId47" Type="http://schemas.openxmlformats.org/officeDocument/2006/relationships/hyperlink" Target="../../../../../C://Users//yingyang00//Desktop//manunoline.docx#_bookmark25" TargetMode="External"/><Relationship Id="rId48" Type="http://schemas.openxmlformats.org/officeDocument/2006/relationships/hyperlink" Target="../../../../../C://Users//yingyang00//Desktop//manunoline.docx#_bookmark25" TargetMode="External"/><Relationship Id="rId49" Type="http://schemas.openxmlformats.org/officeDocument/2006/relationships/hyperlink" Target="../../../../../C://Users//yingyang00//Desktop//manunoline.docx#_bookmark81" TargetMode="External"/><Relationship Id="rId50" Type="http://schemas.openxmlformats.org/officeDocument/2006/relationships/hyperlink" Target="../../../../../C://Users//yingyang00//Desktop//manunoline.docx#_bookmark81" TargetMode="External"/><Relationship Id="rId51" Type="http://schemas.openxmlformats.org/officeDocument/2006/relationships/hyperlink" Target="../../../../../C://Users//yingyang00//Desktop//manunoline.docx#_bookmark76" TargetMode="External"/><Relationship Id="rId52" Type="http://schemas.openxmlformats.org/officeDocument/2006/relationships/hyperlink" Target="../../../../../C://Users//yingyang00//Desktop//manunoline.docx#_bookmark76" TargetMode="External"/><Relationship Id="rId53" Type="http://schemas.openxmlformats.org/officeDocument/2006/relationships/hyperlink" Target="../../../../../C://Users//yingyang00//Desktop//manunoline.docx#_bookmark46" TargetMode="External"/><Relationship Id="rId54" Type="http://schemas.openxmlformats.org/officeDocument/2006/relationships/hyperlink" Target="../../../../../C://Users//yingyang00//Desktop//manunoline.docx#_bookmark46" TargetMode="External"/><Relationship Id="rId55" Type="http://schemas.openxmlformats.org/officeDocument/2006/relationships/hyperlink" Target="../../../../../C://Users//yingyang00//Desktop//manunoline.docx#_bookmark66" TargetMode="External"/><Relationship Id="rId56" Type="http://schemas.openxmlformats.org/officeDocument/2006/relationships/hyperlink" Target="../../../../../C://Users//yingyang00//Desktop//manunoline.docx#_bookmark66" TargetMode="External"/><Relationship Id="rId57" Type="http://schemas.openxmlformats.org/officeDocument/2006/relationships/hyperlink" Target="../../../../../C://Users//yingyang00//Desktop//manunoline.docx#_bookmark44" TargetMode="External"/><Relationship Id="rId58" Type="http://schemas.openxmlformats.org/officeDocument/2006/relationships/hyperlink" Target="../../../../../C://Users//yingyang00//Desktop//manunoline.docx#_bookmark44" TargetMode="External"/><Relationship Id="rId59" Type="http://schemas.openxmlformats.org/officeDocument/2006/relationships/hyperlink" Target="../../../../../C://Users//yingyang00//Desktop//manunoline.docx#_bookmark72" TargetMode="External"/><Relationship Id="rId60" Type="http://schemas.openxmlformats.org/officeDocument/2006/relationships/hyperlink" Target="../../../../../C://Users//yingyang00//Desktop//manunoline.docx#_bookmark72" TargetMode="External"/><Relationship Id="rId61" Type="http://schemas.openxmlformats.org/officeDocument/2006/relationships/hyperlink" Target="../../../../../C://Users//yingyang00//Desktop//manunoline.docx#_bookmark18" TargetMode="External"/><Relationship Id="rId62" Type="http://schemas.openxmlformats.org/officeDocument/2006/relationships/hyperlink" Target="../../../../../C://Users//yingyang00//Desktop//manunoline.docx#_bookmark18" TargetMode="External"/><Relationship Id="rId63" Type="http://schemas.openxmlformats.org/officeDocument/2006/relationships/hyperlink" Target="../../../../../C://Users//yingyang00//Desktop//manunoline.docx#_bookmark71" TargetMode="External"/><Relationship Id="rId64" Type="http://schemas.openxmlformats.org/officeDocument/2006/relationships/hyperlink" Target="../../../../../C://Users//yingyang00//Desktop//manunoline.docx#_bookmark71" TargetMode="External"/><Relationship Id="rId65" Type="http://schemas.openxmlformats.org/officeDocument/2006/relationships/hyperlink" Target="../../../../../C://Users//yingyang00//Desktop//manunoline.docx#_bookmark14" TargetMode="External"/><Relationship Id="rId66" Type="http://schemas.openxmlformats.org/officeDocument/2006/relationships/hyperlink" Target="../../../../../C://Users//yingyang00//Desktop//manunoline.docx#_bookmark14" TargetMode="External"/><Relationship Id="rId67" Type="http://schemas.openxmlformats.org/officeDocument/2006/relationships/hyperlink" Target="../../../../../C://Users//yingyang00//Desktop//manunoline.docx#_bookmark55" TargetMode="External"/><Relationship Id="rId68" Type="http://schemas.openxmlformats.org/officeDocument/2006/relationships/hyperlink" Target="../../../../../C://Users//yingyang00//Desktop//manunoline.docx#_bookmark55" TargetMode="External"/><Relationship Id="rId69" Type="http://schemas.openxmlformats.org/officeDocument/2006/relationships/hyperlink" Target="../../../../../C://Users//yingyang00//Desktop//manunoline.docx#_bookmark77" TargetMode="External"/><Relationship Id="rId70" Type="http://schemas.openxmlformats.org/officeDocument/2006/relationships/hyperlink" Target="../../../../../C://Users//yingyang00//Desktop//manunoline.docx#_bookmark77" TargetMode="External"/><Relationship Id="rId71" Type="http://schemas.openxmlformats.org/officeDocument/2006/relationships/hyperlink" Target="../../../../../C://Users//yingyang00//Desktop//manunoline.docx#_bookmark33" TargetMode="External"/><Relationship Id="rId72" Type="http://schemas.openxmlformats.org/officeDocument/2006/relationships/hyperlink" Target="../../../../../C://Users//yingyang00//Desktop//manunoline.docx#_bookmark33" TargetMode="External"/><Relationship Id="rId73" Type="http://schemas.openxmlformats.org/officeDocument/2006/relationships/hyperlink" Target="../../../../../C://Users//yingyang00//Desktop//manunoline.docx#_bookmark86" TargetMode="External"/><Relationship Id="rId74" Type="http://schemas.openxmlformats.org/officeDocument/2006/relationships/hyperlink" Target="../../../../../C://Users//yingyang00//Desktop//manunoline.docx#_bookmark86" TargetMode="External"/><Relationship Id="rId75" Type="http://schemas.openxmlformats.org/officeDocument/2006/relationships/hyperlink" Target="../../../../../C://Users//yingyang00//Desktop//manunoline.docx#_bookmark50" TargetMode="External"/><Relationship Id="rId76" Type="http://schemas.openxmlformats.org/officeDocument/2006/relationships/hyperlink" Target="../../../../../C://Users//yingyang00//Desktop//manunoline.docx#_bookmark50" TargetMode="External"/><Relationship Id="rId77" Type="http://schemas.openxmlformats.org/officeDocument/2006/relationships/hyperlink" Target="../../../../../C://Users//yingyang00//Desktop//manunoline.docx#_bookmark93" TargetMode="External"/><Relationship Id="rId78" Type="http://schemas.openxmlformats.org/officeDocument/2006/relationships/hyperlink" Target="../../../../../C://Users//yingyang00//Desktop//manunoline.docx#_bookmark93" TargetMode="External"/><Relationship Id="rId79" Type="http://schemas.openxmlformats.org/officeDocument/2006/relationships/hyperlink" Target="../../../../../C://Users//yingyang00//Desktop//manunoline.docx#_bookmark86" TargetMode="External"/><Relationship Id="rId80" Type="http://schemas.openxmlformats.org/officeDocument/2006/relationships/hyperlink" Target="../../../../../C://Users//yingyang00//Desktop//manunoline.docx#_bookmark86" TargetMode="External"/><Relationship Id="rId81" Type="http://schemas.openxmlformats.org/officeDocument/2006/relationships/hyperlink" Target="../../../../../C://Users//yingyang00//Desktop//manunoline.docx#_bookmark62" TargetMode="External"/><Relationship Id="rId82" Type="http://schemas.openxmlformats.org/officeDocument/2006/relationships/hyperlink" Target="../../../../../C://Users//yingyang00//Desktop//manunoline.docx#_bookmark62" TargetMode="External"/><Relationship Id="rId83" Type="http://schemas.openxmlformats.org/officeDocument/2006/relationships/hyperlink" Target="../../../../../C://Users//yingyang00//Desktop//manunoline.docx#_bookmark58" TargetMode="External"/><Relationship Id="rId84" Type="http://schemas.openxmlformats.org/officeDocument/2006/relationships/hyperlink" Target="../../../../../C://Users//yingyang00//Desktop//manunoline.docx#_bookmark58" TargetMode="External"/><Relationship Id="rId85" Type="http://schemas.openxmlformats.org/officeDocument/2006/relationships/hyperlink" Target="../../../../../C://Users//yingyang00//Desktop//manunoline.docx#_bookmark68" TargetMode="External"/><Relationship Id="rId86" Type="http://schemas.openxmlformats.org/officeDocument/2006/relationships/hyperlink" Target="../../../../../C://Users//yingyang00//Desktop//manunoline.docx#_bookmark68" TargetMode="External"/><Relationship Id="rId87" Type="http://schemas.openxmlformats.org/officeDocument/2006/relationships/hyperlink" Target="../../../../../C://Users//yingyang00//Desktop//manunoline.docx#_bookmark3" TargetMode="External"/><Relationship Id="rId88" Type="http://schemas.openxmlformats.org/officeDocument/2006/relationships/hyperlink" Target="../../../../../C://Users//yingyang00//Desktop//manunoline.docx#_bookmark3" TargetMode="External"/><Relationship Id="rId89" Type="http://schemas.openxmlformats.org/officeDocument/2006/relationships/hyperlink" Target="../../../../../C://Users//yingyang00//Desktop//manunoline.docx#_bookmark14" TargetMode="External"/><Relationship Id="rId90" Type="http://schemas.openxmlformats.org/officeDocument/2006/relationships/hyperlink" Target="../../../../../C://Users//yingyang00//Desktop//manunoline.docx#_bookmark14" TargetMode="External"/><Relationship Id="rId91" Type="http://schemas.openxmlformats.org/officeDocument/2006/relationships/hyperlink" Target="../../../../../C://Users//yingyang00//Desktop//manunoline.docx#_bookmark71" TargetMode="External"/><Relationship Id="rId92" Type="http://schemas.openxmlformats.org/officeDocument/2006/relationships/hyperlink" Target="../../../../../C://Users//yingyang00//Desktop//manunoline.docx#_bookmark71" TargetMode="External"/><Relationship Id="rId93" Type="http://schemas.openxmlformats.org/officeDocument/2006/relationships/hyperlink" Target="../../../../../C://Users//yingyang00//Desktop//manunoline.docx#_bookmark42" TargetMode="External"/><Relationship Id="rId94" Type="http://schemas.openxmlformats.org/officeDocument/2006/relationships/hyperlink" Target="../../../../../C://Users//yingyang00//Desktop//manunoline.docx#_bookmark42" TargetMode="External"/><Relationship Id="rId95" Type="http://schemas.openxmlformats.org/officeDocument/2006/relationships/hyperlink" Target="../../../../../C://Users//yingyang00//Desktop//manunoline.docx#_bookmark47" TargetMode="External"/><Relationship Id="rId96" Type="http://schemas.openxmlformats.org/officeDocument/2006/relationships/hyperlink" Target="../../../../../C://Users//yingyang00//Desktop//manunoline.docx#_bookmark47" TargetMode="External"/><Relationship Id="rId97" Type="http://schemas.openxmlformats.org/officeDocument/2006/relationships/hyperlink" Target="../../../../../C://Users//yingyang00//Desktop//manunoline.docx#_bookmark47" TargetMode="External"/><Relationship Id="rId98" Type="http://schemas.openxmlformats.org/officeDocument/2006/relationships/hyperlink" Target="../../../../../C://Users//yingyang00//Desktop//manunoline.docx#_bookmark80" TargetMode="External"/><Relationship Id="rId99" Type="http://schemas.openxmlformats.org/officeDocument/2006/relationships/hyperlink" Target="../../../../../C://Users//yingyang00//Desktop//manunoline.docx#_bookmark80" TargetMode="External"/><Relationship Id="rId100" Type="http://schemas.openxmlformats.org/officeDocument/2006/relationships/hyperlink" Target="../../../../../C://Users//yingyang00//Desktop//manunoline.docx#_bookmark75" TargetMode="External"/><Relationship Id="rId101" Type="http://schemas.openxmlformats.org/officeDocument/2006/relationships/hyperlink" Target="../../../../../C://Users//yingyang00//Desktop//manunoline.docx#_bookmark75" TargetMode="External"/><Relationship Id="rId102" Type="http://schemas.openxmlformats.org/officeDocument/2006/relationships/hyperlink" Target="../../../../../C://Users//yingyang00//Desktop//manunoline.docx#_bookmark42" TargetMode="External"/><Relationship Id="rId103" Type="http://schemas.openxmlformats.org/officeDocument/2006/relationships/hyperlink" Target="../../../../../C://Users//yingyang00//Desktop//manunoline.docx#_bookmark42" TargetMode="External"/><Relationship Id="rId104" Type="http://schemas.openxmlformats.org/officeDocument/2006/relationships/hyperlink" Target="../../../../../C://Users//yingyang00//Desktop//manunoline.docx#_bookmark21" TargetMode="External"/><Relationship Id="rId105" Type="http://schemas.openxmlformats.org/officeDocument/2006/relationships/hyperlink" Target="../../../../../C://Users//yingyang00//Desktop//manunoline.docx#_bookmark21" TargetMode="External"/><Relationship Id="rId106" Type="http://schemas.openxmlformats.org/officeDocument/2006/relationships/hyperlink" Target="../../../../../C://Users//yingyang00//Desktop//manunoline.docx#_bookmark37" TargetMode="External"/><Relationship Id="rId107" Type="http://schemas.openxmlformats.org/officeDocument/2006/relationships/hyperlink" Target="../../../../../C://Users//yingyang00//Desktop//manunoline.docx#_bookmark37" TargetMode="External"/><Relationship Id="rId108" Type="http://schemas.openxmlformats.org/officeDocument/2006/relationships/hyperlink" Target="../../../../../C://Users//yingyang00//Desktop//manunoline.docx#_bookmark36" TargetMode="External"/><Relationship Id="rId109" Type="http://schemas.openxmlformats.org/officeDocument/2006/relationships/hyperlink" Target="../../../../../C://Users//yingyang00//Desktop//manunoline.docx#_bookmark52" TargetMode="External"/><Relationship Id="rId110" Type="http://schemas.openxmlformats.org/officeDocument/2006/relationships/hyperlink" Target="../../../../../C://Users//yingyang00//Desktop//manunoline.docx#_bookmark52" TargetMode="External"/><Relationship Id="rId111" Type="http://schemas.openxmlformats.org/officeDocument/2006/relationships/hyperlink" Target="../../../../../C://Users//yingyang00//Desktop//manunoline.docx#_bookmark31" TargetMode="External"/><Relationship Id="rId112" Type="http://schemas.openxmlformats.org/officeDocument/2006/relationships/hyperlink" Target="../../../../../C://Users//yingyang00//Desktop//manunoline.docx#_bookmark31" TargetMode="External"/><Relationship Id="rId113" Type="http://schemas.openxmlformats.org/officeDocument/2006/relationships/hyperlink" Target="../../../../../C://Users//yingyang00//Desktop//manunoline.docx#_bookmark95" TargetMode="External"/><Relationship Id="rId114" Type="http://schemas.openxmlformats.org/officeDocument/2006/relationships/hyperlink" Target="../../../../../C://Users//yingyang00//Desktop//manunoline.docx#_bookmark95" TargetMode="External"/><Relationship Id="rId115" Type="http://schemas.openxmlformats.org/officeDocument/2006/relationships/hyperlink" Target="../../../../../C://Users//yingyang00//Desktop//manunoline.docx#_bookmark70" TargetMode="External"/><Relationship Id="rId116" Type="http://schemas.openxmlformats.org/officeDocument/2006/relationships/hyperlink" Target="../../../../../C://Users//yingyang00//Desktop//manunoline.docx#_bookmark70" TargetMode="External"/><Relationship Id="rId117" Type="http://schemas.openxmlformats.org/officeDocument/2006/relationships/hyperlink" Target="../../../../../C://Users//yingyang00//Desktop//manunoline.docx#_bookmark5" TargetMode="External"/><Relationship Id="rId118" Type="http://schemas.openxmlformats.org/officeDocument/2006/relationships/hyperlink" Target="../../../../../C://Users//yingyang00//Desktop//manunoline.docx#_bookmark5" TargetMode="External"/><Relationship Id="rId119" Type="http://schemas.openxmlformats.org/officeDocument/2006/relationships/hyperlink" Target="https://figshare.com/articles/Untitled_Item192_samples_for_publishing_Longitudinal_gut_microbiota_patterns_in_preterm_infants_with_necrotizing_enterocolitis_or_late-onset_sepsis_an_observational_prospective_study_/7205102" TargetMode="External"/><Relationship Id="rId120" Type="http://schemas.openxmlformats.org/officeDocument/2006/relationships/hyperlink" Target="../../../../../C://Users//yingyang00//Desktop//manunoline.docx#_bookmark39" TargetMode="External"/><Relationship Id="rId121" Type="http://schemas.openxmlformats.org/officeDocument/2006/relationships/hyperlink" Target="../../../../../C://Users//yingyang00//Desktop//manunoline.docx#_bookmark39" TargetMode="External"/><Relationship Id="rId122" Type="http://schemas.openxmlformats.org/officeDocument/2006/relationships/hyperlink" Target="../../../../../C://Users//yingyang00//Desktop//manunoline.docx#_bookmark87" TargetMode="External"/><Relationship Id="rId123" Type="http://schemas.openxmlformats.org/officeDocument/2006/relationships/hyperlink" Target="../../../../../C://Users//yingyang00//Desktop//manunoline.docx#_bookmark87" TargetMode="External"/><Relationship Id="rId124" Type="http://schemas.openxmlformats.org/officeDocument/2006/relationships/hyperlink" Target="../../../../../C://Users//yingyang00//Desktop//manunoline.docx#_bookmark91" TargetMode="External"/><Relationship Id="rId125" Type="http://schemas.openxmlformats.org/officeDocument/2006/relationships/hyperlink" Target="../../../../../C://Users//yingyang00//Desktop//manunoline.docx#_bookmark91" TargetMode="External"/><Relationship Id="rId126" Type="http://schemas.openxmlformats.org/officeDocument/2006/relationships/hyperlink" Target="https://github.com/jiayiliujiayi/NEC-LOS-microbiota_pattern_comparison" TargetMode="External"/><Relationship Id="rId127" Type="http://schemas.openxmlformats.org/officeDocument/2006/relationships/hyperlink" Target="../../../../../C://Users//yingyang00//Desktop//manunoline.docx#_bookmark96" TargetMode="External"/><Relationship Id="rId128" Type="http://schemas.openxmlformats.org/officeDocument/2006/relationships/hyperlink" Target="../../../../../C://Users//yingyang00//Desktop//manunoline.docx#_bookmark0" TargetMode="External"/><Relationship Id="rId129" Type="http://schemas.openxmlformats.org/officeDocument/2006/relationships/hyperlink" Target="../../../../../C://Users//yingyang00//Desktop//manunoline.docx#_bookmark100" TargetMode="External"/><Relationship Id="rId130" Type="http://schemas.openxmlformats.org/officeDocument/2006/relationships/hyperlink" Target="../../../../../C://Users//yingyang00//Desktop//manunoline.docx#_bookmark100" TargetMode="External"/><Relationship Id="rId131" Type="http://schemas.openxmlformats.org/officeDocument/2006/relationships/hyperlink" Target="../../../../../C://Users//yingyang00//Desktop//manunoline.docx#_bookmark100" TargetMode="External"/><Relationship Id="rId132" Type="http://schemas.openxmlformats.org/officeDocument/2006/relationships/hyperlink" Target="../../../../../C://Users//yingyang00//Desktop//manunoline.docx#_bookmark101" TargetMode="External"/><Relationship Id="rId133" Type="http://schemas.openxmlformats.org/officeDocument/2006/relationships/hyperlink" Target="../../../../../C://Users//yingyang00//Desktop//manunoline.docx#_bookmark101" TargetMode="External"/><Relationship Id="rId134" Type="http://schemas.openxmlformats.org/officeDocument/2006/relationships/hyperlink" Target="../../../../../C://Users//yingyang00//Desktop//manunoline.docx#_bookmark101" TargetMode="External"/><Relationship Id="rId135" Type="http://schemas.openxmlformats.org/officeDocument/2006/relationships/hyperlink" Target="../../../../../C://Users//yingyang00//Desktop//manunoline.docx#_bookmark101" TargetMode="External"/><Relationship Id="rId136" Type="http://schemas.openxmlformats.org/officeDocument/2006/relationships/hyperlink" Target="../../../../../C://Users//yingyang00//Desktop//manunoline.docx#_bookmark101" TargetMode="External"/><Relationship Id="rId137" Type="http://schemas.openxmlformats.org/officeDocument/2006/relationships/hyperlink" Target="../../../../../C://Users//yingyang00//Desktop//manunoline.docx#_bookmark101" TargetMode="External"/><Relationship Id="rId138" Type="http://schemas.openxmlformats.org/officeDocument/2006/relationships/hyperlink" Target="../../../../../C://Users//yingyang00//Desktop//manunoline.docx#_bookmark101" TargetMode="External"/><Relationship Id="rId139" Type="http://schemas.openxmlformats.org/officeDocument/2006/relationships/hyperlink" Target="../../../../../C://Users//yingyang00//Desktop//manunoline.docx#_bookmark101" TargetMode="External"/><Relationship Id="rId140" Type="http://schemas.openxmlformats.org/officeDocument/2006/relationships/hyperlink" Target="../../../../../C://Users//yingyang00//Desktop//manunoline.docx#_bookmark101" TargetMode="External"/><Relationship Id="rId141" Type="http://schemas.openxmlformats.org/officeDocument/2006/relationships/footer" Target="footer1.xml"/><Relationship Id="rId142" Type="http://schemas.openxmlformats.org/officeDocument/2006/relationships/fontTable" Target="fontTable.xml"/><Relationship Id="rId143" Type="http://schemas.openxmlformats.org/officeDocument/2006/relationships/settings" Target="settings.xml"/><Relationship Id="rId144" Type="http://schemas.openxmlformats.org/officeDocument/2006/relationships/theme" Target="theme/theme1.xml"/><Relationship Id="rId1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EDF03-D9BC-48D9-8762-EA5A8754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9081</TotalTime>
  <Application>LibreOffice/6.1.5.2$MacOSX_X86_64 LibreOffice_project/90f8dcf33c87b3705e78202e3df5142b201bd805</Application>
  <Pages>17</Pages>
  <Words>8878</Words>
  <Characters>49752</Characters>
  <CharactersWithSpaces>58368</CharactersWithSpaces>
  <Paragraphs>196</Paragraphs>
  <Company>City of Hope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2018-11-12T18:27:00Z</dcterms:created>
  <dc:creator/>
  <dc:description/>
  <dc:language>en-US</dc:language>
  <cp:lastModifiedBy/>
  <cp:lastPrinted>2018-11-13T01:28:00Z</cp:lastPrinted>
  <dcterms:modified xsi:type="dcterms:W3CDTF">2019-05-20T13:21:39Z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City of Hope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