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Normal1"/>
        <w:rPr>
          <w:del w:id="0" w:date="2019-03-15T05:46:44Z" w:author="Jiayi Liu"/>
          <w:rFonts w:ascii="Times New Roman" w:cs="Times New Roman" w:hAnsi="Times New Roman" w:eastAsia="Times New Roman"/>
          <w:b w:val="1"/>
          <w:bCs w:val="1"/>
          <w:sz w:val="36"/>
          <w:szCs w:val="36"/>
        </w:rPr>
      </w:pPr>
      <w:r>
        <w:rPr>
          <w:rFonts w:ascii="Times New Roman" w:hAnsi="Times New Roman"/>
          <w:b w:val="1"/>
          <w:bCs w:val="1"/>
          <w:sz w:val="36"/>
          <w:szCs w:val="36"/>
          <w:rtl w:val="0"/>
          <w:lang w:val="en-US"/>
        </w:rPr>
        <w:t xml:space="preserve">Patterned progression of gut microbiota </w:t>
      </w:r>
      <w:del w:id="1" w:date="2019-03-15T05:44:19Z" w:author="Jiayi Liu">
        <w:r>
          <w:rPr>
            <w:rFonts w:ascii="Times New Roman" w:hAnsi="Times New Roman"/>
            <w:b w:val="1"/>
            <w:bCs w:val="1"/>
            <w:sz w:val="36"/>
            <w:szCs w:val="36"/>
            <w:rtl w:val="0"/>
            <w:lang w:val="en-US"/>
          </w:rPr>
          <w:delText>predisposes preterm infants to necrotizing enterocolitis and late-onset sepsis</w:delText>
        </w:r>
      </w:del>
      <w:ins w:id="2" w:date="2019-03-15T05:44:19Z" w:author="Jiayi Liu">
        <w:r>
          <w:rPr>
            <w:rFonts w:ascii="Times New Roman" w:hAnsi="Times New Roman"/>
            <w:b w:val="1"/>
            <w:bCs w:val="1"/>
            <w:sz w:val="36"/>
            <w:szCs w:val="36"/>
            <w:rtl w:val="0"/>
            <w:lang w:val="en-US"/>
          </w:rPr>
          <w:t>associated with necrotizing enterocolitis and late onset sepsis in preterm infants: a prospective study in a Chinese neonatal intensive care unit</w:t>
        </w:r>
      </w:ins>
    </w:p>
    <w:p>
      <w:pPr>
        <w:pStyle w:val="Normal1"/>
        <w:rPr>
          <w:rFonts w:ascii="Times New Roman" w:cs="Times New Roman" w:hAnsi="Times New Roman" w:eastAsia="Times New Roman"/>
          <w:sz w:val="24"/>
          <w:szCs w:val="24"/>
        </w:rPr>
      </w:pPr>
    </w:p>
    <w:p>
      <w:pPr>
        <w:pStyle w:val="Normal1"/>
        <w:rPr>
          <w:del w:id="3" w:date="2019-03-15T05:44:48Z" w:author="Jiayi Liu"/>
          <w:rFonts w:ascii="Times New Roman" w:cs="Times New Roman" w:hAnsi="Times New Roman" w:eastAsia="Times New Roman"/>
          <w:sz w:val="24"/>
          <w:szCs w:val="24"/>
        </w:rPr>
      </w:pPr>
      <w:r>
        <w:rPr>
          <w:rFonts w:ascii="Times New Roman" w:hAnsi="Times New Roman"/>
          <w:sz w:val="24"/>
          <w:szCs w:val="24"/>
          <w:rtl w:val="0"/>
          <w:lang w:val="en-US"/>
        </w:rPr>
        <w:t>Jiayi Liu</w:t>
      </w:r>
      <w:r>
        <w:rPr>
          <w:rFonts w:ascii="Times New Roman" w:hAnsi="Times New Roman"/>
          <w:sz w:val="24"/>
          <w:szCs w:val="24"/>
          <w:vertAlign w:val="superscript"/>
          <w:rtl w:val="0"/>
          <w:lang w:val="en-US"/>
        </w:rPr>
        <w:t>1</w:t>
      </w:r>
      <w:r>
        <w:rPr>
          <w:rFonts w:ascii="Times New Roman" w:hAnsi="Times New Roman"/>
          <w:sz w:val="24"/>
          <w:szCs w:val="24"/>
          <w:rtl w:val="0"/>
          <w:lang w:val="en-US"/>
        </w:rPr>
        <w:t>, Jianhua Sun</w:t>
      </w:r>
      <w:r>
        <w:rPr>
          <w:rFonts w:ascii="Times New Roman" w:hAnsi="Times New Roman"/>
          <w:sz w:val="24"/>
          <w:szCs w:val="24"/>
          <w:vertAlign w:val="superscript"/>
          <w:rtl w:val="0"/>
          <w:lang w:val="en-US"/>
        </w:rPr>
        <w:t>2</w:t>
      </w:r>
      <w:r>
        <w:rPr>
          <w:rFonts w:ascii="Times New Roman" w:hAnsi="Times New Roman"/>
          <w:sz w:val="24"/>
          <w:szCs w:val="24"/>
          <w:rtl w:val="0"/>
          <w:lang w:val="en-US"/>
        </w:rPr>
        <w:t>*, Yuqing Li</w:t>
      </w:r>
      <w:r>
        <w:rPr>
          <w:rFonts w:ascii="Times New Roman" w:hAnsi="Times New Roman"/>
          <w:sz w:val="24"/>
          <w:szCs w:val="24"/>
          <w:vertAlign w:val="superscript"/>
          <w:rtl w:val="0"/>
          <w:lang w:val="en-US"/>
        </w:rPr>
        <w:t>3</w:t>
      </w:r>
      <w:r>
        <w:rPr>
          <w:rFonts w:ascii="Times New Roman" w:hAnsi="Times New Roman"/>
          <w:sz w:val="24"/>
          <w:szCs w:val="24"/>
          <w:rtl w:val="0"/>
          <w:lang w:val="en-US"/>
        </w:rPr>
        <w:t>, Yi Feng</w:t>
      </w:r>
      <w:r>
        <w:rPr>
          <w:rFonts w:ascii="Times New Roman" w:hAnsi="Times New Roman"/>
          <w:sz w:val="24"/>
          <w:szCs w:val="24"/>
          <w:vertAlign w:val="superscript"/>
          <w:rtl w:val="0"/>
          <w:lang w:val="en-US"/>
        </w:rPr>
        <w:t>4</w:t>
      </w:r>
      <w:r>
        <w:rPr>
          <w:rFonts w:ascii="Times New Roman" w:hAnsi="Times New Roman"/>
          <w:sz w:val="24"/>
          <w:szCs w:val="24"/>
          <w:rtl w:val="0"/>
          <w:lang w:val="en-US"/>
        </w:rPr>
        <w:t>, Liya Pan</w:t>
      </w:r>
      <w:r>
        <w:rPr>
          <w:rFonts w:ascii="Times New Roman" w:hAnsi="Times New Roman"/>
          <w:sz w:val="24"/>
          <w:szCs w:val="24"/>
          <w:vertAlign w:val="superscript"/>
          <w:rtl w:val="0"/>
          <w:lang w:val="en-US"/>
        </w:rPr>
        <w:t>5</w:t>
      </w:r>
      <w:r>
        <w:rPr>
          <w:rFonts w:ascii="Times New Roman" w:hAnsi="Times New Roman"/>
          <w:sz w:val="24"/>
          <w:szCs w:val="24"/>
          <w:rtl w:val="0"/>
          <w:lang w:val="en-US"/>
        </w:rPr>
        <w:t>,</w:t>
      </w:r>
      <w:r>
        <w:rPr>
          <w:rFonts w:ascii="Times New Roman" w:hAnsi="Times New Roman"/>
          <w:sz w:val="24"/>
          <w:szCs w:val="24"/>
          <w:vertAlign w:val="superscript"/>
          <w:rtl w:val="0"/>
          <w:lang w:val="en-US"/>
        </w:rPr>
        <w:t xml:space="preserve"> </w:t>
      </w:r>
      <w:r>
        <w:rPr>
          <w:rFonts w:ascii="Times New Roman" w:hAnsi="Times New Roman"/>
          <w:sz w:val="24"/>
          <w:szCs w:val="24"/>
          <w:rtl w:val="0"/>
          <w:lang w:val="en-US"/>
        </w:rPr>
        <w:t>Zhoulonglong Xie</w:t>
      </w:r>
      <w:r>
        <w:rPr>
          <w:rFonts w:ascii="Times New Roman" w:hAnsi="Times New Roman"/>
          <w:sz w:val="24"/>
          <w:szCs w:val="24"/>
          <w:vertAlign w:val="superscript"/>
          <w:rtl w:val="0"/>
          <w:lang w:val="en-US"/>
        </w:rPr>
        <w:t>6</w:t>
      </w:r>
      <w:r>
        <w:rPr>
          <w:rFonts w:ascii="Times New Roman" w:hAnsi="Times New Roman"/>
          <w:sz w:val="24"/>
          <w:szCs w:val="24"/>
          <w:rtl w:val="0"/>
          <w:lang w:val="en-US"/>
        </w:rPr>
        <w:t>, Zhilong Yan</w:t>
      </w:r>
      <w:r>
        <w:rPr>
          <w:rFonts w:ascii="Times New Roman" w:hAnsi="Times New Roman"/>
          <w:sz w:val="24"/>
          <w:szCs w:val="24"/>
          <w:vertAlign w:val="superscript"/>
          <w:rtl w:val="0"/>
          <w:lang w:val="en-US"/>
        </w:rPr>
        <w:t>7</w:t>
      </w:r>
      <w:r>
        <w:rPr>
          <w:rFonts w:ascii="Times New Roman" w:hAnsi="Times New Roman"/>
          <w:sz w:val="24"/>
          <w:szCs w:val="24"/>
          <w:rtl w:val="0"/>
          <w:lang w:val="en-US"/>
        </w:rPr>
        <w:t xml:space="preserve">, </w:t>
      </w:r>
      <w:del w:id="4" w:date="2019-03-15T05:44:48Z" w:author="Jiayi Liu">
        <w:r>
          <w:rPr>
            <w:rFonts w:ascii="Times New Roman" w:hAnsi="Times New Roman"/>
            <w:sz w:val="24"/>
            <w:szCs w:val="24"/>
            <w:rtl w:val="0"/>
            <w:lang w:val="en-US"/>
          </w:rPr>
          <w:delText>Jianhua Zhao</w:delText>
        </w:r>
      </w:del>
      <w:del w:id="5" w:date="2019-03-15T05:44:48Z" w:author="Jiayi Liu">
        <w:r>
          <w:rPr>
            <w:rFonts w:ascii="Times New Roman" w:hAnsi="Times New Roman"/>
            <w:sz w:val="24"/>
            <w:szCs w:val="24"/>
            <w:vertAlign w:val="superscript"/>
            <w:rtl w:val="0"/>
            <w:lang w:val="en-US"/>
          </w:rPr>
          <w:delText>8</w:delText>
        </w:r>
      </w:del>
      <w:del w:id="6" w:date="2019-03-15T05:44:48Z" w:author="Jiayi Liu">
        <w:r>
          <w:rPr>
            <w:rFonts w:ascii="Times New Roman" w:hAnsi="Times New Roman"/>
            <w:sz w:val="24"/>
            <w:szCs w:val="24"/>
            <w:rtl w:val="0"/>
            <w:lang w:val="en-US"/>
          </w:rPr>
          <w:delText>, Li Hong</w:delText>
        </w:r>
      </w:del>
      <w:del w:id="7" w:date="2019-03-15T05:44:48Z" w:author="Jiayi Liu">
        <w:r>
          <w:rPr>
            <w:rFonts w:ascii="Times New Roman" w:hAnsi="Times New Roman"/>
            <w:sz w:val="24"/>
            <w:szCs w:val="24"/>
            <w:vertAlign w:val="superscript"/>
            <w:rtl w:val="0"/>
            <w:lang w:val="en-US"/>
          </w:rPr>
          <w:delText>9</w:delText>
        </w:r>
      </w:del>
      <w:del w:id="8" w:date="2019-03-15T05:44:48Z" w:author="Jiayi Liu">
        <w:r>
          <w:rPr>
            <w:rFonts w:ascii="Times New Roman" w:hAnsi="Times New Roman"/>
            <w:sz w:val="24"/>
            <w:szCs w:val="24"/>
            <w:rtl w:val="0"/>
            <w:lang w:val="en-US"/>
          </w:rPr>
          <w:delText xml:space="preserve"> </w:delText>
        </w:r>
      </w:del>
    </w:p>
    <w:p>
      <w:pPr>
        <w:pStyle w:val="Normal1"/>
        <w:rPr>
          <w:ins w:id="9" w:date="2019-03-15T05:44:48Z" w:author="Jiayi Liu"/>
          <w:sz w:val="24"/>
          <w:szCs w:val="24"/>
        </w:rPr>
      </w:pPr>
      <w:ins w:id="10" w:date="2019-03-15T05:44:48Z" w:author="Jiayi Liu">
        <w:r>
          <w:rPr>
            <w:rtl w:val="0"/>
          </w:rPr>
          <w:t>Li Zhang</w:t>
        </w:r>
      </w:ins>
      <w:ins w:id="11" w:date="2019-03-15T05:44:48Z" w:author="Jiayi Liu">
        <w:r>
          <w:rPr>
            <w:rFonts w:ascii="Times New Roman" w:hAnsi="Times New Roman"/>
            <w:sz w:val="24"/>
            <w:szCs w:val="24"/>
            <w:vertAlign w:val="superscript"/>
            <w:rtl w:val="0"/>
            <w:lang w:val="en-US"/>
          </w:rPr>
          <w:t>7</w:t>
        </w:r>
      </w:ins>
      <w:ins w:id="12" w:date="2019-03-15T05:44:48Z" w:author="Jiayi Liu">
        <w:r>
          <w:rPr>
            <w:rtl w:val="0"/>
          </w:rPr>
          <w:t>, Mingkun Li</w:t>
        </w:r>
      </w:ins>
      <w:ins w:id="13" w:date="2019-03-15T05:44:48Z" w:author="Jiayi Liu">
        <w:r>
          <w:rPr>
            <w:rFonts w:ascii="Times New Roman" w:hAnsi="Times New Roman"/>
            <w:sz w:val="24"/>
            <w:szCs w:val="24"/>
            <w:vertAlign w:val="superscript"/>
            <w:rtl w:val="0"/>
            <w:lang w:val="en-US"/>
          </w:rPr>
          <w:t>8</w:t>
        </w:r>
      </w:ins>
      <w:ins w:id="14" w:date="2019-03-15T05:44:48Z" w:author="Jiayi Liu">
        <w:r>
          <w:rPr>
            <w:rtl w:val="0"/>
          </w:rPr>
          <w:t>, Jianhua Zhao</w:t>
        </w:r>
      </w:ins>
      <w:ins w:id="15" w:date="2019-03-15T05:44:48Z" w:author="Jiayi Liu">
        <w:r>
          <w:rPr>
            <w:rFonts w:ascii="Times New Roman" w:hAnsi="Times New Roman"/>
            <w:sz w:val="24"/>
            <w:szCs w:val="24"/>
            <w:vertAlign w:val="superscript"/>
            <w:rtl w:val="0"/>
            <w:lang w:val="en-US"/>
          </w:rPr>
          <w:t>9</w:t>
        </w:r>
      </w:ins>
      <w:ins w:id="16" w:date="2019-03-15T05:44:48Z" w:author="Jiayi Liu">
        <w:r>
          <w:rPr>
            <w:rtl w:val="0"/>
          </w:rPr>
          <w:t>, Jianhua Sun</w:t>
        </w:r>
      </w:ins>
      <w:ins w:id="17" w:date="2019-03-15T05:44:48Z" w:author="Jiayi Liu">
        <w:r>
          <w:rPr>
            <w:rFonts w:ascii="Times New Roman" w:hAnsi="Times New Roman"/>
            <w:sz w:val="24"/>
            <w:szCs w:val="24"/>
            <w:vertAlign w:val="superscript"/>
            <w:rtl w:val="0"/>
            <w:lang w:val="en-US"/>
          </w:rPr>
          <w:t>10</w:t>
        </w:r>
      </w:ins>
      <w:ins w:id="18" w:date="2019-03-15T05:44:48Z" w:author="Jiayi Liu">
        <w:r>
          <w:rPr>
            <w:rtl w:val="0"/>
          </w:rPr>
          <w:t>, and Li Hong</w:t>
        </w:r>
      </w:ins>
      <w:ins w:id="19" w:date="2019-03-15T05:44:48Z" w:author="Jiayi Liu">
        <w:r>
          <w:rPr>
            <w:rFonts w:ascii="Times New Roman" w:hAnsi="Times New Roman"/>
            <w:sz w:val="24"/>
            <w:szCs w:val="24"/>
            <w:vertAlign w:val="superscript"/>
            <w:rtl w:val="0"/>
            <w:lang w:val="en-US"/>
          </w:rPr>
          <w:t xml:space="preserve">11 </w:t>
        </w:r>
      </w:ins>
    </w:p>
    <w:p>
      <w:pPr>
        <w:pStyle w:val="Normal1"/>
        <w:rPr>
          <w:rFonts w:ascii="Times New Roman" w:cs="Times New Roman" w:hAnsi="Times New Roman" w:eastAsia="Times New Roman"/>
          <w:sz w:val="24"/>
          <w:szCs w:val="24"/>
          <w:vertAlign w:val="superscript"/>
        </w:rPr>
      </w:pPr>
    </w:p>
    <w:p>
      <w:pPr>
        <w:pStyle w:val="Normal1"/>
        <w:rPr>
          <w:rFonts w:ascii="Times New Roman" w:cs="Times New Roman" w:hAnsi="Times New Roman" w:eastAsia="Times New Roman"/>
          <w:sz w:val="24"/>
          <w:szCs w:val="24"/>
        </w:rPr>
      </w:pPr>
      <w:r>
        <w:rPr>
          <w:rFonts w:ascii="Times New Roman" w:hAnsi="Times New Roman"/>
          <w:sz w:val="24"/>
          <w:szCs w:val="24"/>
          <w:vertAlign w:val="superscript"/>
          <w:rtl w:val="0"/>
          <w:lang w:val="en-US"/>
        </w:rPr>
        <w:t>1</w:t>
      </w:r>
      <w:r>
        <w:rPr>
          <w:rFonts w:ascii="Times New Roman" w:hAnsi="Times New Roman"/>
          <w:sz w:val="24"/>
          <w:szCs w:val="24"/>
          <w:rtl w:val="0"/>
          <w:lang w:val="en-US"/>
        </w:rPr>
        <w:t xml:space="preserve"> Department of Clinical Nutrition, Shanghai Children</w:t>
      </w:r>
      <w:r>
        <w:rPr>
          <w:rFonts w:ascii="Times New Roman" w:hAnsi="Times New Roman" w:hint="default"/>
          <w:sz w:val="24"/>
          <w:szCs w:val="24"/>
          <w:rtl w:val="0"/>
          <w:lang w:val="en-US"/>
        </w:rPr>
        <w:t>’</w:t>
      </w:r>
      <w:r>
        <w:rPr>
          <w:rFonts w:ascii="Times New Roman" w:hAnsi="Times New Roman"/>
          <w:sz w:val="24"/>
          <w:szCs w:val="24"/>
          <w:rtl w:val="0"/>
          <w:lang w:val="en-US"/>
        </w:rPr>
        <w:t>s Medical Center, School of Medicine, Shanghai Jiaotong University, Shanghai,China</w:t>
      </w:r>
    </w:p>
    <w:p>
      <w:pPr>
        <w:pStyle w:val="Normal1"/>
        <w:rPr>
          <w:rFonts w:ascii="Times New Roman" w:cs="Times New Roman" w:hAnsi="Times New Roman" w:eastAsia="Times New Roman"/>
          <w:sz w:val="24"/>
          <w:szCs w:val="24"/>
        </w:rPr>
      </w:pPr>
      <w:r>
        <w:rPr>
          <w:rFonts w:ascii="Times New Roman" w:hAnsi="Times New Roman"/>
          <w:sz w:val="24"/>
          <w:szCs w:val="24"/>
          <w:vertAlign w:val="superscript"/>
          <w:rtl w:val="0"/>
          <w:lang w:val="en-US"/>
        </w:rPr>
        <w:t>2</w:t>
      </w:r>
      <w:r>
        <w:rPr>
          <w:rFonts w:ascii="Times New Roman" w:hAnsi="Times New Roman"/>
          <w:sz w:val="24"/>
          <w:szCs w:val="24"/>
          <w:rtl w:val="0"/>
          <w:lang w:val="en-US"/>
        </w:rPr>
        <w:t xml:space="preserve"> Department of Neonatology, Shanghai Children</w:t>
      </w:r>
      <w:r>
        <w:rPr>
          <w:rFonts w:ascii="Times New Roman" w:hAnsi="Times New Roman" w:hint="default"/>
          <w:sz w:val="24"/>
          <w:szCs w:val="24"/>
          <w:rtl w:val="0"/>
          <w:lang w:val="en-US"/>
        </w:rPr>
        <w:t>’</w:t>
      </w:r>
      <w:r>
        <w:rPr>
          <w:rFonts w:ascii="Times New Roman" w:hAnsi="Times New Roman"/>
          <w:sz w:val="24"/>
          <w:szCs w:val="24"/>
          <w:rtl w:val="0"/>
          <w:lang w:val="en-US"/>
        </w:rPr>
        <w:t>s Medical Center, School of Medicine, Shanghai Jiaotong University, Shanghai,China</w:t>
      </w:r>
    </w:p>
    <w:p>
      <w:pPr>
        <w:pStyle w:val="Normal1"/>
        <w:rPr>
          <w:rFonts w:ascii="Times New Roman" w:cs="Times New Roman" w:hAnsi="Times New Roman" w:eastAsia="Times New Roman"/>
          <w:sz w:val="24"/>
          <w:szCs w:val="24"/>
        </w:rPr>
      </w:pPr>
      <w:r>
        <w:rPr>
          <w:rFonts w:ascii="Times New Roman" w:hAnsi="Times New Roman"/>
          <w:sz w:val="24"/>
          <w:szCs w:val="24"/>
          <w:vertAlign w:val="superscript"/>
          <w:rtl w:val="0"/>
          <w:lang w:val="en-US"/>
        </w:rPr>
        <w:t>3</w:t>
      </w:r>
      <w:r>
        <w:rPr>
          <w:rFonts w:ascii="Times New Roman" w:hAnsi="Times New Roman"/>
          <w:sz w:val="24"/>
          <w:szCs w:val="24"/>
          <w:rtl w:val="0"/>
          <w:lang w:val="en-US"/>
        </w:rPr>
        <w:t xml:space="preserve"> Department of Clinical Nutrition, Shanghai Children</w:t>
      </w:r>
      <w:r>
        <w:rPr>
          <w:rFonts w:ascii="Times New Roman" w:hAnsi="Times New Roman" w:hint="default"/>
          <w:sz w:val="24"/>
          <w:szCs w:val="24"/>
          <w:rtl w:val="0"/>
          <w:lang w:val="en-US"/>
        </w:rPr>
        <w:t>’</w:t>
      </w:r>
      <w:r>
        <w:rPr>
          <w:rFonts w:ascii="Times New Roman" w:hAnsi="Times New Roman"/>
          <w:sz w:val="24"/>
          <w:szCs w:val="24"/>
          <w:rtl w:val="0"/>
          <w:lang w:val="en-US"/>
        </w:rPr>
        <w:t>s Medical Center, School of Medicine, Shanghai Jiaotong University, Shanghai,China</w:t>
      </w:r>
    </w:p>
    <w:p>
      <w:pPr>
        <w:pStyle w:val="Normal1"/>
        <w:rPr>
          <w:rFonts w:ascii="Times New Roman" w:cs="Times New Roman" w:hAnsi="Times New Roman" w:eastAsia="Times New Roman"/>
          <w:sz w:val="24"/>
          <w:szCs w:val="24"/>
        </w:rPr>
      </w:pPr>
      <w:r>
        <w:rPr>
          <w:rFonts w:ascii="Times New Roman" w:hAnsi="Times New Roman"/>
          <w:sz w:val="24"/>
          <w:szCs w:val="24"/>
          <w:vertAlign w:val="superscript"/>
          <w:rtl w:val="0"/>
          <w:lang w:val="en-US"/>
        </w:rPr>
        <w:t>4</w:t>
      </w:r>
      <w:r>
        <w:rPr>
          <w:rFonts w:ascii="Times New Roman" w:hAnsi="Times New Roman"/>
          <w:sz w:val="24"/>
          <w:szCs w:val="24"/>
          <w:rtl w:val="0"/>
          <w:lang w:val="en-US"/>
        </w:rPr>
        <w:t xml:space="preserve"> Department of Clinical Nutrition, Shanghai Children</w:t>
      </w:r>
      <w:r>
        <w:rPr>
          <w:rFonts w:ascii="Times New Roman" w:hAnsi="Times New Roman" w:hint="default"/>
          <w:sz w:val="24"/>
          <w:szCs w:val="24"/>
          <w:rtl w:val="0"/>
          <w:lang w:val="en-US"/>
        </w:rPr>
        <w:t>’</w:t>
      </w:r>
      <w:r>
        <w:rPr>
          <w:rFonts w:ascii="Times New Roman" w:hAnsi="Times New Roman"/>
          <w:sz w:val="24"/>
          <w:szCs w:val="24"/>
          <w:rtl w:val="0"/>
          <w:lang w:val="en-US"/>
        </w:rPr>
        <w:t>s Medical Center, School of Medicine, Shanghai Jiaotong University, Shanghai,China</w:t>
      </w:r>
    </w:p>
    <w:p>
      <w:pPr>
        <w:pStyle w:val="Normal1"/>
        <w:rPr>
          <w:rFonts w:ascii="Times New Roman" w:cs="Times New Roman" w:hAnsi="Times New Roman" w:eastAsia="Times New Roman"/>
          <w:sz w:val="24"/>
          <w:szCs w:val="24"/>
        </w:rPr>
      </w:pPr>
      <w:r>
        <w:rPr>
          <w:rFonts w:ascii="Times New Roman" w:hAnsi="Times New Roman"/>
          <w:sz w:val="24"/>
          <w:szCs w:val="24"/>
          <w:vertAlign w:val="superscript"/>
          <w:rtl w:val="0"/>
          <w:lang w:val="en-US"/>
        </w:rPr>
        <w:t>5</w:t>
      </w:r>
      <w:r>
        <w:rPr>
          <w:rFonts w:ascii="Times New Roman" w:hAnsi="Times New Roman"/>
          <w:sz w:val="24"/>
          <w:szCs w:val="24"/>
          <w:rtl w:val="0"/>
          <w:lang w:val="en-US"/>
        </w:rPr>
        <w:t xml:space="preserve"> Department of Clinical Nutrition, Shanghai Children</w:t>
      </w:r>
      <w:r>
        <w:rPr>
          <w:rFonts w:ascii="Times New Roman" w:hAnsi="Times New Roman" w:hint="default"/>
          <w:sz w:val="24"/>
          <w:szCs w:val="24"/>
          <w:rtl w:val="0"/>
          <w:lang w:val="en-US"/>
        </w:rPr>
        <w:t>’</w:t>
      </w:r>
      <w:r>
        <w:rPr>
          <w:rFonts w:ascii="Times New Roman" w:hAnsi="Times New Roman"/>
          <w:sz w:val="24"/>
          <w:szCs w:val="24"/>
          <w:rtl w:val="0"/>
          <w:lang w:val="en-US"/>
        </w:rPr>
        <w:t>s Medical Center, School of Medicine, Shanghai Jiaotong University, Shanghai,China</w:t>
      </w:r>
    </w:p>
    <w:p>
      <w:pPr>
        <w:pStyle w:val="Normal1"/>
        <w:rPr>
          <w:rFonts w:ascii="Times New Roman" w:cs="Times New Roman" w:hAnsi="Times New Roman" w:eastAsia="Times New Roman"/>
          <w:sz w:val="24"/>
          <w:szCs w:val="24"/>
        </w:rPr>
      </w:pPr>
      <w:r>
        <w:rPr>
          <w:rFonts w:ascii="Times New Roman" w:hAnsi="Times New Roman"/>
          <w:sz w:val="24"/>
          <w:szCs w:val="24"/>
          <w:vertAlign w:val="superscript"/>
          <w:rtl w:val="0"/>
          <w:lang w:val="en-US"/>
        </w:rPr>
        <w:t>6</w:t>
      </w:r>
      <w:r>
        <w:rPr>
          <w:rFonts w:ascii="Times New Roman" w:hAnsi="Times New Roman"/>
          <w:sz w:val="24"/>
          <w:szCs w:val="24"/>
          <w:rtl w:val="0"/>
          <w:lang w:val="en-US"/>
        </w:rPr>
        <w:t xml:space="preserve"> Department of Surgery, Shanghai Children</w:t>
      </w:r>
      <w:r>
        <w:rPr>
          <w:rFonts w:ascii="Times New Roman" w:hAnsi="Times New Roman" w:hint="default"/>
          <w:sz w:val="24"/>
          <w:szCs w:val="24"/>
          <w:rtl w:val="0"/>
          <w:lang w:val="en-US"/>
        </w:rPr>
        <w:t>’</w:t>
      </w:r>
      <w:r>
        <w:rPr>
          <w:rFonts w:ascii="Times New Roman" w:hAnsi="Times New Roman"/>
          <w:sz w:val="24"/>
          <w:szCs w:val="24"/>
          <w:rtl w:val="0"/>
          <w:lang w:val="en-US"/>
        </w:rPr>
        <w:t>s Medical Center, School of Medicine, Shanghai Jiaotong University, Shanghai,China</w:t>
      </w:r>
    </w:p>
    <w:p>
      <w:pPr>
        <w:pStyle w:val="Normal1"/>
        <w:rPr>
          <w:del w:id="20" w:date="2019-03-15T05:45:28Z" w:author="Jiayi Liu"/>
          <w:rFonts w:ascii="Times New Roman" w:cs="Times New Roman" w:hAnsi="Times New Roman" w:eastAsia="Times New Roman"/>
          <w:sz w:val="24"/>
          <w:szCs w:val="24"/>
          <w:vertAlign w:val="superscript"/>
        </w:rPr>
      </w:pPr>
      <w:del w:id="21" w:date="2019-03-15T05:45:28Z" w:author="Jiayi Liu">
        <w:r>
          <w:rPr>
            <w:rFonts w:ascii="Times New Roman" w:hAnsi="Times New Roman"/>
            <w:sz w:val="24"/>
            <w:szCs w:val="24"/>
            <w:vertAlign w:val="superscript"/>
            <w:rtl w:val="0"/>
            <w:lang w:val="en-US"/>
          </w:rPr>
          <w:delText>7</w:delText>
        </w:r>
      </w:del>
      <w:del w:id="22" w:date="2019-03-15T05:45:28Z" w:author="Jiayi Liu">
        <w:r>
          <w:rPr>
            <w:rFonts w:ascii="Times New Roman" w:hAnsi="Times New Roman"/>
            <w:sz w:val="24"/>
            <w:szCs w:val="24"/>
            <w:rtl w:val="0"/>
            <w:lang w:val="en-US"/>
          </w:rPr>
          <w:delText xml:space="preserve"> Department of Surgery, Shanghai Children</w:delText>
        </w:r>
      </w:del>
      <w:del w:id="23" w:date="2019-03-15T05:45:28Z" w:author="Jiayi Liu">
        <w:r>
          <w:rPr>
            <w:rFonts w:ascii="Times New Roman" w:hAnsi="Times New Roman" w:hint="default"/>
            <w:sz w:val="24"/>
            <w:szCs w:val="24"/>
            <w:rtl w:val="0"/>
            <w:lang w:val="en-US"/>
          </w:rPr>
          <w:delText>’</w:delText>
        </w:r>
      </w:del>
      <w:del w:id="24" w:date="2019-03-15T05:45:28Z" w:author="Jiayi Liu">
        <w:r>
          <w:rPr>
            <w:rFonts w:ascii="Times New Roman" w:hAnsi="Times New Roman"/>
            <w:sz w:val="24"/>
            <w:szCs w:val="24"/>
            <w:rtl w:val="0"/>
            <w:lang w:val="en-US"/>
          </w:rPr>
          <w:delText>s Medical Center, School of Medicine, Shanghai Jiaotong University, Shanghai,China</w:delText>
        </w:r>
      </w:del>
    </w:p>
    <w:p>
      <w:pPr>
        <w:pStyle w:val="Normal1"/>
        <w:rPr>
          <w:del w:id="25" w:date="2019-03-15T05:45:28Z" w:author="Jiayi Liu"/>
          <w:rFonts w:ascii="Times New Roman" w:cs="Times New Roman" w:hAnsi="Times New Roman" w:eastAsia="Times New Roman"/>
          <w:sz w:val="24"/>
          <w:szCs w:val="24"/>
          <w:vertAlign w:val="superscript"/>
        </w:rPr>
      </w:pPr>
      <w:del w:id="26" w:date="2019-03-15T05:45:28Z" w:author="Jiayi Liu">
        <w:r>
          <w:rPr>
            <w:rFonts w:ascii="Times New Roman" w:hAnsi="Times New Roman"/>
            <w:sz w:val="24"/>
            <w:szCs w:val="24"/>
            <w:vertAlign w:val="superscript"/>
            <w:rtl w:val="0"/>
            <w:lang w:val="en-US"/>
          </w:rPr>
          <w:delText>8</w:delText>
        </w:r>
      </w:del>
      <w:del w:id="27" w:date="2019-03-15T05:45:28Z" w:author="Jiayi Liu">
        <w:r>
          <w:rPr>
            <w:rFonts w:ascii="Times New Roman" w:hAnsi="Times New Roman"/>
            <w:sz w:val="24"/>
            <w:szCs w:val="24"/>
            <w:rtl w:val="0"/>
            <w:lang w:val="en-US"/>
          </w:rPr>
          <w:delText xml:space="preserve"> Shanghai Majorbio Bio-pharm Technology Co., Ltd, Shanghai,China</w:delText>
        </w:r>
      </w:del>
    </w:p>
    <w:p>
      <w:pPr>
        <w:pStyle w:val="Normal1"/>
        <w:rPr>
          <w:del w:id="28" w:date="2019-03-15T05:45:28Z" w:author="Jiayi Liu"/>
          <w:rFonts w:ascii="Times New Roman" w:cs="Times New Roman" w:hAnsi="Times New Roman" w:eastAsia="Times New Roman"/>
          <w:sz w:val="24"/>
          <w:szCs w:val="24"/>
          <w:vertAlign w:val="superscript"/>
        </w:rPr>
      </w:pPr>
      <w:del w:id="29" w:date="2019-03-15T05:45:28Z" w:author="Jiayi Liu">
        <w:r>
          <w:rPr>
            <w:rFonts w:ascii="Times New Roman" w:hAnsi="Times New Roman"/>
            <w:sz w:val="24"/>
            <w:szCs w:val="24"/>
            <w:vertAlign w:val="superscript"/>
            <w:rtl w:val="0"/>
            <w:lang w:val="en-US"/>
          </w:rPr>
          <w:delText>9</w:delText>
        </w:r>
      </w:del>
      <w:del w:id="30" w:date="2019-03-15T05:45:28Z" w:author="Jiayi Liu">
        <w:r>
          <w:rPr>
            <w:rFonts w:ascii="Times New Roman" w:hAnsi="Times New Roman"/>
            <w:sz w:val="24"/>
            <w:szCs w:val="24"/>
            <w:rtl w:val="0"/>
            <w:lang w:val="en-US"/>
          </w:rPr>
          <w:delText xml:space="preserve"> Department of Clinical Nutrition, Shanghai Children</w:delText>
        </w:r>
      </w:del>
      <w:del w:id="31" w:date="2019-03-15T05:45:28Z" w:author="Jiayi Liu">
        <w:r>
          <w:rPr>
            <w:rFonts w:ascii="Times New Roman" w:hAnsi="Times New Roman" w:hint="default"/>
            <w:sz w:val="24"/>
            <w:szCs w:val="24"/>
            <w:rtl w:val="0"/>
            <w:lang w:val="en-US"/>
          </w:rPr>
          <w:delText>’</w:delText>
        </w:r>
      </w:del>
      <w:del w:id="32" w:date="2019-03-15T05:45:28Z" w:author="Jiayi Liu">
        <w:r>
          <w:rPr>
            <w:rFonts w:ascii="Times New Roman" w:hAnsi="Times New Roman"/>
            <w:sz w:val="24"/>
            <w:szCs w:val="24"/>
            <w:rtl w:val="0"/>
            <w:lang w:val="en-US"/>
          </w:rPr>
          <w:delText>s Medical Center, School of Medicine, Shanghai Jiaotong University, Shanghai,China</w:delText>
        </w:r>
      </w:del>
    </w:p>
    <w:p>
      <w:pPr>
        <w:pStyle w:val="Default"/>
        <w:bidi w:val="0"/>
        <w:spacing w:line="200" w:lineRule="atLeast"/>
        <w:ind w:left="0" w:right="0" w:firstLine="0"/>
        <w:jc w:val="left"/>
        <w:rPr>
          <w:ins w:id="33" w:date="2019-03-15T05:46:18Z" w:author="Jiayi Liu"/>
          <w:rFonts w:ascii="Times New Roman" w:cs="Times New Roman" w:hAnsi="Times New Roman" w:eastAsia="Times New Roman"/>
          <w:b w:val="0"/>
          <w:bCs w:val="0"/>
          <w:sz w:val="24"/>
          <w:szCs w:val="24"/>
          <w:u w:color="000000"/>
          <w:rtl w:val="0"/>
          <w:lang w:val="en-US"/>
        </w:rPr>
      </w:pPr>
      <w:ins w:id="34" w:date="2019-03-15T05:46:18Z" w:author="Jiayi Liu">
        <w:r>
          <w:rPr>
            <w:rFonts w:ascii="Times" w:hAnsi="Times"/>
            <w:b w:val="0"/>
            <w:bCs w:val="0"/>
            <w:position w:val="10"/>
            <w:sz w:val="19"/>
            <w:szCs w:val="19"/>
            <w:rtl w:val="0"/>
          </w:rPr>
          <w:t>7</w:t>
        </w:r>
      </w:ins>
      <w:ins w:id="35" w:date="2019-03-15T05:46:18Z" w:author="Jiayi Liu">
        <w:r>
          <w:rPr>
            <w:rFonts w:ascii="Times New Roman" w:hAnsi="Times New Roman"/>
            <w:b w:val="0"/>
            <w:bCs w:val="0"/>
            <w:sz w:val="24"/>
            <w:szCs w:val="24"/>
            <w:u w:color="000000"/>
            <w:rtl w:val="0"/>
            <w:lang w:val="en-US"/>
          </w:rPr>
          <w:t>Key Laboratory of Genomic and Precision Medicine, Beijing Institute of Genomics, China Academy of Science, Beijing, China</w:t>
        </w:r>
      </w:ins>
      <w:ins w:id="36" w:date="2019-03-15T05:46:18Z" w:author="Jiayi Liu">
        <w:r>
          <w:rPr>
            <w:rFonts w:ascii="Arial Unicode MS" w:cs="Arial Unicode MS" w:hAnsi="Arial Unicode MS" w:eastAsia="Arial Unicode MS"/>
            <w:b w:val="0"/>
            <w:bCs w:val="0"/>
            <w:i w:val="0"/>
            <w:iCs w:val="0"/>
            <w:sz w:val="27"/>
            <w:szCs w:val="27"/>
            <w:rtl w:val="0"/>
          </w:rPr>
          <w:br w:type="textWrapping"/>
        </w:r>
      </w:ins>
      <w:ins w:id="37" w:date="2019-03-15T05:46:18Z" w:author="Jiayi Liu">
        <w:r>
          <w:rPr>
            <w:rFonts w:ascii="Times" w:hAnsi="Times"/>
            <w:b w:val="0"/>
            <w:bCs w:val="0"/>
            <w:position w:val="10"/>
            <w:sz w:val="19"/>
            <w:szCs w:val="19"/>
            <w:rtl w:val="0"/>
          </w:rPr>
          <w:t>8</w:t>
        </w:r>
      </w:ins>
      <w:ins w:id="38" w:date="2019-03-15T05:46:18Z" w:author="Jiayi Liu">
        <w:r>
          <w:rPr>
            <w:rFonts w:ascii="Times New Roman" w:hAnsi="Times New Roman"/>
            <w:b w:val="0"/>
            <w:bCs w:val="0"/>
            <w:sz w:val="24"/>
            <w:szCs w:val="24"/>
            <w:u w:color="000000"/>
            <w:rtl w:val="0"/>
            <w:lang w:val="en-US"/>
          </w:rPr>
          <w:t xml:space="preserve">Key Laboratory of Genomic and Precision Medicine, Beijing Institute of Genomics,China Academy of Science, Beijing, China; Center for Excellence in Animal Evolution and Genetics, Chinese Academy of Sciences, Kunming, China </w:t>
        </w:r>
      </w:ins>
    </w:p>
    <w:p>
      <w:pPr>
        <w:pStyle w:val="Default"/>
        <w:bidi w:val="0"/>
        <w:spacing w:after="240" w:line="200" w:lineRule="atLeast"/>
        <w:ind w:left="0" w:right="0" w:firstLine="0"/>
        <w:jc w:val="left"/>
        <w:rPr>
          <w:del w:id="39" w:date="2019-03-15T05:46:17Z" w:author="Jiayi Liu"/>
          <w:rFonts w:ascii="Times New Roman" w:cs="Times New Roman" w:hAnsi="Times New Roman" w:eastAsia="Times New Roman"/>
          <w:b w:val="1"/>
          <w:bCs w:val="1"/>
          <w:sz w:val="27"/>
          <w:szCs w:val="27"/>
          <w:rtl w:val="0"/>
        </w:rPr>
      </w:pPr>
      <w:ins w:id="40" w:date="2019-03-15T05:46:18Z" w:author="Jiayi Liu">
        <w:r>
          <w:rPr>
            <w:rFonts w:ascii="Times" w:hAnsi="Times"/>
            <w:b w:val="0"/>
            <w:bCs w:val="0"/>
            <w:position w:val="10"/>
            <w:sz w:val="19"/>
            <w:szCs w:val="19"/>
            <w:rtl w:val="0"/>
          </w:rPr>
          <w:t>9</w:t>
        </w:r>
      </w:ins>
      <w:ins w:id="41" w:date="2019-03-15T05:46:18Z" w:author="Jiayi Liu">
        <w:r>
          <w:rPr>
            <w:rFonts w:ascii="Times New Roman" w:hAnsi="Times New Roman"/>
            <w:b w:val="0"/>
            <w:bCs w:val="0"/>
            <w:sz w:val="24"/>
            <w:szCs w:val="24"/>
            <w:u w:color="000000"/>
            <w:rtl w:val="0"/>
            <w:lang w:val="en-US"/>
          </w:rPr>
          <w:t>Shanghai Majorbio Bio-Pharm Technology Co., Ltd, Shanghai, China 10Department of Clinical Nutrition, Shanghai Children</w:t>
        </w:r>
      </w:ins>
      <w:ins w:id="42" w:date="2019-03-15T05:46:18Z" w:author="Jiayi Liu">
        <w:r>
          <w:rPr>
            <w:rFonts w:ascii="Times New Roman" w:hAnsi="Times New Roman" w:hint="default"/>
            <w:b w:val="0"/>
            <w:bCs w:val="0"/>
            <w:sz w:val="24"/>
            <w:szCs w:val="24"/>
            <w:u w:color="000000"/>
            <w:rtl w:val="0"/>
            <w:lang w:val="en-US"/>
          </w:rPr>
          <w:t>’</w:t>
        </w:r>
      </w:ins>
      <w:ins w:id="43" w:date="2019-03-15T05:46:18Z" w:author="Jiayi Liu">
        <w:r>
          <w:rPr>
            <w:rFonts w:ascii="Times New Roman" w:hAnsi="Times New Roman"/>
            <w:b w:val="0"/>
            <w:bCs w:val="0"/>
            <w:sz w:val="24"/>
            <w:szCs w:val="24"/>
            <w:u w:color="000000"/>
            <w:rtl w:val="0"/>
            <w:lang w:val="en-US"/>
          </w:rPr>
          <w:t>s Medical Center, School of Medicine Shanghai Jiao Tong University, Shanghai, China</w:t>
        </w:r>
      </w:ins>
      <w:ins w:id="44" w:date="2019-03-15T05:46:18Z" w:author="Jiayi Liu">
        <w:r>
          <w:rPr>
            <w:rFonts w:ascii="Arial Unicode MS" w:cs="Arial Unicode MS" w:hAnsi="Arial Unicode MS" w:eastAsia="Arial Unicode MS"/>
            <w:b w:val="0"/>
            <w:bCs w:val="0"/>
            <w:i w:val="0"/>
            <w:iCs w:val="0"/>
            <w:sz w:val="24"/>
            <w:szCs w:val="24"/>
            <w:u w:color="000000"/>
            <w:rtl w:val="0"/>
            <w:lang w:val="en-US"/>
          </w:rPr>
          <w:br w:type="textWrapping"/>
        </w:r>
      </w:ins>
      <w:ins w:id="45" w:date="2019-03-15T05:46:18Z" w:author="Jiayi Liu">
        <w:r>
          <w:rPr>
            <w:rFonts w:ascii="Times" w:hAnsi="Times"/>
            <w:b w:val="0"/>
            <w:bCs w:val="0"/>
            <w:position w:val="10"/>
            <w:sz w:val="19"/>
            <w:szCs w:val="19"/>
            <w:rtl w:val="0"/>
          </w:rPr>
          <w:t>11</w:t>
        </w:r>
      </w:ins>
      <w:ins w:id="46" w:date="2019-03-15T05:46:18Z" w:author="Jiayi Liu">
        <w:r>
          <w:rPr>
            <w:rFonts w:ascii="Times New Roman" w:hAnsi="Times New Roman"/>
            <w:b w:val="0"/>
            <w:bCs w:val="0"/>
            <w:sz w:val="24"/>
            <w:szCs w:val="24"/>
            <w:u w:color="000000"/>
            <w:rtl w:val="0"/>
            <w:lang w:val="en-US"/>
          </w:rPr>
          <w:t>Department of Clinical Nutrition, Shanghai Children</w:t>
        </w:r>
      </w:ins>
      <w:ins w:id="47" w:date="2019-03-15T05:46:18Z" w:author="Jiayi Liu">
        <w:r>
          <w:rPr>
            <w:rFonts w:ascii="Times New Roman" w:hAnsi="Times New Roman" w:hint="default"/>
            <w:b w:val="0"/>
            <w:bCs w:val="0"/>
            <w:sz w:val="24"/>
            <w:szCs w:val="24"/>
            <w:u w:color="000000"/>
            <w:rtl w:val="0"/>
            <w:lang w:val="en-US"/>
          </w:rPr>
          <w:t>’</w:t>
        </w:r>
      </w:ins>
      <w:ins w:id="48" w:date="2019-03-15T05:46:18Z" w:author="Jiayi Liu">
        <w:r>
          <w:rPr>
            <w:rFonts w:ascii="Times New Roman" w:hAnsi="Times New Roman"/>
            <w:b w:val="0"/>
            <w:bCs w:val="0"/>
            <w:sz w:val="24"/>
            <w:szCs w:val="24"/>
            <w:u w:color="000000"/>
            <w:rtl w:val="0"/>
            <w:lang w:val="en-US"/>
          </w:rPr>
          <w:t xml:space="preserve">s Medical Center, School of Medicine Shanghai Jiao Tong University, Shanghai, China </w:t>
        </w:r>
      </w:ins>
    </w:p>
    <w:p>
      <w:pPr>
        <w:pStyle w:val="Normal1"/>
        <w:rPr>
          <w:rFonts w:ascii="Times New Roman" w:cs="Times New Roman" w:hAnsi="Times New Roman" w:eastAsia="Times New Roman"/>
          <w:sz w:val="24"/>
          <w:szCs w:val="24"/>
        </w:rPr>
      </w:pPr>
      <w:del w:id="49" w:date="2019-03-15T05:46:17Z" w:author="Jiayi Liu">
        <w:r>
          <w:rPr>
            <w:rFonts w:ascii="Times New Roman" w:hAnsi="Times New Roman"/>
            <w:sz w:val="24"/>
            <w:szCs w:val="24"/>
            <w:rtl w:val="0"/>
            <w:lang w:val="en-US"/>
          </w:rPr>
          <w:delText xml:space="preserve"> </w:delText>
        </w:r>
      </w:del>
    </w:p>
    <w:p>
      <w:pPr>
        <w:pStyle w:val="Normal1"/>
        <w:rPr>
          <w:rFonts w:ascii="Times New Roman" w:cs="Times New Roman" w:hAnsi="Times New Roman" w:eastAsia="Times New Roman"/>
          <w:sz w:val="24"/>
          <w:szCs w:val="24"/>
        </w:rPr>
      </w:pPr>
      <w:r>
        <w:rPr>
          <w:rFonts w:ascii="Times New Roman" w:hAnsi="Times New Roman"/>
          <w:sz w:val="24"/>
          <w:szCs w:val="24"/>
          <w:rtl w:val="0"/>
          <w:lang w:val="en-US"/>
        </w:rPr>
        <w:t>Corresponding Author:</w:t>
      </w:r>
    </w:p>
    <w:p>
      <w:pPr>
        <w:pStyle w:val="Normal1"/>
        <w:rPr>
          <w:ins w:id="50" w:date="2019-03-15T05:46:59Z" w:author="Jiayi Liu"/>
          <w:rFonts w:ascii="Times New Roman" w:cs="Times New Roman" w:hAnsi="Times New Roman" w:eastAsia="Times New Roman"/>
          <w:sz w:val="24"/>
          <w:szCs w:val="24"/>
        </w:rPr>
      </w:pPr>
      <w:ins w:id="51" w:date="2019-03-15T05:46:59Z" w:author="Jiayi Liu">
        <w:r>
          <w:rPr>
            <w:rFonts w:ascii="Times New Roman" w:hAnsi="Times New Roman"/>
            <w:sz w:val="24"/>
            <w:szCs w:val="24"/>
            <w:rtl w:val="0"/>
            <w:lang w:val="en-US"/>
          </w:rPr>
          <w:t>Jianhua Sun</w:t>
        </w:r>
      </w:ins>
      <w:ins w:id="52" w:date="2019-03-15T05:46:59Z" w:author="Jiayi Liu">
        <w:r>
          <w:rPr>
            <w:rtl w:val="0"/>
          </w:rPr>
          <w:t xml:space="preserve"> </w:t>
        </w:r>
      </w:ins>
      <w:ins w:id="53" w:date="2019-03-15T05:46:59Z" w:author="Jiayi Liu">
        <w:r>
          <w:rPr>
            <w:rFonts w:ascii="Times New Roman" w:hAnsi="Times New Roman"/>
            <w:sz w:val="24"/>
            <w:szCs w:val="24"/>
            <w:rtl w:val="0"/>
            <w:lang w:val="en-US"/>
          </w:rPr>
          <w:t xml:space="preserve">No. 1678 Dongfang Rd, Shanghai Pudong, 200127, </w:t>
        </w:r>
      </w:ins>
    </w:p>
    <w:p>
      <w:pPr>
        <w:pStyle w:val="Normal1"/>
        <w:rPr>
          <w:ins w:id="54" w:date="2019-03-15T05:46:59Z" w:author="Jiayi Liu"/>
          <w:rFonts w:ascii="Times New Roman" w:cs="Times New Roman" w:hAnsi="Times New Roman" w:eastAsia="Times New Roman"/>
          <w:sz w:val="24"/>
          <w:szCs w:val="24"/>
        </w:rPr>
      </w:pPr>
      <w:ins w:id="55" w:date="2019-03-15T05:46:59Z" w:author="Jiayi Liu">
        <w:r>
          <w:rPr>
            <w:rFonts w:ascii="Times New Roman" w:hAnsi="Times New Roman"/>
            <w:sz w:val="24"/>
            <w:szCs w:val="24"/>
            <w:rtl w:val="0"/>
            <w:lang w:val="en-US"/>
          </w:rPr>
          <w:t>Email address</w:t>
        </w:r>
      </w:ins>
      <w:ins w:id="56" w:date="2019-03-15T05:46:59Z" w:author="Jiayi Liu">
        <w:r>
          <w:rPr>
            <w:rFonts w:ascii="Times New Roman" w:hAnsi="Times New Roman"/>
            <w:sz w:val="24"/>
            <w:szCs w:val="24"/>
            <w:rtl w:val="0"/>
            <w:lang w:val="en-US"/>
          </w:rPr>
          <w:t>: sunjianhua@scmc.com.cn</w:t>
        </w:r>
      </w:ins>
    </w:p>
    <w:p>
      <w:pPr>
        <w:pStyle w:val="Normal1"/>
        <w:rPr>
          <w:ins w:id="57" w:date="2019-03-15T05:46:59Z" w:author="Jiayi Liu"/>
          <w:rFonts w:ascii="Times New Roman" w:cs="Times New Roman" w:hAnsi="Times New Roman" w:eastAsia="Times New Roman"/>
          <w:sz w:val="24"/>
          <w:szCs w:val="24"/>
        </w:rPr>
      </w:pPr>
    </w:p>
    <w:p>
      <w:pPr>
        <w:pStyle w:val="Normal1"/>
        <w:rPr>
          <w:rFonts w:ascii="Times New Roman" w:cs="Times New Roman" w:hAnsi="Times New Roman" w:eastAsia="Times New Roman"/>
          <w:sz w:val="24"/>
          <w:szCs w:val="24"/>
          <w:vertAlign w:val="superscript"/>
        </w:rPr>
      </w:pPr>
      <w:r>
        <w:rPr>
          <w:rFonts w:ascii="Times New Roman" w:hAnsi="Times New Roman"/>
          <w:sz w:val="24"/>
          <w:szCs w:val="24"/>
          <w:rtl w:val="0"/>
          <w:lang w:val="en-US"/>
        </w:rPr>
        <w:t>Li Hong</w:t>
      </w:r>
    </w:p>
    <w:p>
      <w:pPr>
        <w:pStyle w:val="Normal1"/>
        <w:rPr>
          <w:rFonts w:ascii="Times New Roman" w:cs="Times New Roman" w:hAnsi="Times New Roman" w:eastAsia="Times New Roman"/>
          <w:sz w:val="24"/>
          <w:szCs w:val="24"/>
        </w:rPr>
      </w:pPr>
      <w:r>
        <w:rPr>
          <w:rFonts w:ascii="Times New Roman" w:hAnsi="Times New Roman"/>
          <w:sz w:val="24"/>
          <w:szCs w:val="24"/>
          <w:rtl w:val="0"/>
          <w:lang w:val="en-US"/>
        </w:rPr>
        <w:t xml:space="preserve">No. 1678 Dongfang Rd, Shanghai Pudong, 200127, </w:t>
      </w:r>
    </w:p>
    <w:p>
      <w:pPr>
        <w:pStyle w:val="Normal1"/>
        <w:rPr>
          <w:rStyle w:val="None"/>
          <w:rFonts w:ascii="Times New Roman" w:cs="Times New Roman" w:hAnsi="Times New Roman" w:eastAsia="Times New Roman"/>
          <w:sz w:val="24"/>
          <w:szCs w:val="24"/>
        </w:rPr>
      </w:pPr>
      <w:r>
        <w:rPr>
          <w:rFonts w:ascii="Times New Roman" w:hAnsi="Times New Roman"/>
          <w:sz w:val="24"/>
          <w:szCs w:val="24"/>
          <w:rtl w:val="0"/>
          <w:lang w:val="en-US"/>
        </w:rPr>
        <w:t xml:space="preserve">Email address: </w:t>
      </w:r>
      <w:r>
        <w:rPr>
          <w:rStyle w:val="Hyperlink.0"/>
        </w:rPr>
        <w:fldChar w:fldCharType="begin" w:fldLock="0"/>
      </w:r>
      <w:r>
        <w:rPr>
          <w:rStyle w:val="Hyperlink.0"/>
        </w:rPr>
        <w:instrText xml:space="preserve"> HYPERLINK "mailto:hongli@scmc.com.cn"</w:instrText>
      </w:r>
      <w:r>
        <w:rPr>
          <w:rStyle w:val="Hyperlink.0"/>
        </w:rPr>
        <w:fldChar w:fldCharType="separate" w:fldLock="0"/>
      </w:r>
      <w:r>
        <w:rPr>
          <w:rStyle w:val="Hyperlink.0"/>
          <w:rtl w:val="0"/>
        </w:rPr>
        <w:t>hongli@scmc.com.cn</w:t>
      </w:r>
      <w:r>
        <w:rPr/>
        <w:fldChar w:fldCharType="end" w:fldLock="0"/>
      </w:r>
    </w:p>
    <w:p>
      <w:pPr>
        <w:pStyle w:val="Normal1"/>
        <w:rPr>
          <w:rStyle w:val="None"/>
          <w:rFonts w:ascii="Times New Roman" w:cs="Times New Roman" w:hAnsi="Times New Roman" w:eastAsia="Times New Roman"/>
          <w:sz w:val="24"/>
          <w:szCs w:val="24"/>
        </w:rPr>
      </w:pPr>
    </w:p>
    <w:p>
      <w:pPr>
        <w:pStyle w:val="Normal1"/>
        <w:rPr>
          <w:rStyle w:val="None"/>
          <w:rFonts w:ascii="Times New Roman" w:cs="Times New Roman" w:hAnsi="Times New Roman" w:eastAsia="Times New Roman"/>
          <w:sz w:val="24"/>
          <w:szCs w:val="24"/>
        </w:rPr>
      </w:pPr>
    </w:p>
    <w:p>
      <w:pPr>
        <w:pStyle w:val="Normal1"/>
        <w:rPr>
          <w:rStyle w:val="None"/>
          <w:rFonts w:ascii="Times New Roman" w:cs="Times New Roman" w:hAnsi="Times New Roman" w:eastAsia="Times New Roman"/>
          <w:sz w:val="24"/>
          <w:szCs w:val="24"/>
        </w:rPr>
      </w:pPr>
    </w:p>
    <w:p>
      <w:pPr>
        <w:pStyle w:val="Normal1"/>
        <w:rPr>
          <w:rStyle w:val="None"/>
          <w:rFonts w:ascii="Times New Roman" w:cs="Times New Roman" w:hAnsi="Times New Roman" w:eastAsia="Times New Roman"/>
          <w:sz w:val="24"/>
          <w:szCs w:val="24"/>
        </w:rPr>
      </w:pPr>
    </w:p>
    <w:p>
      <w:pPr>
        <w:pStyle w:val="Normal1"/>
        <w:rPr>
          <w:rStyle w:val="None"/>
          <w:rFonts w:ascii="Times New Roman" w:cs="Times New Roman" w:hAnsi="Times New Roman" w:eastAsia="Times New Roman"/>
          <w:sz w:val="24"/>
          <w:szCs w:val="24"/>
        </w:rPr>
      </w:pPr>
    </w:p>
    <w:p>
      <w:pPr>
        <w:pStyle w:val="Normal1"/>
        <w:rPr>
          <w:rStyle w:val="None"/>
          <w:rFonts w:ascii="Times New Roman" w:cs="Times New Roman" w:hAnsi="Times New Roman" w:eastAsia="Times New Roman"/>
          <w:sz w:val="24"/>
          <w:szCs w:val="24"/>
        </w:rPr>
      </w:pPr>
    </w:p>
    <w:p>
      <w:pPr>
        <w:pStyle w:val="Normal1"/>
      </w:pPr>
      <w:r>
        <w:rPr>
          <w:rStyle w:val="None"/>
          <w:rFonts w:ascii="Arial Unicode MS" w:cs="Arial Unicode MS" w:hAnsi="Arial Unicode MS" w:eastAsia="Arial Unicode MS"/>
          <w:b w:val="0"/>
          <w:bCs w:val="0"/>
          <w:i w:val="0"/>
          <w:iCs w:val="0"/>
          <w:sz w:val="28"/>
          <w:szCs w:val="28"/>
        </w:rPr>
        <w:br w:type="page"/>
      </w:r>
    </w:p>
    <w:p>
      <w:pPr>
        <w:pStyle w:val="Normal1"/>
        <w:rPr>
          <w:rStyle w:val="None"/>
          <w:rFonts w:ascii="Times New Roman" w:cs="Times New Roman" w:hAnsi="Times New Roman" w:eastAsia="Times New Roman"/>
          <w:b w:val="1"/>
          <w:bCs w:val="1"/>
          <w:sz w:val="28"/>
          <w:szCs w:val="28"/>
        </w:rPr>
      </w:pPr>
      <w:r>
        <w:rPr>
          <w:rStyle w:val="None"/>
          <w:rFonts w:ascii="Times New Roman" w:hAnsi="Times New Roman"/>
          <w:b w:val="1"/>
          <w:bCs w:val="1"/>
          <w:sz w:val="28"/>
          <w:szCs w:val="28"/>
          <w:rtl w:val="0"/>
          <w:lang w:val="en-US"/>
        </w:rPr>
        <w:t>ABSTRACT</w:t>
      </w:r>
    </w:p>
    <w:p>
      <w:pPr>
        <w:pStyle w:val="Body A"/>
        <w:suppressAutoHyphens w:val="1"/>
        <w:spacing w:line="276" w:lineRule="auto"/>
        <w:jc w:val="both"/>
        <w:rPr>
          <w:del w:id="58" w:date="2019-03-15T06:15:01Z" w:author="Jiayi Liu"/>
          <w:rStyle w:val="None"/>
          <w:sz w:val="24"/>
          <w:szCs w:val="24"/>
        </w:rPr>
      </w:pPr>
      <w:del w:id="59" w:date="2019-03-15T06:15:01Z" w:author="Jiayi Liu">
        <w:r>
          <w:rPr>
            <w:rStyle w:val="None"/>
            <w:b w:val="1"/>
            <w:bCs w:val="1"/>
            <w:sz w:val="24"/>
            <w:szCs w:val="24"/>
            <w:rtl w:val="0"/>
            <w:lang w:val="en-US"/>
          </w:rPr>
          <w:delText>Background and objectives.</w:delText>
        </w:r>
      </w:del>
      <w:del w:id="60" w:date="2019-03-15T06:15:01Z" w:author="Jiayi Liu">
        <w:r>
          <w:rPr>
            <w:rStyle w:val="None"/>
            <w:sz w:val="24"/>
            <w:szCs w:val="24"/>
            <w:rtl w:val="0"/>
            <w:lang w:val="en-US"/>
          </w:rPr>
          <w:delText xml:space="preserve"> Gut microbiota dysbiotic is frequently observed during the course of preterm complications including necrotizing enterocolitis (NEC) and late-onset sepsis (LOS). However, specific after-birth bacterial pattern of preterm newborns with these complications hasn</w:delText>
        </w:r>
      </w:del>
      <w:del w:id="61" w:date="2019-03-15T06:15:01Z" w:author="Jiayi Liu">
        <w:r>
          <w:rPr>
            <w:rStyle w:val="None"/>
            <w:sz w:val="24"/>
            <w:szCs w:val="24"/>
            <w:rtl w:val="0"/>
            <w:lang w:val="en-US"/>
          </w:rPr>
          <w:delText>’</w:delText>
        </w:r>
      </w:del>
      <w:del w:id="62" w:date="2019-03-15T06:15:01Z" w:author="Jiayi Liu">
        <w:r>
          <w:rPr>
            <w:rStyle w:val="None"/>
            <w:sz w:val="24"/>
            <w:szCs w:val="24"/>
            <w:rtl w:val="0"/>
            <w:lang w:val="en-US"/>
          </w:rPr>
          <w:delText xml:space="preserve">t been well established. Hence, we profiled postpartum pattern progression of intestinal microbiome, with the aim of understanding etiologic microbiota profiles which may predispose preterm newborns to these diseases from a dynamic perspective. </w:delText>
        </w:r>
      </w:del>
    </w:p>
    <w:p>
      <w:pPr>
        <w:pStyle w:val="Body A"/>
        <w:suppressAutoHyphens w:val="1"/>
        <w:spacing w:line="276" w:lineRule="auto"/>
        <w:jc w:val="both"/>
        <w:rPr>
          <w:del w:id="63" w:date="2019-03-15T06:15:01Z" w:author="Jiayi Liu"/>
          <w:rStyle w:val="None"/>
          <w:sz w:val="24"/>
          <w:szCs w:val="24"/>
        </w:rPr>
      </w:pPr>
      <w:del w:id="64" w:date="2019-03-15T06:15:01Z" w:author="Jiayi Liu">
        <w:r>
          <w:rPr>
            <w:rStyle w:val="None"/>
            <w:b w:val="1"/>
            <w:bCs w:val="1"/>
            <w:sz w:val="24"/>
            <w:szCs w:val="24"/>
            <w:rtl w:val="0"/>
            <w:lang w:val="en-US"/>
          </w:rPr>
          <w:delText xml:space="preserve">Methods. </w:delText>
        </w:r>
      </w:del>
      <w:del w:id="65" w:date="2019-03-15T06:15:01Z" w:author="Jiayi Liu">
        <w:r>
          <w:rPr>
            <w:rStyle w:val="None"/>
            <w:sz w:val="24"/>
            <w:szCs w:val="24"/>
            <w:rtl w:val="0"/>
            <w:lang w:val="en-US"/>
          </w:rPr>
          <w:delText>24 preterm newborns were enrolled, among them four subsequently developed NEC, and three developed LOS, and 17 are regarded as healthy controls. Starting from the first stool after birth and continuing till discharge</w:delText>
        </w:r>
      </w:del>
      <w:del w:id="66" w:date="2019-03-15T06:15:01Z" w:author="Jiayi Liu">
        <w:r>
          <w:rPr>
            <w:rStyle w:val="None"/>
            <w:color w:val="ff0000"/>
            <w:sz w:val="24"/>
            <w:szCs w:val="24"/>
            <w:u w:color="ff0000"/>
            <w:rtl w:val="0"/>
            <w:lang w:val="en-US"/>
          </w:rPr>
          <w:delText>, 192 longitudinal fecal samples were prospectively collected from all patients. Bacterial genomic V3~V4 region of 16s rDNA from</w:delText>
        </w:r>
      </w:del>
      <w:del w:id="67" w:date="2019-03-15T06:15:01Z" w:author="Jiayi Liu">
        <w:r>
          <w:rPr>
            <w:rStyle w:val="None"/>
            <w:sz w:val="24"/>
            <w:szCs w:val="24"/>
            <w:rtl w:val="0"/>
            <w:lang w:val="en-US"/>
          </w:rPr>
          <w:delText xml:space="preserve"> each stool sample were amplified and sequenced. </w:delText>
        </w:r>
      </w:del>
    </w:p>
    <w:p>
      <w:pPr>
        <w:pStyle w:val="Body A"/>
        <w:suppressAutoHyphens w:val="1"/>
        <w:spacing w:line="276" w:lineRule="auto"/>
        <w:jc w:val="both"/>
        <w:rPr>
          <w:del w:id="68" w:date="2019-03-15T06:15:01Z" w:author="Jiayi Liu"/>
          <w:rStyle w:val="None"/>
          <w:color w:val="000000"/>
          <w:sz w:val="24"/>
          <w:szCs w:val="24"/>
          <w:u w:color="000000"/>
        </w:rPr>
      </w:pPr>
      <w:del w:id="69" w:date="2019-03-15T06:15:01Z" w:author="Jiayi Liu">
        <w:r>
          <w:rPr>
            <w:rStyle w:val="None"/>
            <w:b w:val="1"/>
            <w:bCs w:val="1"/>
            <w:sz w:val="24"/>
            <w:szCs w:val="24"/>
            <w:rtl w:val="0"/>
            <w:lang w:val="en-US"/>
          </w:rPr>
          <w:delText xml:space="preserve">Results. </w:delText>
        </w:r>
      </w:del>
      <w:del w:id="70" w:date="2019-03-15T06:15:01Z" w:author="Jiayi Liu">
        <w:r>
          <w:rPr>
            <w:rStyle w:val="None"/>
            <w:sz w:val="24"/>
            <w:szCs w:val="24"/>
            <w:rtl w:val="0"/>
            <w:lang w:val="en-US"/>
          </w:rPr>
          <w:delText xml:space="preserve">The postpartum gut microbiota colonization were divergent among NEC, LOS and their matched control groups, which indicated the bacterial predisposing effect to these disease. Late-onset sepsis infants held the least diversified gut microbiota, with the control group held the most diversified one. Potentially </w:delText>
        </w:r>
      </w:del>
      <w:del w:id="71" w:date="2019-03-15T06:15:01Z" w:author="Jiayi Liu">
        <w:r>
          <w:rPr>
            <w:rStyle w:val="None"/>
            <w:color w:val="000000"/>
            <w:sz w:val="24"/>
            <w:szCs w:val="24"/>
            <w:u w:color="000000"/>
            <w:rtl w:val="0"/>
            <w:lang w:val="en-US"/>
          </w:rPr>
          <w:delText xml:space="preserve">pathogenic </w:delText>
        </w:r>
      </w:del>
      <w:del w:id="72" w:date="2019-03-15T06:15:01Z" w:author="Jiayi Liu">
        <w:r>
          <w:rPr>
            <w:rStyle w:val="None"/>
            <w:i w:val="1"/>
            <w:iCs w:val="1"/>
            <w:color w:val="000000"/>
            <w:sz w:val="24"/>
            <w:szCs w:val="24"/>
            <w:u w:color="000000"/>
            <w:rtl w:val="0"/>
            <w:lang w:val="en-US"/>
          </w:rPr>
          <w:delText>Enterococcus</w:delText>
        </w:r>
      </w:del>
      <w:del w:id="73" w:date="2019-03-15T06:15:01Z" w:author="Jiayi Liu">
        <w:r>
          <w:rPr>
            <w:rStyle w:val="None"/>
            <w:color w:val="000000"/>
            <w:sz w:val="24"/>
            <w:szCs w:val="24"/>
            <w:u w:color="000000"/>
            <w:rtl w:val="0"/>
            <w:lang w:val="en-US"/>
          </w:rPr>
          <w:delText xml:space="preserve"> and </w:delText>
        </w:r>
      </w:del>
      <w:del w:id="74" w:date="2019-03-15T06:15:01Z" w:author="Jiayi Liu">
        <w:r>
          <w:rPr>
            <w:rStyle w:val="None"/>
            <w:i w:val="1"/>
            <w:iCs w:val="1"/>
            <w:color w:val="000000"/>
            <w:sz w:val="24"/>
            <w:szCs w:val="24"/>
            <w:u w:color="000000"/>
            <w:rtl w:val="0"/>
            <w:lang w:val="en-US"/>
          </w:rPr>
          <w:delText>Staphylococcus</w:delText>
        </w:r>
      </w:del>
      <w:del w:id="75" w:date="2019-03-15T06:15:01Z" w:author="Jiayi Liu">
        <w:r>
          <w:rPr>
            <w:rStyle w:val="None"/>
            <w:color w:val="000000"/>
            <w:sz w:val="24"/>
            <w:szCs w:val="24"/>
            <w:u w:color="000000"/>
            <w:rtl w:val="0"/>
            <w:lang w:val="en-US"/>
          </w:rPr>
          <w:delText xml:space="preserve"> were prominent in NEC and </w:delText>
        </w:r>
      </w:del>
      <w:del w:id="76" w:date="2019-03-15T06:15:01Z" w:author="Jiayi Liu">
        <w:r>
          <w:rPr>
            <w:rStyle w:val="None"/>
            <w:i w:val="1"/>
            <w:iCs w:val="1"/>
            <w:color w:val="000000"/>
            <w:sz w:val="24"/>
            <w:szCs w:val="24"/>
            <w:u w:color="000000"/>
            <w:rtl w:val="0"/>
            <w:lang w:val="en-US"/>
          </w:rPr>
          <w:delText>Klebsiella</w:delText>
        </w:r>
      </w:del>
      <w:del w:id="77" w:date="2019-03-15T06:15:01Z" w:author="Jiayi Liu">
        <w:r>
          <w:rPr>
            <w:rStyle w:val="None"/>
            <w:color w:val="000000"/>
            <w:sz w:val="24"/>
            <w:szCs w:val="24"/>
            <w:u w:color="000000"/>
            <w:rtl w:val="0"/>
            <w:lang w:val="en-US"/>
          </w:rPr>
          <w:delText xml:space="preserve"> in the LOS group. Both NEC and LOS groups addressed low proprotion of </w:delText>
        </w:r>
      </w:del>
      <w:del w:id="78" w:date="2019-03-15T06:15:01Z" w:author="Jiayi Liu">
        <w:r>
          <w:rPr>
            <w:rStyle w:val="None"/>
            <w:i w:val="1"/>
            <w:iCs w:val="1"/>
            <w:color w:val="000000"/>
            <w:sz w:val="24"/>
            <w:szCs w:val="24"/>
            <w:u w:color="000000"/>
            <w:rtl w:val="0"/>
            <w:lang w:val="en-US"/>
          </w:rPr>
          <w:delText>Lactococcus</w:delText>
        </w:r>
      </w:del>
      <w:del w:id="79" w:date="2019-03-15T06:15:01Z" w:author="Jiayi Liu">
        <w:r>
          <w:rPr>
            <w:rStyle w:val="None"/>
            <w:color w:val="000000"/>
            <w:sz w:val="24"/>
            <w:szCs w:val="24"/>
            <w:u w:color="000000"/>
            <w:rtl w:val="0"/>
            <w:lang w:val="en-US"/>
          </w:rPr>
          <w:delText xml:space="preserve">. </w:delText>
        </w:r>
      </w:del>
    </w:p>
    <w:p>
      <w:pPr>
        <w:pStyle w:val="Body A"/>
        <w:suppressAutoHyphens w:val="1"/>
        <w:spacing w:line="276" w:lineRule="auto"/>
        <w:jc w:val="both"/>
        <w:rPr>
          <w:del w:id="80" w:date="2019-03-15T06:15:01Z" w:author="Jiayi Liu"/>
          <w:rStyle w:val="None"/>
          <w:sz w:val="24"/>
          <w:szCs w:val="24"/>
        </w:rPr>
      </w:pPr>
      <w:del w:id="81" w:date="2019-03-15T06:15:01Z" w:author="Jiayi Liu">
        <w:r>
          <w:rPr>
            <w:rStyle w:val="None"/>
            <w:b w:val="1"/>
            <w:bCs w:val="1"/>
            <w:sz w:val="24"/>
            <w:szCs w:val="24"/>
            <w:rtl w:val="0"/>
            <w:lang w:val="en-US"/>
          </w:rPr>
          <w:delText xml:space="preserve">Conclusions. </w:delText>
        </w:r>
      </w:del>
      <w:del w:id="82" w:date="2019-03-15T06:15:01Z" w:author="Jiayi Liu">
        <w:r>
          <w:rPr>
            <w:rStyle w:val="None"/>
            <w:sz w:val="24"/>
            <w:szCs w:val="24"/>
            <w:rtl w:val="0"/>
            <w:lang w:val="en-US"/>
          </w:rPr>
          <w:delText xml:space="preserve">After-birth acquisition and colonization pattern of gut microbiome might predispose preterm newborns to necrotizing enterocolitis or late-onset sepsis, in which reduced diversity of the whole microbiota community and potentially pathogenic genus could have played an essential role in disease progression. Still, more studies are needed to identify etiological strains, underlying mechanisms and correspondent microbial patterns. </w:delText>
        </w:r>
      </w:del>
    </w:p>
    <w:p>
      <w:pPr>
        <w:pStyle w:val="Body A"/>
        <w:suppressAutoHyphens w:val="1"/>
        <w:spacing w:line="276" w:lineRule="auto"/>
        <w:jc w:val="both"/>
        <w:rPr>
          <w:sz w:val="24"/>
          <w:szCs w:val="24"/>
        </w:rPr>
      </w:pPr>
      <w:ins w:id="83" w:date="2019-03-15T06:15:01Z" w:author="Jiayi Liu">
        <w:r>
          <w:rPr>
            <w:rStyle w:val="None"/>
            <w:sz w:val="24"/>
            <w:szCs w:val="24"/>
            <w:rtl w:val="0"/>
            <w:lang w:val="en-US"/>
          </w:rPr>
          <w:t>Necrotizing enterocolitis (NEC) and late-onset sepsis(LOS) are two common premature birth complications with high morbidity and mortality.  Recent studies in Europe and America have linked gut microbiota dysbiosis to their etiologie.  However, similar studies in Asian population remain scant.  In this pilot study, we profiled gut microbiota of 24 Chinese preterm infants from birth till deadth or discharge from NICU.  Four of them developed NEC and three developed LOS.  Unexpectedly, we detected highly-diversified microbiota with similar compositions in all patients shortly after birth.  However, as patients aged, the microbial diversities in case groups differed significantly from that of the control group.  These differences emerged after the third day of life and persisted throughout the course of both NEC and LOS.  Using Zero-Inflated Beta Regression Model with Random Effects (ZIBR), we detected higher Bacillus(p = 0.032) and Solibacillus (p = 0.047) before the onset of NEC and LOS.  During NEC progression, Enterococcus, Streptococcus and Peptoclostridium were the dominant genera while during LOS progression, Klebsiella was the only dominant genus that was also detected by the diagnostic hemoculture. These results warrant further studies to identify causative microbial patterns and underlying mechanisms.</w:t>
        </w:r>
      </w:ins>
    </w:p>
    <w:p>
      <w:pPr>
        <w:pStyle w:val="Normal1"/>
        <w:rPr>
          <w:ins w:id="84" w:date="2019-03-15T06:15:08Z" w:author="Jiayi Liu"/>
        </w:rPr>
      </w:pPr>
    </w:p>
    <w:p>
      <w:pPr>
        <w:pStyle w:val="Normal1"/>
        <w:rPr>
          <w:rStyle w:val="None"/>
          <w:rFonts w:ascii="Times New Roman" w:cs="Times New Roman" w:hAnsi="Times New Roman" w:eastAsia="Times New Roman"/>
          <w:b w:val="1"/>
          <w:bCs w:val="1"/>
          <w:sz w:val="28"/>
          <w:szCs w:val="28"/>
        </w:rPr>
      </w:pPr>
      <w:r>
        <w:rPr>
          <w:rStyle w:val="None"/>
          <w:rFonts w:ascii="Times New Roman" w:hAnsi="Times New Roman"/>
          <w:b w:val="1"/>
          <w:bCs w:val="1"/>
          <w:sz w:val="28"/>
          <w:szCs w:val="28"/>
          <w:rtl w:val="0"/>
          <w:lang w:val="en-US"/>
        </w:rPr>
        <w:t>INTRODUCTION</w:t>
      </w:r>
    </w:p>
    <w:p>
      <w:pPr>
        <w:pStyle w:val="Normal1"/>
        <w:rPr>
          <w:rStyle w:val="None"/>
          <w:rFonts w:ascii="Times New Roman" w:cs="Times New Roman" w:hAnsi="Times New Roman" w:eastAsia="Times New Roman"/>
          <w:b w:val="1"/>
          <w:bCs w:val="1"/>
        </w:rPr>
      </w:pPr>
    </w:p>
    <w:p>
      <w:pPr>
        <w:pStyle w:val="Body A"/>
        <w:suppressAutoHyphens w:val="1"/>
        <w:spacing w:line="276" w:lineRule="auto"/>
        <w:jc w:val="both"/>
        <w:rPr>
          <w:ins w:id="85" w:date="2019-03-15T06:04:24Z" w:author="Jiayi Liu"/>
          <w:rStyle w:val="None"/>
        </w:rPr>
      </w:pPr>
      <w:ins w:id="86" w:date="2019-03-15T06:04:24Z" w:author="Jiayi Liu">
        <w:r>
          <w:rPr>
            <w:rStyle w:val="None"/>
            <w:rtl w:val="0"/>
            <w:lang w:val="en-US"/>
          </w:rPr>
          <w:t xml:space="preserve">The gut microbiota is a key contributor to human health. Imbalance of the microbial community, termed dysbiosis, is associated with various diseases, such as obesity and diabetes(Bouter et al., 2017; Rosenbaum et al., 2015; Winer et al., 2016; Cani, 2019; Zmora et al., 2019), immunity related diseases(Vogelzang et al., 2018; Pronovost and Hsiao, 2019; Vatanen et al., 2016), neurodevelopmental disorders(Sampson and Mazmanian, 2015; Pronovost and Hsiao, 2019), cardiovascular diseases(Tang et al., 2017; Jie et al., 2017; Jonsson and Ba </w:t>
        </w:r>
      </w:ins>
      <w:ins w:id="87" w:date="2019-03-15T06:04:24Z" w:author="Jiayi Liu">
        <w:r>
          <w:rPr>
            <w:rStyle w:val="None"/>
            <w:rtl w:val="0"/>
            <w:lang w:val="en-US"/>
          </w:rPr>
          <w:t>̈</w:t>
        </w:r>
      </w:ins>
      <w:ins w:id="88" w:date="2019-03-15T06:04:24Z" w:author="Jiayi Liu">
        <w:r>
          <w:rPr>
            <w:rStyle w:val="None"/>
            <w:rtl w:val="0"/>
            <w:lang w:val="en-US"/>
          </w:rPr>
          <w:t xml:space="preserve">ckhed, 2017) and cancers(Gagliani et al., 2014; Irraza </w:t>
        </w:r>
      </w:ins>
      <w:ins w:id="89" w:date="2019-03-15T06:04:24Z" w:author="Jiayi Liu">
        <w:r>
          <w:rPr>
            <w:rStyle w:val="None"/>
            <w:rtl w:val="0"/>
            <w:lang w:val="en-US"/>
          </w:rPr>
          <w:t>́</w:t>
        </w:r>
      </w:ins>
      <w:ins w:id="90" w:date="2019-03-15T06:04:24Z" w:author="Jiayi Liu">
        <w:r>
          <w:rPr>
            <w:rStyle w:val="None"/>
            <w:rtl w:val="0"/>
            <w:lang w:val="en-US"/>
          </w:rPr>
          <w:t>bal et al., 2014; Sears and Garrett, 2014).</w:t>
        </w:r>
      </w:ins>
    </w:p>
    <w:p>
      <w:pPr>
        <w:pStyle w:val="Body A"/>
        <w:suppressAutoHyphens w:val="1"/>
        <w:spacing w:line="276" w:lineRule="auto"/>
        <w:jc w:val="both"/>
        <w:rPr>
          <w:ins w:id="91" w:date="2019-03-15T06:04:24Z" w:author="Jiayi Liu"/>
          <w:rStyle w:val="None"/>
        </w:rPr>
      </w:pPr>
      <w:ins w:id="92" w:date="2019-03-15T06:04:24Z" w:author="Jiayi Liu">
        <w:r>
          <w:rPr>
            <w:rStyle w:val="None"/>
            <w:rtl w:val="0"/>
            <w:lang w:val="en-US"/>
          </w:rPr>
          <w:t xml:space="preserve">The microbiota in newborn infants undergoes dynamic changes in composition, abundance and diversity before reaching a homeostasis status at around three years old(Yatsunenko et al., 2012; Ba </w:t>
        </w:r>
      </w:ins>
      <w:ins w:id="93" w:date="2019-03-15T06:04:24Z" w:author="Jiayi Liu">
        <w:r>
          <w:rPr>
            <w:rStyle w:val="None"/>
            <w:rtl w:val="0"/>
            <w:lang w:val="en-US"/>
          </w:rPr>
          <w:t>̈</w:t>
        </w:r>
      </w:ins>
      <w:ins w:id="94" w:date="2019-03-15T06:04:24Z" w:author="Jiayi Liu">
        <w:r>
          <w:rPr>
            <w:rStyle w:val="None"/>
            <w:rtl w:val="0"/>
            <w:lang w:val="en-US"/>
          </w:rPr>
          <w:t>ckhed et al., 2015; Stewart et al., 2018). Temporal colonization pattern of the intestinal microbiota during early stages of life may have important contribution to the long term health of individuals. Early life microbiota disruption had been associated with the development of metabolic and immunological diseases such as Type I diabetes(Giongo et al., 2011; Vatanen et al., 2018), asthma(Stokholm et al., 2018) and allergy(Madan et al., 2012a; Savage et al., 2018).</w:t>
        </w:r>
      </w:ins>
    </w:p>
    <w:p>
      <w:pPr>
        <w:pStyle w:val="Body A"/>
        <w:suppressAutoHyphens w:val="1"/>
        <w:spacing w:line="276" w:lineRule="auto"/>
        <w:jc w:val="both"/>
        <w:rPr>
          <w:ins w:id="95" w:date="2019-03-15T06:04:24Z" w:author="Jiayi Liu"/>
          <w:rStyle w:val="None"/>
        </w:rPr>
      </w:pPr>
      <w:ins w:id="96" w:date="2019-03-15T06:04:24Z" w:author="Jiayi Liu">
        <w:r>
          <w:rPr>
            <w:rStyle w:val="None"/>
            <w:rtl w:val="0"/>
            <w:lang w:val="en-US"/>
          </w:rPr>
          <w:t>In preterm infants, common medical practices including cesarean sections, formula feeding, sterile incubator nursing and extensive use of broad-spectrum antibiotics may limit normal microbiota acquisition and development(La Rosa et al., 2014; Shin et al., 2015; Deweerdt, 2018). As a result, abnormal microbiota colonization of the gut may subject then to complications such as necrotizing enterocolitis (NEC) and late onset sepsis (LOS)(Sharon et al., 2015; Cernada et al., 2016).</w:t>
        </w:r>
      </w:ins>
    </w:p>
    <w:p>
      <w:pPr>
        <w:pStyle w:val="Body A"/>
        <w:suppressAutoHyphens w:val="1"/>
        <w:spacing w:line="276" w:lineRule="auto"/>
        <w:jc w:val="both"/>
        <w:rPr>
          <w:ins w:id="97" w:date="2019-03-15T06:04:24Z" w:author="Jiayi Liu"/>
          <w:rStyle w:val="None"/>
        </w:rPr>
      </w:pPr>
      <w:ins w:id="98" w:date="2019-03-15T06:04:24Z" w:author="Jiayi Liu">
        <w:r>
          <w:rPr>
            <w:rStyle w:val="None"/>
            <w:rtl w:val="0"/>
            <w:lang w:val="en-US"/>
          </w:rPr>
          <w:t>Necrotizing enterocolitis is characterized by rapid ischemic necrosis of intestinal mucosa, resulting in high morbidity (2% - 7%) and mortality (15% -30%)(Neu and Walker, 2011; Stoll et al., 2015). Its etiologies remain largely unknown and likely to be multifactorial. Previous studies in European and American countries have associated microbial dysbiosis to NEC onset. Reduction in microbiota diversity and unusual species colonization were observed in NEC patients(Jacquot et al., 2011; Warner et al., 2016). No causative species have been identified so far. However, increase in Proteobacteria phyla and decrease in Firmicutes was observed before NEC onset(Mai et al., 2011; Zhou et al., 2015). In addition, blooming of Gammaproteobacteria and under-representation of Negativicutes was associated with disease progression(Warner et al., 2016).</w:t>
        </w:r>
      </w:ins>
    </w:p>
    <w:p>
      <w:pPr>
        <w:pStyle w:val="Body A"/>
        <w:suppressAutoHyphens w:val="1"/>
        <w:spacing w:line="276" w:lineRule="auto"/>
        <w:jc w:val="both"/>
        <w:rPr>
          <w:ins w:id="99" w:date="2019-03-15T06:04:24Z" w:author="Jiayi Liu"/>
          <w:rStyle w:val="None"/>
        </w:rPr>
      </w:pPr>
      <w:ins w:id="100" w:date="2019-03-15T06:04:24Z" w:author="Jiayi Liu">
        <w:r>
          <w:rPr>
            <w:rStyle w:val="None"/>
            <w:rtl w:val="0"/>
            <w:lang w:val="en-US"/>
          </w:rPr>
          <w:t>Late onset sepsis (LOS) is another common life-threatening disease for preterm infants. It is commonly defined as systemic infection with isolation of a bacterial pathogen from the bloodstream after 72 hours of life(Rao et al., 2016; Pickering et al., 2012). Preterm infants have immature gastrointestinal and immune system. Therefore, it is easier for pathogenic bacteria or bacterial toxins to enter the bloodstream that may cause systemic inflammation(Schwiertz et al., 2003; Bezirtzoglou et al., 2011; Cernada et al., 2016; Sharon et al., 2015; Korpela et al., 2018), thus making the intestine a potential source of infections and inflammation. Previous studies showed that the LOS patients</w:t>
        </w:r>
      </w:ins>
      <w:ins w:id="101" w:date="2019-03-15T06:04:24Z" w:author="Jiayi Liu">
        <w:r>
          <w:rPr>
            <w:rStyle w:val="None"/>
            <w:rtl w:val="0"/>
            <w:lang w:val="en-US"/>
          </w:rPr>
          <w:t xml:space="preserve">’ </w:t>
        </w:r>
      </w:ins>
      <w:ins w:id="102" w:date="2019-03-15T06:04:24Z" w:author="Jiayi Liu">
        <w:r>
          <w:rPr>
            <w:rStyle w:val="None"/>
            <w:rtl w:val="0"/>
            <w:lang w:val="en-US"/>
          </w:rPr>
          <w:t>gut microbiota was less diversified, and dominated by Staphylococci and Enterobacter but underrepresented by probiotic Bifidobacteria(Madan et al., 2012b; Tarr and Warner, 2016; Stewart et al., 2017; Korpela et al., 2018; Ficara et al., 2018).</w:t>
        </w:r>
      </w:ins>
    </w:p>
    <w:p>
      <w:pPr>
        <w:pStyle w:val="Body A"/>
        <w:suppressAutoHyphens w:val="1"/>
        <w:spacing w:line="276" w:lineRule="auto"/>
        <w:jc w:val="both"/>
        <w:rPr>
          <w:ins w:id="103" w:date="2019-03-15T06:04:24Z" w:author="Jiayi Liu"/>
          <w:rStyle w:val="None"/>
        </w:rPr>
      </w:pPr>
      <w:ins w:id="104" w:date="2019-03-15T06:04:24Z" w:author="Jiayi Liu">
        <w:r>
          <w:rPr>
            <w:rStyle w:val="None"/>
            <w:rtl w:val="0"/>
            <w:lang w:val="en-US"/>
          </w:rPr>
          <w:t>China has a high rate of preterm birth rate at 7.1% (Blencowe et al., 2012).  Continuous improvements in neonatal health care has greatly improved survival of preterm infants in China.  However, it also increases the risk of developing NEC and LOS. Thus, elucidating their pathogenesis and developing preventive strategies would  greatly benefit  the health of preterm infants. Hence, we carried out a longitudinal pilot study to profile the microbiota of Chinese preterm NEC and LOS patients, with the aim to examine if similar alternations of microbiota correlate with onset and progression among Chinese patients.   Consistent with previous studies in western countries, we observed lower bacterial diversity among Chinese NEC and LOS patients.  However, we found that Chinese patients showed different bacterial compositions compared to western patients.</w:t>
        </w:r>
      </w:ins>
    </w:p>
    <w:p>
      <w:pPr>
        <w:pStyle w:val="Body A"/>
        <w:suppressAutoHyphens w:val="1"/>
        <w:spacing w:line="276" w:lineRule="auto"/>
        <w:jc w:val="both"/>
        <w:rPr>
          <w:del w:id="105" w:date="2019-03-15T06:04:24Z" w:author="Jiayi Liu"/>
          <w:rStyle w:val="None"/>
          <w:color w:val="ff0000"/>
          <w:sz w:val="24"/>
          <w:szCs w:val="24"/>
          <w:u w:color="ff0000"/>
        </w:rPr>
      </w:pPr>
      <w:del w:id="106" w:date="2019-03-15T06:04:24Z" w:author="Jiayi Liu">
        <w:r>
          <w:rPr>
            <w:rtl w:val="0"/>
            <w:lang w:val="en-US"/>
          </w:rPr>
          <w:delText>Gut m</w:delText>
        </w:r>
      </w:del>
      <w:del w:id="107" w:date="2019-03-15T06:04:24Z" w:author="Jiayi Liu">
        <w:r>
          <w:rPr>
            <w:rStyle w:val="None"/>
            <w:color w:val="ff0000"/>
            <w:sz w:val="24"/>
            <w:szCs w:val="24"/>
            <w:u w:color="ff0000"/>
            <w:rtl w:val="0"/>
            <w:lang w:val="en-US"/>
          </w:rPr>
          <w:delText xml:space="preserve">icrobe colonization starts right after a fetus is born out of the womb. Until the age of 1 to 2, the consortium of gut microbes developed into a relative stable microenvironment. During its colonization, its patterns are often unstable and hyper variable.  For preterm infants, who are prone to disrupted microbiota exposure, are vulnerable to multiple preterm short-term complications, including necrotizing enterocolitis (NEC) and late-onset sepsis (LOS). </w:delText>
        </w:r>
      </w:del>
    </w:p>
    <w:p>
      <w:pPr>
        <w:pStyle w:val="Body A"/>
        <w:suppressAutoHyphens w:val="1"/>
        <w:spacing w:line="276" w:lineRule="auto"/>
        <w:jc w:val="both"/>
        <w:rPr>
          <w:del w:id="108" w:date="2019-03-15T06:04:24Z" w:author="Jiayi Liu"/>
          <w:rStyle w:val="None"/>
          <w:color w:val="000000"/>
          <w:sz w:val="24"/>
          <w:szCs w:val="24"/>
          <w:u w:color="000000"/>
        </w:rPr>
      </w:pPr>
      <w:del w:id="109" w:date="2019-03-15T06:04:24Z" w:author="Jiayi Liu">
        <w:r>
          <w:rPr>
            <w:rStyle w:val="None"/>
            <w:color w:val="000000"/>
            <w:sz w:val="24"/>
            <w:szCs w:val="24"/>
            <w:u w:color="000000"/>
            <w:rtl w:val="0"/>
            <w:lang w:val="en-US"/>
          </w:rPr>
          <w:delText>Necrotizing enterocolitis (NEC), as one of the most devastating gastrointestinal conditions in newborn infants, has been studied long for its etiology. The fact that preterm infants account for a large portion of NEC patients(</w:delText>
        </w:r>
      </w:del>
      <w:del w:id="110" w:date="2019-03-15T06:04:24Z" w:author="Jiayi Liu">
        <w:r>
          <w:rPr>
            <w:rStyle w:val="None"/>
            <w:b w:val="1"/>
            <w:bCs w:val="1"/>
            <w:sz w:val="24"/>
            <w:szCs w:val="24"/>
            <w:rtl w:val="0"/>
            <w:lang w:val="en-US"/>
          </w:rPr>
          <w:delText xml:space="preserve">20638514[uid] </w:delText>
        </w:r>
      </w:del>
      <w:del w:id="111" w:date="2019-03-15T06:04:24Z" w:author="Jiayi Liu">
        <w:r>
          <w:rPr>
            <w:rStyle w:val="None"/>
            <w:color w:val="000000"/>
            <w:sz w:val="24"/>
            <w:szCs w:val="24"/>
            <w:u w:color="000000"/>
            <w:rtl w:val="0"/>
            <w:lang w:val="en-US"/>
          </w:rPr>
          <w:delText xml:space="preserve">) lead to the hypothesis that relatively immature intestinal epithelial integrity, disrupted barrier function and intestinal microbiota dysbiosis  are causative for NEC onset </w:delText>
        </w:r>
      </w:del>
      <w:del w:id="112" w:date="2019-03-15T06:04:24Z" w:author="Jiayi Liu">
        <w:r>
          <w:rPr>
            <w:rStyle w:val="None"/>
            <w:color w:val="000000"/>
            <w:sz w:val="24"/>
            <w:szCs w:val="24"/>
            <w:u w:color="000000"/>
          </w:rPr>
          <w:fldChar w:fldCharType="begin" w:fldLock="0"/>
        </w:r>
      </w:del>
      <w:del w:id="113" w:date="2019-03-15T06:04:24Z" w:author="Jiayi Liu">
        <w:r>
          <w:rPr>
            <w:rStyle w:val="None"/>
            <w:color w:val="000000"/>
            <w:sz w:val="24"/>
            <w:szCs w:val="24"/>
            <w:u w:color="000000"/>
          </w:rPr>
          <w:delInstrText xml:space="preserve"> ADDIN EN.CITE &lt;EndNote&gt;&lt;Cite  &gt;&lt;Author&gt;Halpern&lt;/Author&gt;&lt;Year&gt;2015&lt;/Year&gt;&lt;RecNum&gt;27&lt;/RecNum&gt;&lt;DisplayText&gt;(Halpern 2015)&lt;/DisplayText&gt;&lt;record&gt;&lt;rec-number&gt;27&lt;/rec-number&gt;&lt;foreign-keys&gt;&lt;key app="EN" db-id="2zt5prfx5s2e9rea52gpsr2bwddattvw2wsa" timestamp="1534351178"&gt;27&lt;/key&gt;&lt;/foreign-keys&gt;&lt;ref-type name="Journal Article"&gt;17&lt;/ref-type&gt;&lt;contributors&gt;&lt;authors&gt;&lt;author&gt;Halpern, Melissa D.&lt;/author&gt;&lt;author&gt;Denning, Patricia W.&lt;/author&gt;&lt;/authors&gt;&lt;/contributors&gt;&lt;titles&gt;&lt;title&gt;The role of intestinal epithelial barrier function in the development of NEC&lt;/title&gt;&lt;secondary-title&gt;Tissue Barriers&lt;/secondary-title&gt;&lt;/titles&gt;&lt;volume&gt;3&lt;/volume&gt;&lt;keywords&gt;&lt;keyword&gt;Apical junctional complex&lt;/keyword&gt;&lt;keyword&gt;Commensal bacteria&lt;/keyword&gt;&lt;keyword&gt;Intestinal epithelial barrier&lt;/keyword&gt;&lt;keyword&gt;Necrotizing enterocolitis (NEC)&lt;/keyword&gt;&lt;keyword&gt;Prematurity&lt;/keyword&gt;&lt;keyword&gt;Probiotics&lt;/keyword&gt;&lt;keyword&gt;Tight junctions&lt;/keyword&gt;&lt;/keywords&gt;&lt;dates&gt;&lt;year&gt;2015&lt;/year&gt;&lt;/dates&gt;&lt;isbn&gt;2168-8362 (Print) 2168-8362 (Linking)&lt;/isbn&gt;&lt;accession-num&gt;25927016&lt;/accession-num&gt;&lt;urls/&gt;&lt;electronic-resource-num&gt;10.1080/21688370.2014.1000707&lt;/electronic-resource-num&gt;&lt;/record&gt;&lt;/Cite&gt;&lt;/EndNote&gt;</w:delInstrText>
        </w:r>
      </w:del>
      <w:del w:id="114" w:date="2019-03-15T06:04:24Z" w:author="Jiayi Liu">
        <w:r>
          <w:rPr>
            <w:rStyle w:val="None"/>
            <w:color w:val="000000"/>
            <w:sz w:val="24"/>
            <w:szCs w:val="24"/>
            <w:u w:color="000000"/>
          </w:rPr>
          <w:fldChar w:fldCharType="separate" w:fldLock="0"/>
        </w:r>
      </w:del>
      <w:del w:id="115" w:date="2019-03-15T06:04:24Z" w:author="Jiayi Liu">
        <w:r>
          <w:rPr>
            <w:rStyle w:val="None"/>
            <w:color w:val="000000"/>
            <w:sz w:val="24"/>
            <w:szCs w:val="24"/>
            <w:u w:color="000000"/>
            <w:rtl w:val="0"/>
            <w:lang w:val="en-US"/>
          </w:rPr>
          <w:delText>(Halpern 2015)</w:delText>
        </w:r>
      </w:del>
      <w:del w:id="116" w:date="2019-03-15T06:04:24Z" w:author="Jiayi Liu">
        <w:r>
          <w:rPr>
            <w:rStyle w:val="None"/>
            <w:color w:val="000000"/>
            <w:sz w:val="24"/>
            <w:szCs w:val="24"/>
            <w:u w:color="000000"/>
          </w:rPr>
          <w:fldChar w:fldCharType="end" w:fldLock="0"/>
        </w:r>
      </w:del>
      <w:del w:id="117" w:date="2019-03-15T06:04:24Z" w:author="Jiayi Liu">
        <w:r>
          <w:rPr>
            <w:rStyle w:val="None"/>
            <w:color w:val="000000"/>
            <w:sz w:val="24"/>
            <w:szCs w:val="24"/>
            <w:u w:color="000000"/>
            <w:rtl w:val="0"/>
            <w:lang w:val="en-US"/>
          </w:rPr>
          <w:delText>. Moreover,</w:delText>
        </w:r>
      </w:del>
      <w:del w:id="118" w:date="2019-03-15T06:04:24Z" w:author="Jiayi Liu">
        <w:r>
          <w:rPr>
            <w:rtl w:val="0"/>
            <w:lang w:val="en-US"/>
          </w:rPr>
          <w:delText xml:space="preserve"> </w:delText>
        </w:r>
      </w:del>
      <w:del w:id="119" w:date="2019-03-15T06:04:24Z" w:author="Jiayi Liu">
        <w:r>
          <w:rPr>
            <w:rStyle w:val="None"/>
            <w:sz w:val="24"/>
            <w:szCs w:val="24"/>
            <w:rtl w:val="0"/>
            <w:lang w:val="en-US"/>
          </w:rPr>
          <w:delText xml:space="preserve">The fact that germ-free animals do not develop necrotizing enterocolitis </w:delText>
        </w:r>
      </w:del>
      <w:del w:id="120" w:date="2019-03-15T06:04:24Z" w:author="Jiayi Liu">
        <w:r>
          <w:rPr>
            <w:rStyle w:val="None"/>
            <w:sz w:val="24"/>
            <w:szCs w:val="24"/>
          </w:rPr>
          <w:fldChar w:fldCharType="begin" w:fldLock="0"/>
        </w:r>
      </w:del>
      <w:del w:id="121" w:date="2019-03-15T06:04:24Z" w:author="Jiayi Liu">
        <w:r>
          <w:rPr>
            <w:rStyle w:val="None"/>
            <w:sz w:val="24"/>
            <w:szCs w:val="24"/>
          </w:rPr>
          <w:delInstrText xml:space="preserve"> ADDIN EN.CITE &lt;EndNote&gt;&lt;Cite  &gt;&lt;Author&gt;Morowitz&lt;/Author&gt;&lt;Year&gt;2010&lt;/Year&gt;&lt;RecNum&gt;38&lt;/RecNum&gt;&lt;DisplayText&gt;(Morowitz 2010, Musemeche 1986)&lt;/DisplayText&gt;&lt;record&gt;&lt;rec-number&gt;38&lt;/rec-number&gt;&lt;foreign-keys&gt;&lt;key app="EN" db-id="2zt5prfx5s2e9rea52gpsr2bwddattvw2wsa" timestamp="1534351178"&gt;38&lt;/key&gt;&lt;/foreign-keys&gt;&lt;ref-type name="Journal Article"&gt;17&lt;/ref-type&gt;&lt;contributors&gt;&lt;authors&gt;&lt;author&gt;Morowitz, Authors Michael J&lt;/author&gt;&lt;author&gt;Poroyko, Valeriy&lt;/author&gt;&lt;author&gt;Morowitz, M. J.&lt;/author&gt;&lt;author&gt;Poroyko, Valeriy&lt;/author&gt;&lt;author&gt;Caplan, M.&lt;/author&gt;&lt;author&gt;Alverdy, J.&lt;/author&gt;&lt;author&gt;Liu, D. C.&lt;/author&gt;&lt;/authors&gt;&lt;/contributors&gt;&lt;titles&gt;&lt;title&gt;Redefining the Role of Intestinal Microbes in the Pathogenesis of Necrotizing Enterocolitis&lt;/title&gt;&lt;secondary-title&gt;PEDIATRICS&lt;/secondary-title&gt;&lt;/titles&gt;&lt;pages&gt;777-785&lt;/pages&gt;&lt;volume&gt;125&lt;/volume&gt;&lt;keywords&gt;&lt;keyword&gt;archaea&lt;/keyword&gt;&lt;keyword&gt;bacteria&lt;/keyword&gt;&lt;keyword&gt;enteral&lt;/keyword&gt;&lt;keyword&gt;enterocolitis&lt;/keyword&gt;&lt;keyword&gt;humans&lt;/keyword&gt;&lt;keyword&gt;infant&lt;/keyword&gt;&lt;keyword&gt;necrotizing&lt;/keyword&gt;&lt;keyword&gt;newborn&lt;/keyword&gt;&lt;keyword&gt;nutrition&lt;/keyword&gt;&lt;keyword&gt;premature&lt;/keyword&gt;&lt;keyword&gt;viruses&lt;/keyword&gt;&lt;/keywords&gt;&lt;dates&gt;&lt;year&gt;2010&lt;/year&gt;&lt;/dates&gt;&lt;isbn&gt;1098-4275 (Electronic)\r0031-4005 (Linking)&lt;/isbn&gt;&lt;accession-num&gt;20308210&lt;/accession-num&gt;&lt;urls/&gt;&lt;electronic-resource-num&gt;10.1542/peds.2009-3149&lt;/electronic-resource-num&gt;&lt;/record&gt;&lt;/Cite&gt;&lt;Cite  &gt;&lt;Author&gt;Musemeche&lt;/Author&gt;&lt;Year&gt;1986&lt;/Year&gt;&lt;RecNum&gt;24&lt;/RecNum&gt;&lt;record&gt;&lt;rec-number&gt;24&lt;/rec-number&gt;&lt;foreign-keys&gt;&lt;key app="EN" db-id="2zt5prfx5s2e9rea52gpsr2bwddattvw2wsa" timestamp="1534351178"&gt;24&lt;/key&gt;&lt;/foreign-keys&gt;&lt;ref-type name="Journal Article"&gt;17&lt;/ref-type&gt;&lt;contributors&gt;&lt;authors&gt;&lt;author&gt;Musemeche, Catherine A.&lt;/author&gt;&lt;author&gt;Kosloske, Ann M.&lt;/author&gt;&lt;author&gt;Bartow, Sue A.&lt;/author&gt;&lt;author&gt;Umland, Edith T.&lt;/author&gt;&lt;/authors&gt;&lt;/contributors&gt;&lt;titles&gt;&lt;title&gt;Comparative efects of ischemia, bacteria, and substrate on the pathogenesis of intestinal necrosis&lt;/title&gt;&lt;secondary-title&gt;Journal of Pediatric Surgery&lt;/secondary-title&gt;&lt;/titles&gt;&lt;pages&gt;536-538&lt;/pages&gt;&lt;volume&gt;21&lt;/volume&gt;&lt;keywords&gt;&lt;keyword&gt;Necrotizing enterocolitis&lt;/keyword&gt;&lt;/keywords&gt;&lt;dates&gt;&lt;year&gt;1986&lt;/year&gt;&lt;/dates&gt;&lt;isbn&gt;0022-3468 (Print)&lt;/isbn&gt;&lt;accession-num&gt;3723307&lt;/accession-num&gt;&lt;urls/&gt;&lt;electronic-resource-num&gt;10.1016/S0022-3468(86)80228-7&lt;/electronic-resource-num&gt;&lt;/record&gt;&lt;/Cite&gt;&lt;/EndNote&gt;</w:delInstrText>
        </w:r>
      </w:del>
      <w:del w:id="122" w:date="2019-03-15T06:04:24Z" w:author="Jiayi Liu">
        <w:r>
          <w:rPr>
            <w:rStyle w:val="None"/>
            <w:sz w:val="24"/>
            <w:szCs w:val="24"/>
          </w:rPr>
          <w:fldChar w:fldCharType="separate" w:fldLock="0"/>
        </w:r>
      </w:del>
      <w:del w:id="123" w:date="2019-03-15T06:04:24Z" w:author="Jiayi Liu">
        <w:r>
          <w:rPr>
            <w:rStyle w:val="None"/>
            <w:sz w:val="24"/>
            <w:szCs w:val="24"/>
            <w:rtl w:val="0"/>
            <w:lang w:val="en-US"/>
          </w:rPr>
          <w:delText>(Morowitz 2010, Musemeche 1986)</w:delText>
        </w:r>
      </w:del>
      <w:del w:id="124" w:date="2019-03-15T06:04:24Z" w:author="Jiayi Liu">
        <w:r>
          <w:rPr>
            <w:rStyle w:val="None"/>
            <w:sz w:val="24"/>
            <w:szCs w:val="24"/>
          </w:rPr>
          <w:fldChar w:fldCharType="end" w:fldLock="0"/>
        </w:r>
      </w:del>
      <w:del w:id="125" w:date="2019-03-15T06:04:24Z" w:author="Jiayi Liu">
        <w:r>
          <w:rPr>
            <w:rStyle w:val="None"/>
            <w:sz w:val="24"/>
            <w:szCs w:val="24"/>
            <w:rtl w:val="0"/>
            <w:lang w:val="en-US"/>
          </w:rPr>
          <w:delText xml:space="preserve"> also implicates the role of intestinal dysbiosis during the course of the disease.</w:delText>
        </w:r>
      </w:del>
    </w:p>
    <w:p>
      <w:pPr>
        <w:pStyle w:val="Body A"/>
        <w:suppressAutoHyphens w:val="1"/>
        <w:spacing w:line="276" w:lineRule="auto"/>
        <w:jc w:val="both"/>
        <w:rPr>
          <w:del w:id="126" w:date="2019-03-15T06:04:24Z" w:author="Jiayi Liu"/>
          <w:rStyle w:val="None"/>
          <w:sz w:val="24"/>
          <w:szCs w:val="24"/>
        </w:rPr>
      </w:pPr>
      <w:del w:id="127" w:date="2019-03-15T06:04:24Z" w:author="Jiayi Liu">
        <w:r>
          <w:rPr>
            <w:rStyle w:val="None"/>
            <w:sz w:val="24"/>
            <w:szCs w:val="24"/>
            <w:rtl w:val="0"/>
            <w:lang w:val="en-US"/>
          </w:rPr>
          <w:delText xml:space="preserve">Due to its complicated and multifactorial pathogenesis, it remains elusive for physicians to perform primary prevention in time before recognizing the very early signs and symptoms </w:delText>
        </w:r>
      </w:del>
      <w:del w:id="128" w:date="2019-03-15T06:04:24Z" w:author="Jiayi Liu">
        <w:r>
          <w:rPr>
            <w:rStyle w:val="None"/>
            <w:sz w:val="24"/>
            <w:szCs w:val="24"/>
          </w:rPr>
          <w:fldChar w:fldCharType="begin" w:fldLock="0"/>
        </w:r>
      </w:del>
      <w:del w:id="129" w:date="2019-03-15T06:04:24Z" w:author="Jiayi Liu">
        <w:r>
          <w:rPr>
            <w:rStyle w:val="None"/>
            <w:sz w:val="24"/>
            <w:szCs w:val="24"/>
          </w:rPr>
          <w:delInstrText xml:space="preserve"> ADDIN EN.CITE &lt;EndNote&gt;&lt;Cite  &gt;&lt;Author&gt;Chen&lt;/Author&gt;&lt;Year&gt;2014&lt;/Year&gt;&lt;RecNum&gt;34&lt;/RecNum&gt;&lt;DisplayText&gt;(Chen 2014)&lt;/DisplayText&gt;&lt;record&gt;&lt;rec-number&gt;34&lt;/rec-number&gt;&lt;foreign-keys&gt;&lt;key app="EN" db-id="2zt5prfx5s2e9rea52gpsr2bwddattvw2wsa" timestamp="1534351178"&gt;34&lt;/key&gt;&lt;/foreign-keys&gt;&lt;ref-type name="Journal Article"&gt;17&lt;/ref-type&gt;&lt;contributors&gt;&lt;authors&gt;&lt;author&gt;Chen, An Chyi&lt;/author&gt;&lt;author&gt;Chung, Mei Yung&lt;/author&gt;&lt;author&gt;Chang, Jui Hsing&lt;/author&gt;&lt;author&gt;Lin, Hung Chih&lt;/author&gt;&lt;/authors&gt;&lt;/contributors&gt;&lt;titles&gt;&lt;title&gt;Pathogenesis implication for necrotizing enterocolitis prevention in preterm very-low-birth-weight infants&lt;/title&gt;&lt;secondary-title&gt;Journal of Pediatric Gastroenterology and Nutrition&lt;/secondary-title&gt;&lt;/titles&gt;&lt;pages&gt;7-11&lt;/pages&gt;&lt;volume&gt;58&lt;/volume&gt;&lt;keywords&gt;&lt;keyword&gt;necrotizing enterocolitis&lt;/keyword&gt;&lt;keyword&gt;pathogenesis&lt;/keyword&gt;&lt;keyword&gt;prematurity&lt;/keyword&gt;&lt;keyword&gt;prevention&lt;/keyword&gt;&lt;keyword&gt;probiotics&lt;/keyword&gt;&lt;keyword&gt;very-low-birth-weight infant&lt;/keyword&gt;&lt;/keywords&gt;&lt;dates&gt;&lt;year&gt;2014&lt;/year&gt;&lt;/dates&gt;&lt;isbn&gt;1536-4801 (Electronic)\r0277-2116 (Linking)&lt;/isbn&gt;&lt;accession-num&gt;24378520&lt;/accession-num&gt;&lt;urls/&gt;&lt;electronic-resource-num&gt;10.1097/MPG.0b013e3182a7dc74&lt;/electronic-resource-num&gt;&lt;/record&gt;&lt;/Cite&gt;&lt;/EndNote&gt;</w:delInstrText>
        </w:r>
      </w:del>
      <w:del w:id="130" w:date="2019-03-15T06:04:24Z" w:author="Jiayi Liu">
        <w:r>
          <w:rPr>
            <w:rStyle w:val="None"/>
            <w:sz w:val="24"/>
            <w:szCs w:val="24"/>
          </w:rPr>
          <w:fldChar w:fldCharType="separate" w:fldLock="0"/>
        </w:r>
      </w:del>
      <w:del w:id="131" w:date="2019-03-15T06:04:24Z" w:author="Jiayi Liu">
        <w:r>
          <w:rPr>
            <w:rStyle w:val="None"/>
            <w:sz w:val="24"/>
            <w:szCs w:val="24"/>
            <w:rtl w:val="0"/>
            <w:lang w:val="en-US"/>
          </w:rPr>
          <w:delText>(Chen 2014)</w:delText>
        </w:r>
      </w:del>
      <w:del w:id="132" w:date="2019-03-15T06:04:24Z" w:author="Jiayi Liu">
        <w:r>
          <w:rPr>
            <w:rStyle w:val="None"/>
            <w:sz w:val="24"/>
            <w:szCs w:val="24"/>
          </w:rPr>
          <w:fldChar w:fldCharType="end" w:fldLock="0"/>
        </w:r>
      </w:del>
      <w:del w:id="133" w:date="2019-03-15T06:04:24Z" w:author="Jiayi Liu">
        <w:r>
          <w:rPr>
            <w:rStyle w:val="None"/>
            <w:sz w:val="24"/>
            <w:szCs w:val="24"/>
            <w:rtl w:val="0"/>
            <w:lang w:val="en-US"/>
          </w:rPr>
          <w:delText xml:space="preserve">. Although previous clinical studies have implicated a dysbiotic gut in </w:delText>
        </w:r>
      </w:del>
      <w:del w:id="134" w:date="2019-03-15T06:04:24Z" w:author="Jiayi Liu">
        <w:r>
          <w:rPr>
            <w:rStyle w:val="None"/>
            <w:sz w:val="24"/>
            <w:szCs w:val="24"/>
          </w:rPr>
          <w:fldChar w:fldCharType="begin" w:fldLock="0"/>
        </w:r>
      </w:del>
      <w:del w:id="135" w:date="2019-03-15T06:04:24Z" w:author="Jiayi Liu">
        <w:r>
          <w:rPr>
            <w:rStyle w:val="None"/>
            <w:sz w:val="24"/>
            <w:szCs w:val="24"/>
          </w:rPr>
          <w:delInstrText xml:space="preserve"> ADDIN EN.CITE &lt;EndNote&gt;&lt;Cite  &gt;&lt;Author&gt;Hosny&lt;/Author&gt;&lt;Year&gt;2017&lt;/Year&gt;&lt;RecNum&gt;20&lt;/RecNum&gt;&lt;DisplayText&gt;(Hosny 2017, Rozé 2017, Sim 2015, Underwood 2014)&lt;/DisplayText&gt;&lt;record&gt;&lt;rec-number&gt;20&lt;/rec-number&gt;&lt;foreign-keys&gt;&lt;key app="EN" db-id="2zt5prfx5s2e9rea52gpsr2bwddattvw2wsa" timestamp="1534351178"&gt;20&lt;/key&gt;&lt;/foreign-keys&gt;&lt;ref-type name="Journal Article"&gt;17&lt;/ref-type&gt;&lt;contributors&gt;&lt;authors&gt;&lt;author&gt;Hosny, Michel&lt;/author&gt;&lt;author&gt;Cassir, Nadim&lt;/author&gt;&lt;author&gt;La Scola, Bernard&lt;/author&gt;&lt;/authors&gt;&lt;/contributors&gt;&lt;titles&gt;&lt;title&gt;Updating on gut microbiota and its relationship with the occurrence of necrotizing enterocolitis&lt;/title&gt;&lt;secondary-title&gt;Human Microbiome Journal&lt;/secondary-title&gt;&lt;/titles&gt;&lt;periodical&gt;&lt;full-title&gt;Human Microbiome Journal&lt;/full-title&gt;&lt;/periodical&gt;&lt;pages&gt;14-19&lt;/pages&gt;&lt;volume&gt;4&lt;/volume&gt;&lt;keywords&gt;&lt;keyword&gt;Dysbiosis&lt;/keyword&gt;&lt;keyword&gt;Gut microbiota&lt;/keyword&gt;&lt;keyword&gt;Necrotizing enterocolitis&lt;/keyword&gt;&lt;keyword&gt;Toxins&lt;/keyword&gt;&lt;/keywords&gt;&lt;dates&gt;&lt;year&gt;2017&lt;/year&gt;&lt;/dates&gt;&lt;urls/&gt;&lt;electronic-resource-num&gt;10.1016/j.humic.2016.09.002&lt;/electronic-resource-num&gt;&lt;/record&gt;&lt;/Cite&gt;&lt;Cite  &gt;&lt;Author&gt;Rozé&lt;/Author&gt;&lt;Year&gt;2017&lt;/Year&gt;&lt;record&gt;&lt;rec-number&gt;21&lt;/rec-number&gt;&lt;foreign-keys&gt;&lt;key app="EN" db-id="2zt5prfx5s2e9rea52gpsr2bwddattvw2wsa" timestamp="1534351178"&gt;21&lt;/key&gt;&lt;/foreign-keys&gt;&lt;ref-type name="Journal Article"&gt;17&lt;/ref-type&gt;&lt;contributors&gt;&lt;authors&gt;&lt;author&gt;Rozé, Jean Christophe&lt;/author&gt;&lt;author&gt;Ancel, Pierre Yves&lt;/author&gt;&lt;author&gt;Lepage, Patricia&lt;/author&gt;&lt;author&gt;Martin-Marchand, Laetitia&lt;/author&gt;&lt;author&gt;Nabhani, Ziad Al&lt;/author&gt;&lt;author&gt;Delannoy, Johanne&lt;/author&gt;&lt;author&gt;Picaud, Jean Charles&lt;/author&gt;&lt;author&gt;Lapillonne, Alexandre&lt;/author&gt;&lt;author&gt;Aires, Julio&lt;/author&gt;&lt;author&gt;Durox, Mélanie&lt;/author&gt;&lt;author&gt;Darmaun, Dominique&lt;/author&gt;&lt;author&gt;Neu, Josef&lt;/author&gt;&lt;author&gt;Butel, Marie José&lt;/author&gt;&lt;author&gt;Boudred, Farid&lt;/author&gt;&lt;author&gt;Mitanchez, Delphine&lt;/author&gt;&lt;author&gt;Casper, Charlotte&lt;/author&gt;&lt;author&gt;Biran, Valérie&lt;/author&gt;&lt;author&gt;Storme, Laurent&lt;/author&gt;&lt;author&gt;Claris, Olivier&lt;/author&gt;&lt;author&gt;Cambonie, Gilles&lt;/author&gt;&lt;author&gt;Sizun, Jacques&lt;/author&gt;&lt;author&gt;Sauret, Anne&lt;/author&gt;&lt;author&gt;Dicky, Odile&lt;/author&gt;&lt;author&gt;Lopez, Emmanuel&lt;/author&gt;&lt;author&gt;Hascoet, Jean Michel&lt;/author&gt;&lt;author&gt;Gascoin, Geraldine&lt;/author&gt;&lt;author&gt;Vieux, Rachel&lt;/author&gt;&lt;author&gt;De Lauzon, Blandine&lt;/author&gt;&lt;author&gt;Desfrère, Luc&lt;/author&gt;&lt;author&gt;Chollat, Clement&lt;/author&gt;&lt;author&gt;Doré, Joel&lt;/author&gt;&lt;author&gt;Le Roux, Karine&lt;/author&gt;&lt;author&gt;Monot, Céline&lt;/author&gt;&lt;author&gt;Rousseau, Clotilde&lt;/author&gt;&lt;/authors&gt;&lt;/contributors&gt;&lt;titles&gt;&lt;title&gt;Nutritional strategies and gut microbiota composition as risk factors for necrotizing enterocolitis in very-preterm infants&lt;/title&gt;&lt;secondary-title&gt;American Journal of Clinical Nutrition&lt;/secondary-title&gt;&lt;/titles&gt;&lt;pages&gt;821-830&lt;/pages&gt;&lt;volume&gt;106&lt;/volume&gt;&lt;keywords&gt;&lt;keyword&gt;Breastfeeding&lt;/keyword&gt;&lt;keyword&gt;Clostridia&lt;/keyword&gt;&lt;keyword&gt;Necrotizing enterocolitis&lt;/keyword&gt;&lt;keyword&gt;Preterm infant&lt;/keyword&gt;&lt;keyword&gt;Speed of increasing enteral nutrition&lt;/keyword&gt;&lt;/keywords&gt;&lt;dates&gt;&lt;year&gt;2017&lt;/year&gt;&lt;/dates&gt;&lt;accession-num&gt;28659297&lt;/accession-num&gt;&lt;urls/&gt;&lt;electronic-resource-num&gt;10.3945/ajcn.117.152967&lt;/electronic-resource-num&gt;&lt;/record&gt;&lt;/Cite&gt;&lt;Cite  &gt;&lt;Author&gt;Sim&lt;/Author&gt;&lt;Year&gt;2015&lt;/Year&gt;&lt;RecNum&gt;23&lt;/RecNum&gt;&lt;record&gt;&lt;rec-number&gt;23&lt;/rec-number&gt;&lt;foreign-keys&gt;&lt;key app="EN" db-id="2zt5prfx5s2e9rea52gpsr2bwddattvw2wsa" timestamp="1534351178"&gt;23&lt;/key&gt;&lt;/foreign-keys&gt;&lt;ref-type name="Journal Article"&gt;17&lt;/ref-type&gt;&lt;contributors&gt;&lt;authors&gt;&lt;author&gt;Sim, Kathleen&lt;/author&gt;&lt;author&gt;Shaw, Alexander G.&lt;/author&gt;&lt;author&gt;Randell, Paul&lt;/author&gt;&lt;author&gt;Cox, Michael J.&lt;/author&gt;&lt;author&gt;McClure, Zo E.&lt;/author&gt;&lt;author&gt;Li, Ming Shi&lt;/author&gt;&lt;author&gt;Haddad, Munther&lt;/author&gt;&lt;author&gt;Langford, Paul R.&lt;/author&gt;&lt;author&gt;Cookson, William O.C.M.&lt;/author&gt;&lt;author&gt;Moffatt, Miriam F.&lt;/author&gt;&lt;author&gt;Kroll, J. Simon&lt;/author&gt;&lt;/authors&gt;&lt;/contributors&gt;&lt;titles&gt;&lt;title&gt;Dysbiosis anticipating necrotizing enterocolitis in very premature infants&lt;/title&gt;&lt;secondary-title&gt;Clinical Infectious Diseases&lt;/secondary-title&gt;&lt;/titles&gt;&lt;pages&gt;389-397&lt;/pages&gt;&lt;volume&gt;60&lt;/volume&gt;&lt;keywords&gt;&lt;keyword&gt;NEC&lt;/keyword&gt;&lt;keyword&gt;fecal microbiota&lt;/keyword&gt;&lt;keyword&gt;necrotizing enterocolitis&lt;/keyword&gt;&lt;keyword&gt;premature infant&lt;/keyword&gt;&lt;/keywords&gt;&lt;dates&gt;&lt;year&gt;2015&lt;/year&gt;&lt;/dates&gt;&lt;isbn&gt;8328244330&lt;/isbn&gt;&lt;accession-num&gt;25344536&lt;/accession-num&gt;&lt;urls/&gt;&lt;electronic-resource-num&gt;10.1093/cid/ciu822&lt;/electronic-resource-num&gt;&lt;/record&gt;&lt;/Cite&gt;&lt;Cite  &gt;&lt;Author&gt;Underwood&lt;/Author&gt;&lt;Year&gt;2014&lt;/Year&gt;&lt;RecNum&gt;22&lt;/RecNum&gt;&lt;record&gt;&lt;rec-number&gt;22&lt;/rec-number&gt;&lt;foreign-keys&gt;&lt;key app="EN" db-id="2zt5prfx5s2e9rea52gpsr2bwddattvw2wsa" timestamp="1534351178"&gt;22&lt;/key&gt;&lt;/foreign-keys&gt;&lt;ref-type name="Journal Article"&gt;17&lt;/ref-type&gt;&lt;contributors&gt;&lt;authors&gt;&lt;author&gt;Underwood, Mark A.&lt;/author&gt;&lt;author&gt;Arriola, Jennifer&lt;/author&gt;&lt;author&gt;Gerber, Colin W.&lt;/author&gt;&lt;author&gt;Kaveti, Ashwini&lt;/author&gt;&lt;author&gt;Kalanetra, Karen M.&lt;/author&gt;&lt;author&gt;Kananurak, Anchasa&lt;/author&gt;&lt;author&gt;Bevins, Charles L.&lt;/author&gt;&lt;author&gt;Mills, David A.&lt;/author&gt;&lt;author&gt;Dvorak, Bohuslav&lt;/author&gt;&lt;/authors&gt;&lt;/contributors&gt;&lt;titles&gt;&lt;title&gt;Bifidobacterium longum subsp. infantis in experimental necrotizing enterocolitis: alterations in inflammation, innate immune response, and the microbiota&lt;/title&gt;&lt;secondary-title&gt;Pediatric research&lt;/secondary-title&gt;&lt;/titles&gt;&lt;pages&gt;326-333&lt;/pages&gt;&lt;volume&gt;76&lt;/volume&gt;&lt;dates&gt;&lt;year&gt;2014&lt;/year&gt;&lt;/dates&gt;&lt;isbn&gt;0031-3998&lt;/isbn&gt;&lt;accession-num&gt;25000347&lt;/accession-num&gt;&lt;urls/&gt;&lt;electronic-resource-num&gt;10.1038/pr.2014.102&lt;/electronic-resource-num&gt;&lt;/record&gt;&lt;/Cite&gt;&lt;/EndNote&gt;</w:delInstrText>
        </w:r>
      </w:del>
      <w:del w:id="136" w:date="2019-03-15T06:04:24Z" w:author="Jiayi Liu">
        <w:r>
          <w:rPr>
            <w:rStyle w:val="None"/>
            <w:sz w:val="24"/>
            <w:szCs w:val="24"/>
          </w:rPr>
          <w:fldChar w:fldCharType="separate" w:fldLock="0"/>
        </w:r>
      </w:del>
      <w:del w:id="137" w:date="2019-03-15T06:04:24Z" w:author="Jiayi Liu">
        <w:r>
          <w:rPr>
            <w:rStyle w:val="None"/>
            <w:sz w:val="24"/>
            <w:szCs w:val="24"/>
            <w:rtl w:val="0"/>
            <w:lang w:val="en-US"/>
          </w:rPr>
          <w:delText>(Hosny 2017, Rozé 2017, Sim 2015, Underwood 2014)</w:delText>
        </w:r>
      </w:del>
      <w:del w:id="138" w:date="2019-03-15T06:04:24Z" w:author="Jiayi Liu">
        <w:r>
          <w:rPr>
            <w:rStyle w:val="None"/>
            <w:sz w:val="24"/>
            <w:szCs w:val="24"/>
          </w:rPr>
          <w:fldChar w:fldCharType="end" w:fldLock="0"/>
        </w:r>
      </w:del>
      <w:del w:id="139" w:date="2019-03-15T06:04:24Z" w:author="Jiayi Liu">
        <w:r>
          <w:rPr>
            <w:rStyle w:val="None"/>
            <w:sz w:val="24"/>
            <w:szCs w:val="24"/>
            <w:rtl w:val="0"/>
            <w:lang w:val="en-US"/>
          </w:rPr>
          <w:delText xml:space="preserve">; the longitudinal effects of the microbiota on disease onset are still unknown. So far, three studies have explored the fecal microbiota in premature infants preceding NEC onset, especially in VLBW infants </w:delText>
        </w:r>
      </w:del>
      <w:del w:id="140" w:date="2019-03-15T06:04:24Z" w:author="Jiayi Liu">
        <w:r>
          <w:rPr>
            <w:rStyle w:val="None"/>
            <w:sz w:val="24"/>
            <w:szCs w:val="24"/>
          </w:rPr>
          <w:fldChar w:fldCharType="begin" w:fldLock="0"/>
        </w:r>
      </w:del>
      <w:del w:id="141" w:date="2019-03-15T06:04:24Z" w:author="Jiayi Liu">
        <w:r>
          <w:rPr>
            <w:rStyle w:val="None"/>
            <w:sz w:val="24"/>
            <w:szCs w:val="24"/>
          </w:rPr>
          <w:delInstrText xml:space="preserve"> ADDIN EN.CITE &lt;EndNote&gt;&lt;Cite  &gt;&lt;Author&gt;Mai&lt;/Author&gt;&lt;Year&gt;2011&lt;/Year&gt;&lt;RecNum&gt;37&lt;/RecNum&gt;&lt;DisplayText&gt;(Mai 2011, Warner 2016, Zhou 2015)&lt;/DisplayText&gt;&lt;record&gt;&lt;rec-number&gt;37&lt;/rec-number&gt;&lt;foreign-keys&gt;&lt;key app="EN" db-id="2zt5prfx5s2e9rea52gpsr2bwddattvw2wsa" timestamp="1534351178"&gt;37&lt;/key&gt;&lt;/foreign-keys&gt;&lt;ref-type name="Journal Article"&gt;17&lt;/ref-type&gt;&lt;contributors&gt;&lt;authors&gt;&lt;author&gt;Mai, Volker&lt;/author&gt;&lt;author&gt;Young, Christopher Michael&lt;/author&gt;&lt;author&gt;Ukhanova, Maria&lt;/author&gt;&lt;author&gt;Wang, Xiaoyu&lt;/author&gt;&lt;author&gt;Sun, Yijun&lt;/author&gt;&lt;author&gt;Casella, George&lt;/author&gt;&lt;author&gt;Theriaque, Douglas&lt;/author&gt;&lt;author&gt;Li, Nan&lt;/author&gt;&lt;author&gt;Sharma, Renu&lt;/author&gt;&lt;author&gt;Hudak, Mark&lt;/author&gt;&lt;author&gt;Neu, Josef&lt;/author&gt;&lt;/authors&gt;&lt;/contributors&gt;&lt;titles&gt;&lt;title&gt;Fecal microbiota in premature infants prior to necrotizing enterocolitis&lt;/title&gt;&lt;secondary-title&gt;PLoS ONE&lt;/secondary-title&gt;&lt;/titles&gt;&lt;pages&gt;1-7&lt;/pages&gt;&lt;volume&gt;6&lt;/volume&gt;&lt;dates&gt;&lt;year&gt;2011&lt;/year&gt;&lt;/dates&gt;&lt;isbn&gt;1932-6203 (Electronic)\r1932-6203 (Linking)&lt;/isbn&gt;&lt;accession-num&gt;21674011&lt;/accession-num&gt;&lt;urls/&gt;&lt;electronic-resource-num&gt;10.1371/journal.pone.0020647&lt;/electronic-resource-num&gt;&lt;/record&gt;&lt;/Cite&gt;&lt;Cite  &gt;&lt;Author&gt;Warner&lt;/Author&gt;&lt;Year&gt;2016&lt;/Year&gt;&lt;RecNum&gt;39&lt;/RecNum&gt;&lt;record&gt;&lt;rec-number&gt;39&lt;/rec-number&gt;&lt;foreign-keys&gt;&lt;key app="EN" db-id="2zt5prfx5s2e9rea52gpsr2bwddattvw2wsa" timestamp="1534351178"&gt;39&lt;/key&gt;&lt;/foreign-keys&gt;&lt;ref-type name="Journal Article"&gt;17&lt;/ref-type&gt;&lt;contributors&gt;&lt;authors&gt;&lt;author&gt;Warner, Barbara B.&lt;/author&gt;&lt;author&gt;Deych, Elena&lt;/author&gt;&lt;author&gt;Zhou, Yanjiao&lt;/author&gt;&lt;author&gt;Hall-Moore, Carla&lt;/author&gt;&lt;author&gt;Weinstock, George M.&lt;/author&gt;&lt;author&gt;Sodergren, Erica&lt;/author&gt;&lt;author&gt;Shaikh, Nurmohammad&lt;/author&gt;&lt;author&gt;Hoffmann, Julie A.&lt;/author&gt;&lt;author&gt;Linneman, Laura A.&lt;/author&gt;&lt;author&gt;Hamvas, Aaron&lt;/author&gt;&lt;author&gt;Khanna, Geetika&lt;/author&gt;&lt;author&gt;Rouggly-Nickless, Lucina C.&lt;/author&gt;&lt;author&gt;Ndao, I. Malick&lt;/author&gt;&lt;author&gt;Shands, Berkley A.&lt;/author&gt;&lt;author&gt;Escobedo, Marilyn&lt;/author&gt;&lt;author&gt;Sullivan, Janice E.&lt;/author&gt;&lt;author&gt;Radmacher, Paula G.&lt;/author&gt;&lt;author&gt;Shannon, William D.&lt;/author&gt;&lt;author&gt;Tarr, Phillip I.&lt;/author&gt;&lt;/authors&gt;&lt;/contributors&gt;&lt;titles&gt;&lt;title&gt;Gut bacteria dysbiosis and necrotising enterocolitis in very low birthweight infants: A prospective case-control study&lt;/title&gt;&lt;secondary-title&gt;The Lancet&lt;/secondary-title&gt;&lt;/titles&gt;&lt;pages&gt;1928-1936&lt;/pages&gt;&lt;volume&gt;387&lt;/volume&gt;&lt;dates&gt;&lt;year&gt;2016&lt;/year&gt;&lt;/dates&gt;&lt;publisher&gt;Elsevier Ltd&lt;/publisher&gt;&lt;isbn&gt;01406736&lt;/isbn&gt;&lt;accession-num&gt;26969089&lt;/accession-num&gt;&lt;urls/&gt;&lt;electronic-resource-num&gt;10.1016/S0140-6736(16)00081-7&lt;/electronic-resource-num&gt;&lt;/record&gt;&lt;/Cite&gt;&lt;Cite  &gt;&lt;Author&gt;Zhou&lt;/Author&gt;&lt;Year&gt;2015&lt;/Year&gt;&lt;RecNum&gt;40&lt;/RecNum&gt;&lt;record&gt;&lt;rec-number&gt;40&lt;/rec-number&gt;&lt;foreign-keys&gt;&lt;key app="EN" db-id="2zt5prfx5s2e9rea52gpsr2bwddattvw2wsa" timestamp="1534351178"&gt;40&lt;/key&gt;&lt;/foreign-keys&gt;&lt;ref-type name="Journal Article"&gt;17&lt;/ref-type&gt;&lt;contributors&gt;&lt;authors&gt;&lt;author&gt;Zhou, Yanjiao&lt;/author&gt;&lt;author&gt;Shan, Gururaj&lt;/author&gt;&lt;author&gt;Sodergren, Erica&lt;/author&gt;&lt;author&gt;Weinstock, George&lt;/author&gt;&lt;author&gt;Walker, W. Allan&lt;/author&gt;&lt;author&gt;Gregory, Katherine E.&lt;/author&gt;&lt;/authors&gt;&lt;/contributors&gt;&lt;titles&gt;&lt;title&gt;Longitudinal analysis of the premature infant intestinal microbiome prior to necrotizing enterocolitis: A case-control study&lt;/title&gt;&lt;secondary-title&gt;PLoS ONE&lt;/secondary-title&gt;&lt;/titles&gt;&lt;pages&gt;1-16&lt;/pages&gt;&lt;volume&gt;10&lt;/volume&gt;&lt;dates&gt;&lt;year&gt;2015&lt;/year&gt;&lt;/dates&gt;&lt;isbn&gt;1932-6203&lt;/isbn&gt;&lt;accession-num&gt;25741698&lt;/accession-num&gt;&lt;urls/&gt;&lt;electronic-resource-num&gt;10.1371/journal.pone.0118632&lt;/electronic-resource-num&gt;&lt;/record&gt;&lt;/Cite&gt;&lt;/EndNote&gt;</w:delInstrText>
        </w:r>
      </w:del>
      <w:del w:id="142" w:date="2019-03-15T06:04:24Z" w:author="Jiayi Liu">
        <w:r>
          <w:rPr>
            <w:rStyle w:val="None"/>
            <w:sz w:val="24"/>
            <w:szCs w:val="24"/>
          </w:rPr>
          <w:fldChar w:fldCharType="separate" w:fldLock="0"/>
        </w:r>
      </w:del>
      <w:del w:id="143" w:date="2019-03-15T06:04:24Z" w:author="Jiayi Liu">
        <w:r>
          <w:rPr>
            <w:rStyle w:val="None"/>
            <w:sz w:val="24"/>
            <w:szCs w:val="24"/>
            <w:rtl w:val="0"/>
            <w:lang w:val="en-US"/>
          </w:rPr>
          <w:delText>(Mai 2011, Warner 2016, Zhou 2015)</w:delText>
        </w:r>
      </w:del>
      <w:del w:id="144" w:date="2019-03-15T06:04:24Z" w:author="Jiayi Liu">
        <w:r>
          <w:rPr>
            <w:rStyle w:val="None"/>
            <w:sz w:val="24"/>
            <w:szCs w:val="24"/>
          </w:rPr>
          <w:fldChar w:fldCharType="end" w:fldLock="0"/>
        </w:r>
      </w:del>
      <w:del w:id="145" w:date="2019-03-15T06:04:24Z" w:author="Jiayi Liu">
        <w:r>
          <w:rPr>
            <w:rStyle w:val="None"/>
            <w:sz w:val="24"/>
            <w:szCs w:val="24"/>
            <w:rtl w:val="0"/>
            <w:lang w:val="en-US"/>
          </w:rPr>
          <w:delText xml:space="preserve">. Mai et al. detected an increase in the </w:delText>
        </w:r>
      </w:del>
      <w:del w:id="146" w:date="2019-03-15T06:04:24Z" w:author="Jiayi Liu">
        <w:r>
          <w:rPr>
            <w:rStyle w:val="None"/>
            <w:i w:val="1"/>
            <w:iCs w:val="1"/>
            <w:sz w:val="24"/>
            <w:szCs w:val="24"/>
            <w:rtl w:val="0"/>
            <w:lang w:val="en-US"/>
          </w:rPr>
          <w:delText>Proteobacteria</w:delText>
        </w:r>
      </w:del>
      <w:del w:id="147" w:date="2019-03-15T06:04:24Z" w:author="Jiayi Liu">
        <w:r>
          <w:rPr>
            <w:rStyle w:val="None"/>
            <w:sz w:val="24"/>
            <w:szCs w:val="24"/>
            <w:rtl w:val="0"/>
            <w:lang w:val="en-US"/>
          </w:rPr>
          <w:delText xml:space="preserve"> and a decrease in the </w:delText>
        </w:r>
      </w:del>
      <w:del w:id="148" w:date="2019-03-15T06:04:24Z" w:author="Jiayi Liu">
        <w:r>
          <w:rPr>
            <w:rStyle w:val="None"/>
            <w:i w:val="1"/>
            <w:iCs w:val="1"/>
            <w:sz w:val="24"/>
            <w:szCs w:val="24"/>
            <w:rtl w:val="0"/>
            <w:lang w:val="en-US"/>
          </w:rPr>
          <w:delText>Firmicutes</w:delText>
        </w:r>
      </w:del>
      <w:del w:id="149" w:date="2019-03-15T06:04:24Z" w:author="Jiayi Liu">
        <w:r>
          <w:rPr>
            <w:rStyle w:val="None"/>
            <w:sz w:val="24"/>
            <w:szCs w:val="24"/>
            <w:rtl w:val="0"/>
            <w:lang w:val="en-US"/>
          </w:rPr>
          <w:delText xml:space="preserve"> phyla during three to seven days before NEC onset </w:delText>
        </w:r>
      </w:del>
      <w:del w:id="150" w:date="2019-03-15T06:04:24Z" w:author="Jiayi Liu">
        <w:r>
          <w:rPr>
            <w:rStyle w:val="None"/>
            <w:sz w:val="24"/>
            <w:szCs w:val="24"/>
          </w:rPr>
          <w:fldChar w:fldCharType="begin" w:fldLock="0"/>
        </w:r>
      </w:del>
      <w:del w:id="151" w:date="2019-03-15T06:04:24Z" w:author="Jiayi Liu">
        <w:r>
          <w:rPr>
            <w:rStyle w:val="None"/>
            <w:sz w:val="24"/>
            <w:szCs w:val="24"/>
          </w:rPr>
          <w:delInstrText xml:space="preserve"> ADDIN EN.CITE &lt;EndNote&gt;&lt;Cite  &gt;&lt;Author&gt;Mai&lt;/Author&gt;&lt;Year&gt;2011&lt;/Year&gt;&lt;RecNum&gt;37&lt;/RecNum&gt;&lt;DisplayText&gt;(Mai 2011)&lt;/DisplayText&gt;&lt;record&gt;&lt;rec-number&gt;37&lt;/rec-number&gt;&lt;foreign-keys&gt;&lt;key app="EN" db-id="2zt5prfx5s2e9rea52gpsr2bwddattvw2wsa" timestamp="1534351178"&gt;37&lt;/key&gt;&lt;/foreign-keys&gt;&lt;ref-type name="Journal Article"&gt;17&lt;/ref-type&gt;&lt;contributors&gt;&lt;authors&gt;&lt;author&gt;Mai, Volker&lt;/author&gt;&lt;author&gt;Young, Christopher Michael&lt;/author&gt;&lt;author&gt;Ukhanova, Maria&lt;/author&gt;&lt;author&gt;Wang, Xiaoyu&lt;/author&gt;&lt;author&gt;Sun, Yijun&lt;/author&gt;&lt;author&gt;Casella, George&lt;/author&gt;&lt;author&gt;Theriaque, Douglas&lt;/author&gt;&lt;author&gt;Li, Nan&lt;/author&gt;&lt;author&gt;Sharma, Renu&lt;/author&gt;&lt;author&gt;Hudak, Mark&lt;/author&gt;&lt;author&gt;Neu, Josef&lt;/author&gt;&lt;/authors&gt;&lt;/contributors&gt;&lt;titles&gt;&lt;title&gt;Fecal microbiota in premature infants prior to necrotizing enterocolitis&lt;/title&gt;&lt;secondary-title&gt;PLoS ONE&lt;/secondary-title&gt;&lt;/titles&gt;&lt;pages&gt;1-7&lt;/pages&gt;&lt;volume&gt;6&lt;/volume&gt;&lt;dates&gt;&lt;year&gt;2011&lt;/year&gt;&lt;/dates&gt;&lt;isbn&gt;1932-6203 (Electronic)\r1932-6203 (Linking)&lt;/isbn&gt;&lt;accession-num&gt;21674011&lt;/accession-num&gt;&lt;urls/&gt;&lt;electronic-resource-num&gt;10.1371/journal.pone.0020647&lt;/electronic-resource-num&gt;&lt;/record&gt;&lt;/Cite&gt;&lt;/EndNote&gt;</w:delInstrText>
        </w:r>
      </w:del>
      <w:del w:id="152" w:date="2019-03-15T06:04:24Z" w:author="Jiayi Liu">
        <w:r>
          <w:rPr>
            <w:rStyle w:val="None"/>
            <w:sz w:val="24"/>
            <w:szCs w:val="24"/>
          </w:rPr>
          <w:fldChar w:fldCharType="separate" w:fldLock="0"/>
        </w:r>
      </w:del>
      <w:del w:id="153" w:date="2019-03-15T06:04:24Z" w:author="Jiayi Liu">
        <w:r>
          <w:rPr>
            <w:rStyle w:val="None"/>
            <w:sz w:val="24"/>
            <w:szCs w:val="24"/>
            <w:rtl w:val="0"/>
            <w:lang w:val="en-US"/>
          </w:rPr>
          <w:delText>(Mai 2011)</w:delText>
        </w:r>
      </w:del>
      <w:del w:id="154" w:date="2019-03-15T06:04:24Z" w:author="Jiayi Liu">
        <w:r>
          <w:rPr>
            <w:rStyle w:val="None"/>
            <w:sz w:val="24"/>
            <w:szCs w:val="24"/>
          </w:rPr>
          <w:fldChar w:fldCharType="end" w:fldLock="0"/>
        </w:r>
      </w:del>
      <w:del w:id="155" w:date="2019-03-15T06:04:24Z" w:author="Jiayi Liu">
        <w:r>
          <w:rPr>
            <w:rStyle w:val="None"/>
            <w:sz w:val="24"/>
            <w:szCs w:val="24"/>
            <w:rtl w:val="0"/>
            <w:lang w:val="en-US"/>
          </w:rPr>
          <w:delText xml:space="preserve">. Zhou et al. found a relatively higher abundance of Clostridium and </w:delText>
        </w:r>
      </w:del>
      <w:del w:id="156" w:date="2019-03-15T06:04:24Z" w:author="Jiayi Liu">
        <w:r>
          <w:rPr>
            <w:rStyle w:val="None"/>
            <w:i w:val="1"/>
            <w:iCs w:val="1"/>
            <w:sz w:val="24"/>
            <w:szCs w:val="24"/>
            <w:rtl w:val="0"/>
            <w:lang w:val="en-US"/>
          </w:rPr>
          <w:delText>Gamma-Proteobacteria</w:delText>
        </w:r>
      </w:del>
      <w:del w:id="157" w:date="2019-03-15T06:04:24Z" w:author="Jiayi Liu">
        <w:r>
          <w:rPr>
            <w:rStyle w:val="None"/>
            <w:sz w:val="24"/>
            <w:szCs w:val="24"/>
            <w:rtl w:val="0"/>
            <w:lang w:val="en-US"/>
          </w:rPr>
          <w:delText xml:space="preserve"> in the proximity of NEC during early and late onset, respectively </w:delText>
        </w:r>
      </w:del>
      <w:del w:id="158" w:date="2019-03-15T06:04:24Z" w:author="Jiayi Liu">
        <w:r>
          <w:rPr>
            <w:rStyle w:val="None"/>
            <w:sz w:val="24"/>
            <w:szCs w:val="24"/>
          </w:rPr>
          <w:fldChar w:fldCharType="begin" w:fldLock="0"/>
        </w:r>
      </w:del>
      <w:del w:id="159" w:date="2019-03-15T06:04:24Z" w:author="Jiayi Liu">
        <w:r>
          <w:rPr>
            <w:rStyle w:val="None"/>
            <w:sz w:val="24"/>
            <w:szCs w:val="24"/>
          </w:rPr>
          <w:delInstrText xml:space="preserve"> ADDIN EN.CITE &lt;EndNote&gt;&lt;Cite  &gt;&lt;Author&gt;Zhou&lt;/Author&gt;&lt;Year&gt;2015&lt;/Year&gt;&lt;RecNum&gt;40&lt;/RecNum&gt;&lt;DisplayText&gt;(Zhou 2015)&lt;/DisplayText&gt;&lt;record&gt;&lt;rec-number&gt;40&lt;/rec-number&gt;&lt;foreign-keys&gt;&lt;key app="EN" db-id="2zt5prfx5s2e9rea52gpsr2bwddattvw2wsa" timestamp="1534351178"&gt;40&lt;/key&gt;&lt;/foreign-keys&gt;&lt;ref-type name="Journal Article"&gt;17&lt;/ref-type&gt;&lt;contributors&gt;&lt;authors&gt;&lt;author&gt;Zhou, Yanjiao&lt;/author&gt;&lt;author&gt;Shan, Gururaj&lt;/author&gt;&lt;author&gt;Sodergren, Erica&lt;/author&gt;&lt;author&gt;Weinstock, George&lt;/author&gt;&lt;author&gt;Walker, W. Allan&lt;/author&gt;&lt;author&gt;Gregory, Katherine E.&lt;/author&gt;&lt;/authors&gt;&lt;/contributors&gt;&lt;titles&gt;&lt;title&gt;Longitudinal analysis of the premature infant intestinal microbiome prior to necrotizing enterocolitis: A case-control study&lt;/title&gt;&lt;secondary-title&gt;PLoS ONE&lt;/secondary-title&gt;&lt;/titles&gt;&lt;pages&gt;1-16&lt;/pages&gt;&lt;volume&gt;10&lt;/volume&gt;&lt;dates&gt;&lt;year&gt;2015&lt;/year&gt;&lt;/dates&gt;&lt;isbn&gt;1932-6203&lt;/isbn&gt;&lt;accession-num&gt;25741698&lt;/accession-num&gt;&lt;urls/&gt;&lt;electronic-resource-num&gt;10.1371/journal.pone.0118632&lt;/electronic-resource-num&gt;&lt;/record&gt;&lt;/Cite&gt;&lt;/EndNote&gt;</w:delInstrText>
        </w:r>
      </w:del>
      <w:del w:id="160" w:date="2019-03-15T06:04:24Z" w:author="Jiayi Liu">
        <w:r>
          <w:rPr>
            <w:rStyle w:val="None"/>
            <w:sz w:val="24"/>
            <w:szCs w:val="24"/>
          </w:rPr>
          <w:fldChar w:fldCharType="separate" w:fldLock="0"/>
        </w:r>
      </w:del>
      <w:del w:id="161" w:date="2019-03-15T06:04:24Z" w:author="Jiayi Liu">
        <w:r>
          <w:rPr>
            <w:rStyle w:val="None"/>
            <w:sz w:val="24"/>
            <w:szCs w:val="24"/>
            <w:rtl w:val="0"/>
            <w:lang w:val="en-US"/>
          </w:rPr>
          <w:delText>(Zhou 2015)</w:delText>
        </w:r>
      </w:del>
      <w:del w:id="162" w:date="2019-03-15T06:04:24Z" w:author="Jiayi Liu">
        <w:r>
          <w:rPr>
            <w:rStyle w:val="None"/>
            <w:sz w:val="24"/>
            <w:szCs w:val="24"/>
          </w:rPr>
          <w:fldChar w:fldCharType="end" w:fldLock="0"/>
        </w:r>
      </w:del>
      <w:del w:id="163" w:date="2019-03-15T06:04:24Z" w:author="Jiayi Liu">
        <w:r>
          <w:rPr>
            <w:rStyle w:val="None"/>
            <w:sz w:val="24"/>
            <w:szCs w:val="24"/>
            <w:rtl w:val="0"/>
            <w:lang w:val="en-US"/>
          </w:rPr>
          <w:delText xml:space="preserve">. </w:delText>
        </w:r>
      </w:del>
    </w:p>
    <w:p>
      <w:pPr>
        <w:pStyle w:val="Body A"/>
        <w:suppressAutoHyphens w:val="1"/>
        <w:spacing w:line="276" w:lineRule="auto"/>
        <w:jc w:val="both"/>
        <w:rPr>
          <w:del w:id="164" w:date="2019-03-15T06:04:24Z" w:author="Jiayi Liu"/>
          <w:rStyle w:val="None"/>
          <w:sz w:val="24"/>
          <w:szCs w:val="24"/>
        </w:rPr>
      </w:pPr>
      <w:del w:id="165" w:date="2019-03-15T06:04:24Z" w:author="Jiayi Liu">
        <w:r>
          <w:rPr>
            <w:rStyle w:val="None"/>
            <w:sz w:val="24"/>
            <w:szCs w:val="24"/>
            <w:rtl w:val="0"/>
            <w:lang w:val="en-US"/>
          </w:rPr>
          <w:delText>On the other hand, increasing evidence shows that altered intestinal flora influence enteric infections</w:delText>
        </w:r>
      </w:del>
      <w:del w:id="166" w:date="2019-03-15T06:04:24Z" w:author="Jiayi Liu">
        <w:r>
          <w:rPr>
            <w:rStyle w:val="None"/>
            <w:sz w:val="24"/>
            <w:szCs w:val="24"/>
          </w:rPr>
          <w:fldChar w:fldCharType="begin" w:fldLock="0"/>
        </w:r>
      </w:del>
      <w:del w:id="167" w:date="2019-03-15T06:04:24Z" w:author="Jiayi Liu">
        <w:r>
          <w:rPr>
            <w:rStyle w:val="None"/>
            <w:sz w:val="24"/>
            <w:szCs w:val="24"/>
          </w:rPr>
          <w:delInstrText xml:space="preserve"> ADDIN EN.CITE &lt;EndNote&gt;&lt;Cite  &gt;&lt;Author&gt;Sekirov&lt;/Author&gt;&lt;Year&gt;2009&lt;/Year&gt;&lt;RecNum&gt;1&lt;/RecNum&gt;&lt;DisplayText&gt;(Sekirov 2009)&lt;/DisplayText&gt;&lt;record&gt;&lt;rec-number&gt;1&lt;/rec-number&gt;&lt;foreign-keys&gt;&lt;key app="EN" db-id="2zt5prfx5s2e9rea52gpsr2bwddattvw2wsa" timestamp="1534350009"&gt;1&lt;/key&gt;&lt;key app="ENWeb" db-id=""&gt;0&lt;/key&gt;&lt;/foreign-keys&gt;&lt;ref-type name="Journal Article"&gt;17&lt;/ref-type&gt;&lt;contributors&gt;&lt;authors&gt;&lt;author&gt;Sekirov, I.&lt;/author&gt;&lt;author&gt;Finlay, B. B.&lt;/author&gt;&lt;/authors&gt;&lt;/contributors&gt;&lt;auth-address&gt;Michael Smith Laboratories, University of British Columbia, Vancouver, British Columbia, V6T 1Z4, Canada.&lt;/auth-address&gt;&lt;titles&gt;&lt;title&gt;The role of the intestinal microbiota in enteric infection&lt;/title&gt;&lt;secondary-title&gt;J Physiol&lt;/secondary-title&gt;&lt;/titles&gt;&lt;periodical&gt;&lt;full-title&gt;J Physiol&lt;/full-title&gt;&lt;/periodical&gt;&lt;pages&gt;4159-67&lt;/pages&gt;&lt;volume&gt;587&lt;/volume&gt;&lt;number&gt;Pt 17&lt;/number&gt;&lt;keywords&gt;&lt;keyword&gt;Animals&lt;/keyword&gt;&lt;keyword&gt;Enteritis/*immunology/*microbiology&lt;/keyword&gt;&lt;keyword&gt;Humans&lt;/keyword&gt;&lt;keyword&gt;Immunity, Innate/*immunology&lt;/keyword&gt;&lt;keyword&gt;Intestines/*immunology/*microbiology&lt;/keyword&gt;&lt;keyword&gt;Metagenome/*immunology&lt;/keyword&gt;&lt;keyword&gt;*Models, Immunological&lt;/keyword&gt;&lt;/keywords&gt;&lt;dates&gt;&lt;year&gt;2009&lt;/year&gt;&lt;pub-dates&gt;&lt;date&gt;Sep 1&lt;/date&gt;&lt;/pub-dates&gt;&lt;/dates&gt;&lt;isbn&gt;1469-7793 (Electronic)&amp;#13;0022-3751 (Linking)&lt;/isbn&gt;&lt;accession-num&gt;19491248&lt;/accession-num&gt;&lt;urls&gt;&lt;related-urls&gt;&lt;url&gt;https://www.ncbi.nlm.nih.gov/pubmed/19491248&lt;/url&gt;&lt;/related-urls&gt;&lt;/urls&gt;&lt;custom2&gt;PMC2754356&lt;/custom2&gt;&lt;electronic-resource-num&gt;10.1113/jphysiol.2009.172742&lt;/electronic-resource-num&gt;&lt;/record&gt;&lt;/Cite&gt;&lt;/EndNote&gt;</w:delInstrText>
        </w:r>
      </w:del>
      <w:del w:id="168" w:date="2019-03-15T06:04:24Z" w:author="Jiayi Liu">
        <w:r>
          <w:rPr>
            <w:rStyle w:val="None"/>
            <w:sz w:val="24"/>
            <w:szCs w:val="24"/>
          </w:rPr>
          <w:fldChar w:fldCharType="separate" w:fldLock="0"/>
        </w:r>
      </w:del>
      <w:del w:id="169" w:date="2019-03-15T06:04:24Z" w:author="Jiayi Liu">
        <w:r>
          <w:rPr>
            <w:rStyle w:val="None"/>
            <w:sz w:val="24"/>
            <w:szCs w:val="24"/>
            <w:rtl w:val="0"/>
            <w:lang w:val="en-US"/>
          </w:rPr>
          <w:delText>(Sekirov 2009)</w:delText>
        </w:r>
      </w:del>
      <w:del w:id="170" w:date="2019-03-15T06:04:24Z" w:author="Jiayi Liu">
        <w:r>
          <w:rPr>
            <w:rStyle w:val="None"/>
            <w:sz w:val="24"/>
            <w:szCs w:val="24"/>
          </w:rPr>
          <w:fldChar w:fldCharType="end" w:fldLock="0"/>
        </w:r>
      </w:del>
      <w:del w:id="171" w:date="2019-03-15T06:04:24Z" w:author="Jiayi Liu">
        <w:r>
          <w:rPr>
            <w:rStyle w:val="None"/>
            <w:sz w:val="24"/>
            <w:szCs w:val="24"/>
            <w:rtl w:val="0"/>
            <w:lang w:val="en-US"/>
          </w:rPr>
          <w:delText xml:space="preserve">, and are associated with higher prevalence of septic complications including bacteremic enteritis and higher risk of mortality in patients with systemic inflammatory response syndrome </w:delText>
        </w:r>
      </w:del>
      <w:del w:id="172" w:date="2019-03-15T06:04:24Z" w:author="Jiayi Liu">
        <w:r>
          <w:rPr>
            <w:rStyle w:val="None"/>
            <w:sz w:val="24"/>
            <w:szCs w:val="24"/>
          </w:rPr>
          <w:fldChar w:fldCharType="begin" w:fldLock="0"/>
        </w:r>
      </w:del>
      <w:del w:id="173" w:date="2019-03-15T06:04:24Z" w:author="Jiayi Liu">
        <w:r>
          <w:rPr>
            <w:rStyle w:val="None"/>
            <w:sz w:val="24"/>
            <w:szCs w:val="24"/>
          </w:rPr>
          <w:delInstrText xml:space="preserve"> ADDIN EN.CITE &lt;EndNote&gt;&lt;Cite  &gt;&lt;Author&gt;Shimizu&lt;/Author&gt;&lt;Year&gt;2011&lt;/Year&gt;&lt;RecNum&gt;33&lt;/RecNum&gt;&lt;DisplayText&gt;(Shimizu 2011)&lt;/DisplayText&gt;&lt;record&gt;&lt;rec-number&gt;33&lt;/rec-number&gt;&lt;foreign-keys&gt;&lt;key app="EN" db-id="2zt5prfx5s2e9rea52gpsr2bwddattvw2wsa" timestamp="1534351178"&gt;33&lt;/key&gt;&lt;/foreign-keys&gt;&lt;ref-type name="Journal Article"&gt;17&lt;/ref-type&gt;&lt;contributors&gt;&lt;authors&gt;&lt;author&gt;Shimizu, Kentaro&lt;/author&gt;&lt;author&gt;Ogura, Hiroshi&lt;/author&gt;&lt;author&gt;Hamasaki, Toshimitsu&lt;/author&gt;&lt;author&gt;Goto, Miki&lt;/author&gt;&lt;author&gt;Tasaki, Osamu&lt;/author&gt;&lt;author&gt;Asahara, Takashi&lt;/author&gt;&lt;author&gt;Nomoto, Koji&lt;/author&gt;&lt;author&gt;Morotomi, Masami&lt;/author&gt;&lt;author&gt;Matsushima, Asako&lt;/author&gt;&lt;author&gt;Kuwagata, Yasuyuki&lt;/author&gt;&lt;author&gt;Sugimoto, Hisashi&lt;/author&gt;&lt;/authors&gt;&lt;/contributors&gt;&lt;titles&gt;&lt;title&gt;Altered gut flora are associated with septic complications and death in critically ill patients with systemic inflammatory response syndrome&lt;/title&gt;&lt;secondary-title&gt;Digestive Diseases and Sciences&lt;/secondary-title&gt;&lt;/titles&gt;&lt;pages&gt;1171-1177&lt;/pages&gt;&lt;volume&gt;56&lt;/volume&gt;&lt;keywords&gt;&lt;keyword&gt;Classification and regression trees&lt;/keyword&gt;&lt;keyword&gt;Flora&lt;/keyword&gt;&lt;keyword&gt;Gut&lt;/keyword&gt;&lt;keyword&gt;ICU&lt;/keyword&gt;&lt;keyword&gt;Probiotics&lt;/keyword&gt;&lt;keyword&gt;Sepsis&lt;/keyword&gt;&lt;/keywords&gt;&lt;dates&gt;&lt;year&gt;2011&lt;/year&gt;&lt;/dates&gt;&lt;isbn&gt;1062001014188&lt;/isbn&gt;&lt;accession-num&gt;20931284&lt;/accession-num&gt;&lt;urls/&gt;&lt;electronic-resource-num&gt;10.1007/s10620-010-1418-8&lt;/electronic-resource-num&gt;&lt;/record&gt;&lt;/Cite&gt;&lt;/EndNote&gt;</w:delInstrText>
        </w:r>
      </w:del>
      <w:del w:id="174" w:date="2019-03-15T06:04:24Z" w:author="Jiayi Liu">
        <w:r>
          <w:rPr>
            <w:rStyle w:val="None"/>
            <w:sz w:val="24"/>
            <w:szCs w:val="24"/>
          </w:rPr>
          <w:fldChar w:fldCharType="separate" w:fldLock="0"/>
        </w:r>
      </w:del>
      <w:del w:id="175" w:date="2019-03-15T06:04:24Z" w:author="Jiayi Liu">
        <w:r>
          <w:rPr>
            <w:rStyle w:val="None"/>
            <w:sz w:val="24"/>
            <w:szCs w:val="24"/>
            <w:rtl w:val="0"/>
            <w:lang w:val="en-US"/>
          </w:rPr>
          <w:delText>(Shimizu 2011)</w:delText>
        </w:r>
      </w:del>
      <w:del w:id="176" w:date="2019-03-15T06:04:24Z" w:author="Jiayi Liu">
        <w:r>
          <w:rPr>
            <w:rStyle w:val="None"/>
            <w:sz w:val="24"/>
            <w:szCs w:val="24"/>
          </w:rPr>
          <w:fldChar w:fldCharType="end" w:fldLock="0"/>
        </w:r>
      </w:del>
      <w:del w:id="177" w:date="2019-03-15T06:04:24Z" w:author="Jiayi Liu">
        <w:r>
          <w:rPr>
            <w:rStyle w:val="None"/>
            <w:sz w:val="24"/>
            <w:szCs w:val="24"/>
            <w:rtl w:val="0"/>
            <w:lang w:val="en-US"/>
          </w:rPr>
          <w:delText xml:space="preserve">. In preterm infants, an overgrowth of certain bacterial genera that overlap with the causative genera of the condition has been reported in the intestine prior to late-onset sepsis (LOS) </w:delText>
        </w:r>
      </w:del>
      <w:del w:id="178" w:date="2019-03-15T06:04:24Z" w:author="Jiayi Liu">
        <w:r>
          <w:rPr>
            <w:rStyle w:val="None"/>
            <w:sz w:val="24"/>
            <w:szCs w:val="24"/>
          </w:rPr>
          <w:fldChar w:fldCharType="begin" w:fldLock="0"/>
        </w:r>
      </w:del>
      <w:del w:id="179" w:date="2019-03-15T06:04:24Z" w:author="Jiayi Liu">
        <w:r>
          <w:rPr>
            <w:rStyle w:val="None"/>
            <w:sz w:val="24"/>
            <w:szCs w:val="24"/>
          </w:rPr>
          <w:delInstrText xml:space="preserve"> ADDIN EN.CITE &lt;EndNote&gt;&lt;Cite  &gt;&lt;Author&gt;Stewart&lt;/Author&gt;&lt;Year&gt;2017&lt;/Year&gt;&lt;RecNum&gt;19&lt;/RecNum&gt;&lt;DisplayText&gt;(Stewart 2017)&lt;/DisplayText&gt;&lt;record&gt;&lt;rec-number&gt;19&lt;/rec-number&gt;&lt;foreign-keys&gt;&lt;key app="EN" db-id="2zt5prfx5s2e9rea52gpsr2bwddattvw2wsa" timestamp="1534351178"&gt;19&lt;/key&gt;&lt;/foreign-keys&gt;&lt;ref-type name="Journal Article"&gt;17&lt;/ref-type&gt;&lt;contributors&gt;&lt;authors&gt;&lt;author&gt;Stewart, Christopher J.&lt;/author&gt;&lt;author&gt;Embleton, Nicholas D.&lt;/author&gt;&lt;author&gt;Marrs, Emma C.L.&lt;/author&gt;&lt;author&gt;Smith, Daniel P.&lt;/author&gt;&lt;author&gt;Fofanova, Tatiana&lt;/author&gt;&lt;author&gt;Nelson, Andrew&lt;/author&gt;&lt;author&gt;Skeath, Tom&lt;/author&gt;&lt;author&gt;Perry, John D.&lt;/author&gt;&lt;author&gt;Petrosino, Joseph F.&lt;/author&gt;&lt;author&gt;Berrington, Janet E.&lt;/author&gt;&lt;author&gt;Cummings, Stephen P.&lt;/author&gt;&lt;/authors&gt;&lt;/contributors&gt;&lt;titles&gt;&lt;title&gt;Longitudinal development of the gut microbiome and metabolome in preterm neonates with late onset sepsis and healthy controls&lt;/title&gt;&lt;secondary-title&gt;Microbiome&lt;/secondary-title&gt;&lt;/titles&gt;&lt;pages&gt;75&lt;/pages&gt;&lt;volume&gt;5&lt;/volume&gt;&lt;keywords&gt;&lt;keyword&gt;Gut microbiome&lt;/keyword&gt;&lt;keyword&gt;Late onset sepsis&lt;/keyword&gt;&lt;keyword&gt;Metabolomics&lt;/keyword&gt;&lt;keyword&gt;Preterm infant&lt;/keyword&gt;&lt;/keywords&gt;&lt;dates&gt;&lt;year&gt;2017&lt;/year&gt;&lt;/dates&gt;&lt;isbn&gt;4016801702&lt;/isbn&gt;&lt;accession-num&gt;28701177&lt;/accession-num&gt;&lt;urls/&gt;&lt;electronic-resource-num&gt;10.1186/s40168-017-0295-1&lt;/electronic-resource-num&gt;&lt;/record&gt;&lt;/Cite&gt;&lt;/EndNote&gt;</w:delInstrText>
        </w:r>
      </w:del>
      <w:del w:id="180" w:date="2019-03-15T06:04:24Z" w:author="Jiayi Liu">
        <w:r>
          <w:rPr>
            <w:rStyle w:val="None"/>
            <w:sz w:val="24"/>
            <w:szCs w:val="24"/>
          </w:rPr>
          <w:fldChar w:fldCharType="separate" w:fldLock="0"/>
        </w:r>
      </w:del>
      <w:del w:id="181" w:date="2019-03-15T06:04:24Z" w:author="Jiayi Liu">
        <w:r>
          <w:rPr>
            <w:rStyle w:val="None"/>
            <w:sz w:val="24"/>
            <w:szCs w:val="24"/>
            <w:rtl w:val="0"/>
            <w:lang w:val="en-US"/>
          </w:rPr>
          <w:delText>(Stewart 2017)</w:delText>
        </w:r>
      </w:del>
      <w:del w:id="182" w:date="2019-03-15T06:04:24Z" w:author="Jiayi Liu">
        <w:r>
          <w:rPr>
            <w:rStyle w:val="None"/>
            <w:sz w:val="24"/>
            <w:szCs w:val="24"/>
          </w:rPr>
          <w:fldChar w:fldCharType="end" w:fldLock="0"/>
        </w:r>
      </w:del>
      <w:del w:id="183" w:date="2019-03-15T06:04:24Z" w:author="Jiayi Liu">
        <w:r>
          <w:rPr>
            <w:rStyle w:val="None"/>
            <w:sz w:val="24"/>
            <w:szCs w:val="24"/>
            <w:rtl w:val="0"/>
            <w:lang w:val="en-US"/>
          </w:rPr>
          <w:delText xml:space="preserve">. Since dysregulation of the immune system could interact with the local gut microbiome </w:delText>
        </w:r>
      </w:del>
      <w:del w:id="184" w:date="2019-03-15T06:04:24Z" w:author="Jiayi Liu">
        <w:r>
          <w:rPr>
            <w:rStyle w:val="None"/>
            <w:sz w:val="24"/>
            <w:szCs w:val="24"/>
          </w:rPr>
          <w:fldChar w:fldCharType="begin" w:fldLock="0"/>
        </w:r>
      </w:del>
      <w:del w:id="185" w:date="2019-03-15T06:04:24Z" w:author="Jiayi Liu">
        <w:r>
          <w:rPr>
            <w:rStyle w:val="None"/>
            <w:sz w:val="24"/>
            <w:szCs w:val="24"/>
          </w:rPr>
          <w:delInstrText xml:space="preserve"> ADDIN EN.CITE &lt;EndNote&gt;&lt;Cite  &gt;&lt;Author&gt;Sekirov&lt;/Author&gt;&lt;Year&gt;2009&lt;/Year&gt;&lt;RecNum&gt;31&lt;/RecNum&gt;&lt;DisplayText&gt;(Sekirov 2009)&lt;/DisplayText&gt;&lt;record&gt;&lt;rec-number&gt;31&lt;/rec-number&gt;&lt;foreign-keys&gt;&lt;key app="EN" db-id="2zt5prfx5s2e9rea52gpsr2bwddattvw2wsa" timestamp="1534351178"&gt;31&lt;/key&gt;&lt;/foreign-keys&gt;&lt;ref-type name="Journal Article"&gt;17&lt;/ref-type&gt;&lt;contributors&gt;&lt;authors&gt;&lt;author&gt;Sekirov, Inna&lt;/author&gt;&lt;author&gt;Finlay, B Brett&lt;/author&gt;&lt;/authors&gt;&lt;/contributors&gt;&lt;titles&gt;&lt;title&gt;The role of the intestinal microbiota in enteric infection&lt;/title&gt;&lt;secondary-title&gt;The Journal of Physiology&lt;/secondary-title&gt;&lt;/titles&gt;&lt;pages&gt;4159-4167&lt;/pages&gt;&lt;volume&gt;17&lt;/volume&gt;&lt;dates&gt;&lt;year&gt;2009&lt;/year&gt;&lt;/dates&gt;&lt;urls/&gt;&lt;electronic-resource-num&gt;10.1113/jphysiol.2009.172742&lt;/electronic-resource-num&gt;&lt;/record&gt;&lt;/Cite&gt;&lt;/EndNote&gt;</w:delInstrText>
        </w:r>
      </w:del>
      <w:del w:id="186" w:date="2019-03-15T06:04:24Z" w:author="Jiayi Liu">
        <w:r>
          <w:rPr>
            <w:rStyle w:val="None"/>
            <w:sz w:val="24"/>
            <w:szCs w:val="24"/>
          </w:rPr>
          <w:fldChar w:fldCharType="separate" w:fldLock="0"/>
        </w:r>
      </w:del>
      <w:del w:id="187" w:date="2019-03-15T06:04:24Z" w:author="Jiayi Liu">
        <w:r>
          <w:rPr>
            <w:rStyle w:val="None"/>
            <w:sz w:val="24"/>
            <w:szCs w:val="24"/>
            <w:rtl w:val="0"/>
            <w:lang w:val="en-US"/>
          </w:rPr>
          <w:delText>(Sekirov 2009)</w:delText>
        </w:r>
      </w:del>
      <w:del w:id="188" w:date="2019-03-15T06:04:24Z" w:author="Jiayi Liu">
        <w:r>
          <w:rPr>
            <w:rStyle w:val="None"/>
            <w:sz w:val="24"/>
            <w:szCs w:val="24"/>
          </w:rPr>
          <w:fldChar w:fldCharType="end" w:fldLock="0"/>
        </w:r>
      </w:del>
      <w:del w:id="189" w:date="2019-03-15T06:04:24Z" w:author="Jiayi Liu">
        <w:r>
          <w:rPr>
            <w:rStyle w:val="None"/>
            <w:sz w:val="24"/>
            <w:szCs w:val="24"/>
            <w:rtl w:val="0"/>
            <w:lang w:val="en-US"/>
          </w:rPr>
          <w:delText xml:space="preserve">, we hypothesize that late-onset sepsis in preterm infants could correlate with gut microbiota dysbiosis. </w:delText>
        </w:r>
      </w:del>
    </w:p>
    <w:p>
      <w:pPr>
        <w:pStyle w:val="Normal1"/>
        <w:rPr>
          <w:del w:id="190" w:date="2019-03-15T06:04:24Z" w:author="Jiayi Liu"/>
          <w:rStyle w:val="None"/>
          <w:rFonts w:ascii="Times New Roman" w:cs="Times New Roman" w:hAnsi="Times New Roman" w:eastAsia="Times New Roman"/>
          <w:color w:val="000000"/>
          <w:sz w:val="24"/>
          <w:szCs w:val="24"/>
          <w:u w:color="000000"/>
        </w:rPr>
      </w:pPr>
      <w:del w:id="191" w:date="2019-03-15T06:04:24Z" w:author="Jiayi Liu">
        <w:r>
          <w:rPr>
            <w:rStyle w:val="None"/>
            <w:rFonts w:ascii="Times New Roman" w:hAnsi="Times New Roman"/>
            <w:color w:val="000000"/>
            <w:sz w:val="24"/>
            <w:szCs w:val="24"/>
            <w:u w:color="000000"/>
            <w:rtl w:val="0"/>
            <w:lang w:val="en-US"/>
          </w:rPr>
          <w:delText xml:space="preserve">The human microbiome project, with the help of advanced sequencing techniques </w:delText>
        </w:r>
      </w:del>
      <w:del w:id="192" w:date="2019-03-15T06:04:24Z" w:author="Jiayi Liu">
        <w:r>
          <w:rPr>
            <w:rStyle w:val="None"/>
            <w:rFonts w:ascii="Times New Roman" w:cs="Times New Roman" w:hAnsi="Times New Roman" w:eastAsia="Times New Roman"/>
            <w:color w:val="000000"/>
            <w:sz w:val="24"/>
            <w:szCs w:val="24"/>
            <w:u w:color="000000"/>
          </w:rPr>
          <w:fldChar w:fldCharType="begin" w:fldLock="0"/>
        </w:r>
      </w:del>
      <w:del w:id="193" w:date="2019-03-15T06:04:24Z" w:author="Jiayi Liu">
        <w:r>
          <w:rPr>
            <w:rStyle w:val="None"/>
            <w:rFonts w:ascii="Times New Roman" w:cs="Times New Roman" w:hAnsi="Times New Roman" w:eastAsia="Times New Roman"/>
            <w:color w:val="000000"/>
            <w:sz w:val="24"/>
            <w:szCs w:val="24"/>
            <w:u w:color="000000"/>
          </w:rPr>
          <w:delInstrText xml:space="preserve"> ADDIN EN.CITE &lt;EndNote&gt;&lt;Cite  &gt;&lt;Author&gt;Fraher&lt;/Author&gt;&lt;Year&gt;2012&lt;/Year&gt;&lt;RecNum&gt;18&lt;/RecNum&gt;&lt;DisplayText&gt;(Fraher 2012, Gevers 2012)&lt;/DisplayText&gt;&lt;record&gt;&lt;rec-number&gt;18&lt;/rec-number&gt;&lt;foreign-keys&gt;&lt;key app="EN" db-id="2zt5prfx5s2e9rea52gpsr2bwddattvw2wsa" timestamp="1534351178"&gt;18&lt;/key&gt;&lt;/foreign-keys&gt;&lt;ref-type name="Journal Article"&gt;17&lt;/ref-type&gt;&lt;contributors&gt;&lt;authors&gt;&lt;author&gt;Fraher, Marianne H.&lt;/author&gt;&lt;author&gt;O'Toole, Paul W.&lt;/author&gt;&lt;author&gt;Quigley, Eamonn M. M.&lt;/author&gt;&lt;/authors&gt;&lt;/contributors&gt;&lt;titles&gt;&lt;title&gt;Techniques used to characterize the gut microbiota: a guide for the clinician&lt;/title&gt;&lt;secondary-title&gt;Nature Reviews Gastroenterology Hepatology&lt;/secondary-title&gt;&lt;/titles&gt;&lt;pages&gt;312-322&lt;/pages&gt;&lt;volume&gt;9&lt;/volume&gt;&lt;keywords&gt;&lt;keyword&gt;Biological techniques&lt;/keyword&gt;&lt;keyword&gt;Microbiota&lt;/keyword&gt;&lt;keyword&gt;Sequencing&lt;/keyword&gt;&lt;/keywords&gt;&lt;dates&gt;&lt;year&gt;2012&lt;/year&gt;&lt;/dates&gt;&lt;publisher&gt;Nature Publishing Group&lt;/publisher&gt;&lt;urls&gt;&lt;/urls&gt;&lt;electronic-resource-num&gt;10.1038/nrgastro.2012.44&lt;/electronic-resource-num&gt;&lt;/record&gt;&lt;/Cite&gt;&lt;Cite  &gt;&lt;Author&gt;Gevers&lt;/Author&gt;&lt;Year&gt;2012&lt;/Year&gt;&lt;RecNum&gt;17&lt;/RecNum&gt;&lt;record&gt;&lt;rec-number&gt;17&lt;/rec-number&gt;&lt;foreign-keys&gt;&lt;key app="EN" db-id="2zt5prfx5s2e9rea52gpsr2bwddattvw2wsa" timestamp="1534351178"&gt;17&lt;/key&gt;&lt;/foreign-keys&gt;&lt;ref-type name="Journal Article"&gt;17&lt;/ref-type&gt;&lt;contributors&gt;&lt;authors&gt;&lt;author&gt;Gevers, Dirk&lt;/author&gt;&lt;author&gt;Pop, Mihai&lt;/author&gt;&lt;author&gt;Schloss, Patrick D.&lt;/author&gt;&lt;author&gt;Huttenhower, Curtis&lt;/author&gt;&lt;/authors&gt;&lt;secondary-authors&gt;&lt;author&gt;Eisen, Jonathan A.&lt;/author&gt;&lt;/secondary-authors&gt;&lt;/contributors&gt;&lt;titles&gt;&lt;title&gt;Bioinformatics for the Human Microbiome Project&lt;/title&gt;&lt;secondary-title&gt;PLoS Computational Biology&lt;/secondary-title&gt;&lt;/titles&gt;&lt;pages&gt;e1002779&lt;/pages&gt;&lt;volume&gt;8&lt;/volume&gt;&lt;dates&gt;&lt;year&gt;2012&lt;/year&gt;&lt;/dates&gt;&lt;accession-num&gt;23209389&lt;/accession-num&gt;&lt;urls&gt;&lt;/urls&gt;&lt;electronic-resource-num&gt;10.1371/journal.pcbi.1002779&lt;/electronic-resource-num&gt;&lt;/record&gt;&lt;/Cite&gt;&lt;/EndNote&gt;</w:delInstrText>
        </w:r>
      </w:del>
      <w:del w:id="194" w:date="2019-03-15T06:04:24Z" w:author="Jiayi Liu">
        <w:r>
          <w:rPr>
            <w:rStyle w:val="None"/>
            <w:rFonts w:ascii="Times New Roman" w:cs="Times New Roman" w:hAnsi="Times New Roman" w:eastAsia="Times New Roman"/>
            <w:color w:val="000000"/>
            <w:sz w:val="24"/>
            <w:szCs w:val="24"/>
            <w:u w:color="000000"/>
          </w:rPr>
          <w:fldChar w:fldCharType="separate" w:fldLock="0"/>
        </w:r>
      </w:del>
      <w:del w:id="195" w:date="2019-03-15T06:04:24Z" w:author="Jiayi Liu">
        <w:r>
          <w:rPr>
            <w:rStyle w:val="None"/>
            <w:rFonts w:ascii="Times New Roman" w:hAnsi="Times New Roman"/>
            <w:color w:val="000000"/>
            <w:sz w:val="24"/>
            <w:szCs w:val="24"/>
            <w:u w:color="000000"/>
            <w:rtl w:val="0"/>
            <w:lang w:val="en-US"/>
          </w:rPr>
          <w:delText>(Fraher 2012, Gevers 2012)</w:delText>
        </w:r>
      </w:del>
      <w:del w:id="196" w:date="2019-03-15T06:04:24Z" w:author="Jiayi Liu">
        <w:r>
          <w:rPr>
            <w:rStyle w:val="None"/>
            <w:rFonts w:ascii="Times New Roman" w:cs="Times New Roman" w:hAnsi="Times New Roman" w:eastAsia="Times New Roman"/>
            <w:color w:val="000000"/>
            <w:sz w:val="24"/>
            <w:szCs w:val="24"/>
            <w:u w:color="000000"/>
          </w:rPr>
          <w:fldChar w:fldCharType="end" w:fldLock="0"/>
        </w:r>
      </w:del>
      <w:del w:id="197" w:date="2019-03-15T06:04:24Z" w:author="Jiayi Liu">
        <w:r>
          <w:rPr>
            <w:rStyle w:val="None"/>
            <w:rFonts w:ascii="Times New Roman" w:hAnsi="Times New Roman"/>
            <w:color w:val="000000"/>
            <w:sz w:val="24"/>
            <w:szCs w:val="24"/>
            <w:u w:color="000000"/>
            <w:rtl w:val="0"/>
            <w:lang w:val="en-US"/>
          </w:rPr>
          <w:delText xml:space="preserve">, and machine learning in genetics and genomics </w:delText>
        </w:r>
      </w:del>
      <w:del w:id="198" w:date="2019-03-15T06:04:24Z" w:author="Jiayi Liu">
        <w:r>
          <w:rPr>
            <w:rStyle w:val="None"/>
            <w:rFonts w:ascii="Times New Roman" w:cs="Times New Roman" w:hAnsi="Times New Roman" w:eastAsia="Times New Roman"/>
            <w:color w:val="000000"/>
            <w:sz w:val="24"/>
            <w:szCs w:val="24"/>
            <w:u w:color="000000"/>
          </w:rPr>
          <w:fldChar w:fldCharType="begin" w:fldLock="0"/>
        </w:r>
      </w:del>
      <w:del w:id="199" w:date="2019-03-15T06:04:24Z" w:author="Jiayi Liu">
        <w:r>
          <w:rPr>
            <w:rStyle w:val="None"/>
            <w:rFonts w:ascii="Times New Roman" w:cs="Times New Roman" w:hAnsi="Times New Roman" w:eastAsia="Times New Roman"/>
            <w:color w:val="000000"/>
            <w:sz w:val="24"/>
            <w:szCs w:val="24"/>
            <w:u w:color="000000"/>
          </w:rPr>
          <w:delInstrText xml:space="preserve"> ADDIN EN.CITE &lt;EndNote&gt;&lt;Cite  &gt;&lt;Author&gt;Libbrecht&lt;/Author&gt;&lt;Year&gt;2015&lt;/Year&gt;&lt;RecNum&gt;16&lt;/RecNum&gt;&lt;DisplayText&gt;(Libbrecht 2015)&lt;/DisplayText&gt;&lt;record&gt;&lt;rec-number&gt;16&lt;/rec-number&gt;&lt;foreign-keys&gt;&lt;key app="EN" db-id="2zt5prfx5s2e9rea52gpsr2bwddattvw2wsa" timestamp="1534351178"&gt;16&lt;/key&gt;&lt;/foreign-keys&gt;&lt;ref-type name="Journal Article"&gt;17&lt;/ref-type&gt;&lt;contributors&gt;&lt;authors&gt;&lt;author&gt;Libbrecht, Maxwell W.&lt;/author&gt;&lt;author&gt;Noble, William Stafford&lt;/author&gt;&lt;/authors&gt;&lt;/contributors&gt;&lt;titles&gt;&lt;title&gt;Machine learning applications in genetics and genomics&lt;/title&gt;&lt;secondary-title&gt;Nature Reviews Genetics&lt;/secondary-title&gt;&lt;/titles&gt;&lt;pages&gt;321-332&lt;/pages&gt;&lt;volume&gt;16&lt;/volume&gt;&lt;dates&gt;&lt;year&gt;2015&lt;/year&gt;&lt;/dates&gt;&lt;accession-num&gt;25948244&lt;/accession-num&gt;&lt;urls/&gt;&lt;electronic-resource-num&gt;10.1038/nrg3920&lt;/electronic-resource-num&gt;&lt;/record&gt;&lt;/Cite&gt;&lt;/EndNote&gt;</w:delInstrText>
        </w:r>
      </w:del>
      <w:del w:id="200" w:date="2019-03-15T06:04:24Z" w:author="Jiayi Liu">
        <w:r>
          <w:rPr>
            <w:rStyle w:val="None"/>
            <w:rFonts w:ascii="Times New Roman" w:cs="Times New Roman" w:hAnsi="Times New Roman" w:eastAsia="Times New Roman"/>
            <w:color w:val="000000"/>
            <w:sz w:val="24"/>
            <w:szCs w:val="24"/>
            <w:u w:color="000000"/>
          </w:rPr>
          <w:fldChar w:fldCharType="separate" w:fldLock="0"/>
        </w:r>
      </w:del>
      <w:del w:id="201" w:date="2019-03-15T06:04:24Z" w:author="Jiayi Liu">
        <w:r>
          <w:rPr>
            <w:rStyle w:val="None"/>
            <w:rFonts w:ascii="Times New Roman" w:hAnsi="Times New Roman"/>
            <w:color w:val="000000"/>
            <w:sz w:val="24"/>
            <w:szCs w:val="24"/>
            <w:u w:color="000000"/>
            <w:rtl w:val="0"/>
            <w:lang w:val="en-US"/>
          </w:rPr>
          <w:delText>(Libbrecht 2015)</w:delText>
        </w:r>
      </w:del>
      <w:del w:id="202" w:date="2019-03-15T06:04:24Z" w:author="Jiayi Liu">
        <w:r>
          <w:rPr>
            <w:rStyle w:val="None"/>
            <w:rFonts w:ascii="Times New Roman" w:cs="Times New Roman" w:hAnsi="Times New Roman" w:eastAsia="Times New Roman"/>
            <w:color w:val="000000"/>
            <w:sz w:val="24"/>
            <w:szCs w:val="24"/>
            <w:u w:color="000000"/>
          </w:rPr>
          <w:fldChar w:fldCharType="end" w:fldLock="0"/>
        </w:r>
      </w:del>
      <w:del w:id="203" w:date="2019-03-15T06:04:24Z" w:author="Jiayi Liu">
        <w:r>
          <w:rPr>
            <w:rStyle w:val="None"/>
            <w:rFonts w:ascii="Times New Roman" w:hAnsi="Times New Roman"/>
            <w:color w:val="000000"/>
            <w:sz w:val="24"/>
            <w:szCs w:val="24"/>
            <w:u w:color="000000"/>
            <w:rtl w:val="0"/>
            <w:lang w:val="en-US"/>
          </w:rPr>
          <w:delText xml:space="preserve"> have enabled quantitative and comprehensive analyses of uncultivable intestinal bacteria </w:delText>
        </w:r>
      </w:del>
      <w:del w:id="204" w:date="2019-03-15T06:04:24Z" w:author="Jiayi Liu">
        <w:r>
          <w:rPr>
            <w:rStyle w:val="None"/>
            <w:rFonts w:ascii="Times New Roman" w:cs="Times New Roman" w:hAnsi="Times New Roman" w:eastAsia="Times New Roman"/>
            <w:color w:val="000000"/>
            <w:sz w:val="24"/>
            <w:szCs w:val="24"/>
            <w:u w:color="000000"/>
          </w:rPr>
          <w:fldChar w:fldCharType="begin" w:fldLock="0"/>
        </w:r>
      </w:del>
      <w:del w:id="205" w:date="2019-03-15T06:04:24Z" w:author="Jiayi Liu">
        <w:r>
          <w:rPr>
            <w:rStyle w:val="None"/>
            <w:rFonts w:ascii="Times New Roman" w:cs="Times New Roman" w:hAnsi="Times New Roman" w:eastAsia="Times New Roman"/>
            <w:color w:val="000000"/>
            <w:sz w:val="24"/>
            <w:szCs w:val="24"/>
            <w:u w:color="000000"/>
          </w:rPr>
          <w:delInstrText xml:space="preserve"> ADDIN EN.CITE &lt;EndNote&gt;&lt;Cite  &gt;&lt;Author&gt;Saxena&lt;/Author&gt;&lt;Year&gt;2016&lt;/Year&gt;&lt;RecNum&gt;35&lt;/RecNum&gt;&lt;DisplayText&gt;(Saxena 2016)&lt;/DisplayText&gt;&lt;record&gt;&lt;rec-number&gt;35&lt;/rec-number&gt;&lt;foreign-keys&gt;&lt;key app="EN" db-id="2zt5prfx5s2e9rea52gpsr2bwddattvw2wsa" timestamp="1534351178"&gt;35&lt;/key&gt;&lt;/foreign-keys&gt;&lt;ref-type name="Journal Article"&gt;17&lt;/ref-type&gt;&lt;contributors&gt;&lt;authors&gt;&lt;author&gt;Saxena, R&lt;/author&gt;&lt;author&gt;Sharma, V K&lt;/author&gt;&lt;/authors&gt;&lt;/contributors&gt;&lt;titles&gt;&lt;title&gt;Metagenomic Insight into Human Microbiome : Its Implications in Health and Disease A Metagenomic Insight Into the Human Microbiome : Its Implications in Health and Disease&lt;/title&gt;&lt;secondary-title&gt;Medical and Health Genomics&lt;/secondary-title&gt;&lt;/titles&gt;&lt;pages&gt;107-119&lt;/pages&gt;&lt;dates&gt;&lt;year&gt;2016&lt;/year&gt;&lt;/dates&gt;&lt;publisher&gt;Elsevier Inc.&lt;/publisher&gt;&lt;isbn&gt;9780124201965&lt;/isbn&gt;&lt;urls/&gt;&lt;electronic-resource-num&gt;10.1016/B978-0-12-420196-5.00009-5&lt;/electronic-resource-num&gt;&lt;/record&gt;&lt;/Cite&gt;&lt;/EndNote&gt;</w:delInstrText>
        </w:r>
      </w:del>
      <w:del w:id="206" w:date="2019-03-15T06:04:24Z" w:author="Jiayi Liu">
        <w:r>
          <w:rPr>
            <w:rStyle w:val="None"/>
            <w:rFonts w:ascii="Times New Roman" w:cs="Times New Roman" w:hAnsi="Times New Roman" w:eastAsia="Times New Roman"/>
            <w:color w:val="000000"/>
            <w:sz w:val="24"/>
            <w:szCs w:val="24"/>
            <w:u w:color="000000"/>
          </w:rPr>
          <w:fldChar w:fldCharType="separate" w:fldLock="0"/>
        </w:r>
      </w:del>
      <w:del w:id="207" w:date="2019-03-15T06:04:24Z" w:author="Jiayi Liu">
        <w:r>
          <w:rPr>
            <w:rStyle w:val="None"/>
            <w:rFonts w:ascii="Times New Roman" w:hAnsi="Times New Roman"/>
            <w:color w:val="000000"/>
            <w:sz w:val="24"/>
            <w:szCs w:val="24"/>
            <w:u w:color="000000"/>
            <w:rtl w:val="0"/>
            <w:lang w:val="en-US"/>
          </w:rPr>
          <w:delText>(Saxena 2016)</w:delText>
        </w:r>
      </w:del>
      <w:del w:id="208" w:date="2019-03-15T06:04:24Z" w:author="Jiayi Liu">
        <w:r>
          <w:rPr>
            <w:rStyle w:val="None"/>
            <w:rFonts w:ascii="Times New Roman" w:cs="Times New Roman" w:hAnsi="Times New Roman" w:eastAsia="Times New Roman"/>
            <w:color w:val="000000"/>
            <w:sz w:val="24"/>
            <w:szCs w:val="24"/>
            <w:u w:color="000000"/>
          </w:rPr>
          <w:fldChar w:fldCharType="end" w:fldLock="0"/>
        </w:r>
      </w:del>
      <w:del w:id="209" w:date="2019-03-15T06:04:24Z" w:author="Jiayi Liu">
        <w:r>
          <w:rPr>
            <w:rStyle w:val="None"/>
            <w:rFonts w:ascii="Times New Roman" w:hAnsi="Times New Roman"/>
            <w:color w:val="000000"/>
            <w:sz w:val="24"/>
            <w:szCs w:val="24"/>
            <w:u w:color="000000"/>
            <w:rtl w:val="0"/>
            <w:lang w:val="en-US"/>
          </w:rPr>
          <w:delText xml:space="preserve">. </w:delText>
        </w:r>
      </w:del>
    </w:p>
    <w:p>
      <w:pPr>
        <w:pStyle w:val="Normal1"/>
        <w:rPr>
          <w:del w:id="210" w:date="2019-03-15T06:04:24Z" w:author="Jiayi Liu"/>
          <w:rStyle w:val="None"/>
          <w:rFonts w:ascii="Times New Roman" w:cs="Times New Roman" w:hAnsi="Times New Roman" w:eastAsia="Times New Roman"/>
          <w:color w:val="000000"/>
          <w:sz w:val="24"/>
          <w:szCs w:val="24"/>
          <w:u w:color="000000"/>
        </w:rPr>
      </w:pPr>
      <w:del w:id="211" w:date="2019-03-15T06:04:24Z" w:author="Jiayi Liu">
        <w:r>
          <w:rPr>
            <w:rStyle w:val="None"/>
            <w:rFonts w:ascii="Times New Roman" w:hAnsi="Times New Roman"/>
            <w:color w:val="000000"/>
            <w:sz w:val="24"/>
            <w:szCs w:val="24"/>
            <w:u w:color="000000"/>
            <w:rtl w:val="0"/>
            <w:lang w:val="en-US"/>
          </w:rPr>
          <w:delText xml:space="preserve">Although early recognition and aggressive treatment of these two prematurity related short-term complications have improved over decades, it still accounts for long-term morbidity and mortality in newborn infants. The aim of our study was to describe, analyze and compare after-birth gut microbiome pattern of preterm infants who subsequently developed NEC or LOS, in order to determine the pathogenesis and etiology of these conditions. </w:delText>
        </w:r>
      </w:del>
    </w:p>
    <w:p>
      <w:pPr>
        <w:pStyle w:val="Normal1"/>
        <w:rPr>
          <w:rStyle w:val="None"/>
          <w:rFonts w:ascii="Times New Roman" w:cs="Times New Roman" w:hAnsi="Times New Roman" w:eastAsia="Times New Roman"/>
          <w:color w:val="000000"/>
          <w:sz w:val="24"/>
          <w:szCs w:val="24"/>
          <w:u w:color="000000"/>
        </w:rPr>
      </w:pPr>
    </w:p>
    <w:p>
      <w:pPr>
        <w:pStyle w:val="Normal1"/>
        <w:rPr>
          <w:rStyle w:val="None"/>
          <w:rFonts w:ascii="Times New Roman" w:cs="Times New Roman" w:hAnsi="Times New Roman" w:eastAsia="Times New Roman"/>
          <w:b w:val="1"/>
          <w:bCs w:val="1"/>
          <w:sz w:val="28"/>
          <w:szCs w:val="28"/>
        </w:rPr>
      </w:pPr>
      <w:r>
        <w:rPr>
          <w:rStyle w:val="None"/>
          <w:rFonts w:ascii="Times New Roman" w:hAnsi="Times New Roman"/>
          <w:b w:val="1"/>
          <w:bCs w:val="1"/>
          <w:sz w:val="28"/>
          <w:szCs w:val="28"/>
          <w:rtl w:val="0"/>
          <w:lang w:val="en-US"/>
        </w:rPr>
        <w:t>MATERIALS &amp; METHODS</w:t>
      </w:r>
    </w:p>
    <w:p>
      <w:pPr>
        <w:pStyle w:val="Normal1"/>
        <w:rPr>
          <w:rStyle w:val="None"/>
          <w:rFonts w:ascii="Times New Roman" w:cs="Times New Roman" w:hAnsi="Times New Roman" w:eastAsia="Times New Roman"/>
          <w:b w:val="1"/>
          <w:bCs w:val="1"/>
          <w:sz w:val="28"/>
          <w:szCs w:val="28"/>
        </w:rPr>
      </w:pPr>
    </w:p>
    <w:p>
      <w:pPr>
        <w:pStyle w:val="Body A"/>
        <w:suppressAutoHyphens w:val="1"/>
        <w:spacing w:line="276" w:lineRule="auto"/>
        <w:jc w:val="both"/>
        <w:rPr>
          <w:del w:id="212" w:date="2019-03-15T05:48:46Z" w:author="Jiayi Liu"/>
          <w:rStyle w:val="None"/>
          <w:i w:val="1"/>
          <w:iCs w:val="1"/>
          <w:sz w:val="24"/>
          <w:szCs w:val="24"/>
        </w:rPr>
      </w:pPr>
      <w:del w:id="213" w:date="2019-03-15T05:48:46Z" w:author="Jiayi Liu">
        <w:r>
          <w:rPr>
            <w:rStyle w:val="None"/>
            <w:i w:val="1"/>
            <w:iCs w:val="1"/>
            <w:sz w:val="24"/>
            <w:szCs w:val="24"/>
            <w:rtl w:val="0"/>
            <w:lang w:val="en-US"/>
          </w:rPr>
          <w:delText>Ethics</w:delText>
        </w:r>
      </w:del>
    </w:p>
    <w:p>
      <w:pPr>
        <w:pStyle w:val="Body A"/>
        <w:suppressAutoHyphens w:val="1"/>
        <w:spacing w:line="276" w:lineRule="auto"/>
        <w:jc w:val="both"/>
        <w:rPr>
          <w:del w:id="214" w:date="2019-03-15T05:48:46Z" w:author="Jiayi Liu"/>
          <w:rStyle w:val="None"/>
          <w:i w:val="1"/>
          <w:iCs w:val="1"/>
          <w:sz w:val="24"/>
          <w:szCs w:val="24"/>
        </w:rPr>
      </w:pPr>
    </w:p>
    <w:p>
      <w:pPr>
        <w:pStyle w:val="Body A"/>
        <w:suppressAutoHyphens w:val="1"/>
        <w:spacing w:line="276" w:lineRule="auto"/>
        <w:jc w:val="both"/>
        <w:rPr>
          <w:del w:id="215" w:date="2019-03-15T05:48:46Z" w:author="Jiayi Liu"/>
          <w:rStyle w:val="None"/>
          <w:sz w:val="24"/>
          <w:szCs w:val="24"/>
        </w:rPr>
      </w:pPr>
      <w:del w:id="216" w:date="2019-03-15T05:48:46Z" w:author="Jiayi Liu">
        <w:r>
          <w:rPr>
            <w:rStyle w:val="None"/>
            <w:sz w:val="24"/>
            <w:szCs w:val="24"/>
            <w:rtl w:val="0"/>
            <w:lang w:val="en-US"/>
          </w:rPr>
          <w:delText>This study was approved by the joint committee of ethics of Shanghai Children</w:delText>
        </w:r>
      </w:del>
      <w:del w:id="217" w:date="2019-03-15T05:48:46Z" w:author="Jiayi Liu">
        <w:r>
          <w:rPr>
            <w:rStyle w:val="None"/>
            <w:sz w:val="24"/>
            <w:szCs w:val="24"/>
            <w:rtl w:val="0"/>
            <w:lang w:val="en-US"/>
          </w:rPr>
          <w:delText>’</w:delText>
        </w:r>
      </w:del>
      <w:del w:id="218" w:date="2019-03-15T05:48:46Z" w:author="Jiayi Liu">
        <w:r>
          <w:rPr>
            <w:rStyle w:val="None"/>
            <w:sz w:val="24"/>
            <w:szCs w:val="24"/>
            <w:rtl w:val="0"/>
            <w:lang w:val="en-US"/>
          </w:rPr>
          <w:delText>s Medical Center, School of Medicine Shanghai Jiao Tong University (SCMCIRB-K2013022). Detailed written informed consent was obtained from the parents prior to the sample collection from the infants.</w:delText>
        </w:r>
      </w:del>
    </w:p>
    <w:p>
      <w:pPr>
        <w:pStyle w:val="Body A"/>
        <w:suppressAutoHyphens w:val="1"/>
        <w:spacing w:line="276" w:lineRule="auto"/>
        <w:jc w:val="both"/>
        <w:rPr>
          <w:ins w:id="219" w:date="2019-03-15T05:48:46Z" w:author="Jiayi Liu"/>
          <w:rStyle w:val="None"/>
          <w:sz w:val="24"/>
          <w:szCs w:val="24"/>
        </w:rPr>
      </w:pPr>
      <w:ins w:id="220" w:date="2019-03-15T05:48:46Z" w:author="Jiayi Liu">
        <w:r>
          <w:rPr>
            <w:rStyle w:val="None"/>
            <w:sz w:val="24"/>
            <w:szCs w:val="24"/>
            <w:rtl w:val="0"/>
            <w:lang w:val="en-US"/>
          </w:rPr>
          <w:t>Ethics</w:t>
        </w:r>
      </w:ins>
    </w:p>
    <w:p>
      <w:pPr>
        <w:pStyle w:val="Body A"/>
        <w:suppressAutoHyphens w:val="1"/>
        <w:spacing w:line="276" w:lineRule="auto"/>
        <w:jc w:val="both"/>
        <w:rPr>
          <w:ins w:id="221" w:date="2019-03-15T05:48:46Z" w:author="Jiayi Liu"/>
          <w:rStyle w:val="None"/>
          <w:sz w:val="24"/>
          <w:szCs w:val="24"/>
        </w:rPr>
      </w:pPr>
      <w:ins w:id="222" w:date="2019-03-15T05:48:46Z" w:author="Jiayi Liu">
        <w:r>
          <w:rPr>
            <w:rStyle w:val="None"/>
            <w:sz w:val="24"/>
            <w:szCs w:val="24"/>
            <w:rtl w:val="0"/>
            <w:lang w:val="en-US"/>
          </w:rPr>
          <w:t>This study was approved by the joint committee of ethics of Shanghai Children</w:t>
        </w:r>
      </w:ins>
      <w:ins w:id="223" w:date="2019-03-15T05:48:46Z" w:author="Jiayi Liu">
        <w:r>
          <w:rPr>
            <w:rStyle w:val="None"/>
            <w:sz w:val="24"/>
            <w:szCs w:val="24"/>
            <w:rtl w:val="0"/>
            <w:lang w:val="en-US"/>
          </w:rPr>
          <w:t>’</w:t>
        </w:r>
      </w:ins>
      <w:ins w:id="224" w:date="2019-03-15T05:48:46Z" w:author="Jiayi Liu">
        <w:r>
          <w:rPr>
            <w:rStyle w:val="None"/>
            <w:sz w:val="24"/>
            <w:szCs w:val="24"/>
            <w:rtl w:val="0"/>
            <w:lang w:val="en-US"/>
          </w:rPr>
          <w:t>s Medical Center, Shanghai Jiao Tong University School of Medicine (SCMCIRB-K2013022). Detailed written informed consent was obtained from parents before enrolment.</w:t>
        </w:r>
      </w:ins>
    </w:p>
    <w:p>
      <w:pPr>
        <w:pStyle w:val="Body A"/>
        <w:suppressAutoHyphens w:val="1"/>
        <w:spacing w:line="276" w:lineRule="auto"/>
        <w:jc w:val="both"/>
        <w:rPr>
          <w:sz w:val="24"/>
          <w:szCs w:val="24"/>
        </w:rPr>
      </w:pPr>
    </w:p>
    <w:p>
      <w:pPr>
        <w:pStyle w:val="Body A"/>
        <w:suppressAutoHyphens w:val="1"/>
        <w:spacing w:line="276" w:lineRule="auto"/>
        <w:jc w:val="both"/>
        <w:rPr>
          <w:rStyle w:val="None"/>
          <w:i w:val="1"/>
          <w:iCs w:val="1"/>
          <w:sz w:val="24"/>
          <w:szCs w:val="24"/>
        </w:rPr>
      </w:pPr>
      <w:r>
        <w:rPr>
          <w:rStyle w:val="None"/>
          <w:i w:val="1"/>
          <w:iCs w:val="1"/>
          <w:sz w:val="24"/>
          <w:szCs w:val="24"/>
          <w:rtl w:val="0"/>
          <w:lang w:val="en-US"/>
        </w:rPr>
        <w:t>Patients</w:t>
      </w:r>
    </w:p>
    <w:p>
      <w:pPr>
        <w:pStyle w:val="Body A"/>
        <w:suppressAutoHyphens w:val="1"/>
        <w:spacing w:line="276" w:lineRule="auto"/>
        <w:jc w:val="both"/>
        <w:rPr>
          <w:rStyle w:val="None"/>
          <w:i w:val="1"/>
          <w:iCs w:val="1"/>
          <w:sz w:val="24"/>
          <w:szCs w:val="24"/>
        </w:rPr>
      </w:pPr>
    </w:p>
    <w:p>
      <w:pPr>
        <w:pStyle w:val="Body A"/>
        <w:suppressAutoHyphens w:val="1"/>
        <w:spacing w:line="276" w:lineRule="auto"/>
        <w:jc w:val="both"/>
        <w:rPr>
          <w:rStyle w:val="None"/>
          <w:sz w:val="24"/>
          <w:szCs w:val="24"/>
        </w:rPr>
      </w:pPr>
      <w:del w:id="225" w:date="2019-03-15T05:49:12Z" w:author="Jiayi Liu">
        <w:r>
          <w:rPr>
            <w:rStyle w:val="None"/>
            <w:sz w:val="24"/>
            <w:szCs w:val="24"/>
            <w:rtl w:val="0"/>
            <w:lang w:val="en-US"/>
          </w:rPr>
          <w:delText>Preterm</w:delText>
        </w:r>
      </w:del>
      <w:ins w:id="226" w:date="2019-03-15T05:49:15Z" w:author="Jiayi Liu">
        <w:r>
          <w:rPr>
            <w:rStyle w:val="None"/>
            <w:sz w:val="24"/>
            <w:szCs w:val="24"/>
            <w:rtl w:val="0"/>
            <w:lang w:val="en-US"/>
          </w:rPr>
          <w:t xml:space="preserve">Newly born </w:t>
        </w:r>
      </w:ins>
      <w:ins w:id="227" w:date="2019-03-15T05:49:15Z" w:author="Jiayi Liu">
        <w:r>
          <w:rPr>
            <w:rStyle w:val="None"/>
            <w:sz w:val="24"/>
            <w:szCs w:val="24"/>
            <w:rtl w:val="0"/>
            <w:lang w:val="en-US"/>
          </w:rPr>
          <w:t>preterm</w:t>
        </w:r>
      </w:ins>
      <w:r>
        <w:rPr>
          <w:rStyle w:val="None"/>
          <w:sz w:val="24"/>
          <w:szCs w:val="24"/>
          <w:rtl w:val="0"/>
          <w:lang w:val="en-US"/>
        </w:rPr>
        <w:t xml:space="preserve"> infants with gestational age less than 33 weeks and the intestine of normal length were enrolled in the study shortly after birth at the Neonatal Intensive Care Unit (NICU) in Shanghai Children</w:t>
      </w:r>
      <w:r>
        <w:rPr>
          <w:rStyle w:val="None"/>
          <w:sz w:val="24"/>
          <w:szCs w:val="24"/>
          <w:rtl w:val="0"/>
          <w:lang w:val="en-US"/>
        </w:rPr>
        <w:t>’</w:t>
      </w:r>
      <w:r>
        <w:rPr>
          <w:rStyle w:val="None"/>
          <w:sz w:val="24"/>
          <w:szCs w:val="24"/>
          <w:rtl w:val="0"/>
          <w:lang w:val="en-US"/>
        </w:rPr>
        <w:t>s Medical Center from July 2013</w:t>
      </w:r>
      <w:r>
        <w:rPr>
          <w:rStyle w:val="None"/>
          <w:color w:val="ed220b"/>
          <w:sz w:val="24"/>
          <w:szCs w:val="24"/>
          <w:u w:color="ed220b"/>
          <w:rtl w:val="0"/>
          <w:lang w:val="en-US"/>
        </w:rPr>
        <w:t xml:space="preserve"> </w:t>
      </w:r>
      <w:r>
        <w:rPr>
          <w:rStyle w:val="None"/>
          <w:sz w:val="24"/>
          <w:szCs w:val="24"/>
          <w:u w:color="ed220b"/>
          <w:rtl w:val="0"/>
          <w:lang w:val="en-US"/>
        </w:rPr>
        <w:t>to December 2014.</w:t>
      </w:r>
      <w:r>
        <w:rPr>
          <w:rStyle w:val="None"/>
          <w:sz w:val="24"/>
          <w:szCs w:val="24"/>
          <w:rtl w:val="0"/>
          <w:lang w:val="en-US"/>
        </w:rPr>
        <w:t xml:space="preserve"> The exclusion criteria were 1) early-onset sepsis, 2) hepatic diseases, 3) renal impairment (Cr&gt; 88</w:t>
      </w:r>
      <w:r>
        <w:rPr>
          <w:rStyle w:val="None"/>
          <w:sz w:val="24"/>
          <w:szCs w:val="24"/>
          <w:rtl w:val="0"/>
          <w:lang w:val="en-US"/>
        </w:rPr>
        <w:t>µ</w:t>
      </w:r>
      <w:r>
        <w:rPr>
          <w:rStyle w:val="None"/>
          <w:sz w:val="24"/>
          <w:szCs w:val="24"/>
          <w:rtl w:val="0"/>
          <w:lang w:val="en-US"/>
        </w:rPr>
        <w:t xml:space="preserve">M), 4) intestinal obstruction, 5) need for large chest or abdominal surgeries (except for male circumcision or PDA ligation), 6) more than four days of estimated PN support to supply over 50% of daily caloric intake, 7) intravenous antibiotics administration (except prophylactic regimen of cefotaxime, piperacillin-tazobactam and/or metronidazole), 8) oral antibiotics administration, 9) grossly bloody stools at admission, and 10) over five days old. </w:t>
      </w:r>
    </w:p>
    <w:p>
      <w:pPr>
        <w:pStyle w:val="Body A"/>
        <w:suppressAutoHyphens w:val="1"/>
        <w:spacing w:line="276" w:lineRule="auto"/>
        <w:jc w:val="both"/>
        <w:rPr>
          <w:del w:id="228" w:date="2019-03-15T05:49:52Z" w:author="Jiayi Liu"/>
          <w:rStyle w:val="None"/>
          <w:sz w:val="24"/>
          <w:szCs w:val="24"/>
        </w:rPr>
      </w:pPr>
      <w:del w:id="229" w:date="2019-03-15T05:49:52Z" w:author="Jiayi Liu">
        <w:r>
          <w:rPr>
            <w:rStyle w:val="None"/>
            <w:sz w:val="24"/>
            <w:szCs w:val="24"/>
            <w:rtl w:val="0"/>
            <w:lang w:val="en-US"/>
          </w:rPr>
          <w:delText xml:space="preserve">Every infant was prospectively inspected and assessed for systemic, abdominal and radiographic signs, and diagnosed and classified based on the modified Bell staging criteria </w:delText>
        </w:r>
      </w:del>
      <w:del w:id="230" w:date="2019-03-15T05:49:52Z" w:author="Jiayi Liu">
        <w:r>
          <w:rPr>
            <w:rStyle w:val="None"/>
            <w:sz w:val="24"/>
            <w:szCs w:val="24"/>
            <w:shd w:val="clear" w:color="auto" w:fill="ffffff"/>
          </w:rPr>
          <w:fldChar w:fldCharType="begin" w:fldLock="0"/>
        </w:r>
      </w:del>
      <w:del w:id="231" w:date="2019-03-15T05:49:52Z" w:author="Jiayi Liu">
        <w:r>
          <w:rPr>
            <w:rStyle w:val="None"/>
            <w:sz w:val="24"/>
            <w:szCs w:val="24"/>
            <w:shd w:val="clear" w:color="auto" w:fill="ffffff"/>
          </w:rPr>
          <w:delInstrText xml:space="preserve"> ADDIN EN.CITE &lt;EndNote&gt;&lt;Cite  &gt;&lt;Author&gt;Bell&lt;/Author&gt;&lt;Year&gt;1978&lt;/Year&gt;&lt;RecNum&gt;29&lt;/RecNum&gt;&lt;DisplayText&gt;(Bell et al., 1978)&lt;/DisplayText&gt;&lt;record&gt;&lt;rec-number&gt;29&lt;/rec-number&gt;&lt;foreign-keys&gt;&lt;key app="EN" db-id="2zt5prfx5s2e9rea52gpsr2bwddattvw2wsa" timestamp="1534351178"&gt;29&lt;/key&gt;&lt;/foreign-keys&gt;&lt;ref-type name="Journal Article"&gt;17&lt;/ref-type&gt;&lt;contributors&gt;&lt;authors&gt;&lt;author&gt;Bell, M. J.&lt;/author&gt;&lt;author&gt;Ternberg, J. L.&lt;/author&gt;&lt;author&gt;Feigin, R. D.&lt;/author&gt;&lt;author&gt;Keating, J. P.&lt;/author&gt;&lt;author&gt;Marshall, R.&lt;/author&gt;&lt;author&gt;Barton, L.&lt;/author&gt;&lt;author&gt;Brotherton, T.&lt;/author&gt;&lt;/authors&gt;&lt;/contributors&gt;&lt;titles&gt;&lt;title&gt;Neonatal necrotizing enterocolitis. Therapeutic decisions based upon clinical staging.&lt;/title&gt;&lt;secondary-title&gt;Annals of surgery&lt;/secondary-title&gt;&lt;/titles&gt;&lt;pages&gt;1-7&lt;/pages&gt;&lt;volume&gt;187&lt;/volume&gt;&lt;dates&gt;&lt;year&gt;1978&lt;/year&gt;&lt;/dates&gt;&lt;isbn&gt;0003-4932 (Print)&lt;/isbn&gt;&lt;accession-num&gt;413500&lt;/accession-num&gt;&lt;urls/&gt;&lt;electronic-resource-num&gt;10.1097/00000658-197801000-00001&lt;/electronic-resource-num&gt;&lt;/record&gt;&lt;/Cite&gt;&lt;/EndNote&gt;</w:delInstrText>
        </w:r>
      </w:del>
      <w:del w:id="232" w:date="2019-03-15T05:49:52Z" w:author="Jiayi Liu">
        <w:r>
          <w:rPr>
            <w:rStyle w:val="None"/>
            <w:sz w:val="24"/>
            <w:szCs w:val="24"/>
            <w:shd w:val="clear" w:color="auto" w:fill="ffffff"/>
          </w:rPr>
          <w:fldChar w:fldCharType="separate" w:fldLock="0"/>
        </w:r>
      </w:del>
      <w:del w:id="233" w:date="2019-03-15T05:49:52Z" w:author="Jiayi Liu">
        <w:r>
          <w:rPr>
            <w:rStyle w:val="None"/>
            <w:sz w:val="24"/>
            <w:szCs w:val="24"/>
            <w:shd w:val="clear" w:color="auto" w:fill="ffffff"/>
            <w:rtl w:val="0"/>
            <w:lang w:val="en-US"/>
          </w:rPr>
          <w:delText>(Bell et al., 1978)</w:delText>
        </w:r>
      </w:del>
      <w:del w:id="234" w:date="2019-03-15T05:49:52Z" w:author="Jiayi Liu">
        <w:r>
          <w:rPr>
            <w:rStyle w:val="None"/>
            <w:sz w:val="24"/>
            <w:szCs w:val="24"/>
            <w:shd w:val="clear" w:color="auto" w:fill="ffffff"/>
          </w:rPr>
          <w:fldChar w:fldCharType="end" w:fldLock="0"/>
        </w:r>
      </w:del>
      <w:del w:id="235" w:date="2019-03-15T05:49:52Z" w:author="Jiayi Liu">
        <w:r>
          <w:rPr>
            <w:rStyle w:val="None"/>
            <w:sz w:val="24"/>
            <w:szCs w:val="24"/>
            <w:rtl w:val="0"/>
            <w:lang w:val="en-US"/>
          </w:rPr>
          <w:delText>. NEC was diagnosed as Stage II, with radiographic intestinal dilation, ileus, pneumatosis intestinalis, and/or absent bowel sounds with or without abdominal tenderness, and/or mild metabolic acidosis and thrombocytopenia. LOS was diagnosed if the infant had a positive hemoculture or other suspicious loci of infection after 72 h of life, with septic signs/symptoms reviewed independently by at least two neonatologists, and had been treated with advanced antibiotics (e.g., Meropenem) after diagnosis. Infants with no infectious complications or sepsis were used as controls.</w:delText>
        </w:r>
      </w:del>
    </w:p>
    <w:p>
      <w:pPr>
        <w:pStyle w:val="Body A"/>
        <w:suppressAutoHyphens w:val="1"/>
        <w:spacing w:line="276" w:lineRule="auto"/>
        <w:jc w:val="both"/>
        <w:rPr>
          <w:ins w:id="236" w:date="2019-03-15T05:49:52Z" w:author="Jiayi Liu"/>
          <w:rStyle w:val="None"/>
          <w:sz w:val="24"/>
          <w:szCs w:val="24"/>
        </w:rPr>
      </w:pPr>
      <w:ins w:id="237" w:date="2019-03-15T05:49:52Z" w:author="Jiayi Liu">
        <w:r>
          <w:rPr>
            <w:rStyle w:val="None"/>
            <w:sz w:val="24"/>
            <w:szCs w:val="24"/>
            <w:rtl w:val="0"/>
            <w:lang w:val="en-US"/>
          </w:rPr>
          <w:t>NEC cases were defined as infants who met the criteria for Stage II and Stage III NEC diagnosis(Bell et al., 1978), including radiographic intestinal dilation, ileus, pneumatosis intestinalis, and/or absent bowel sounds with or without abdominal tenderness, and/or mild metabolic acidosis and thrombocytopenia. An LOS case was defined if an infant 1) had a positive hemoculture or other suspicious loci of infection after 72 hours of life, or 2) presented with septic signs/symptoms reviewed and diagnosed independently by at least two neonatologists, and had been responding well with advanced antibiotics (e.g., Meropenem) after diagnosis. Infants with no infectious complications were regarded as controls.</w:t>
        </w:r>
      </w:ins>
    </w:p>
    <w:p>
      <w:pPr>
        <w:pStyle w:val="Body A"/>
        <w:suppressAutoHyphens w:val="1"/>
        <w:spacing w:line="276" w:lineRule="auto"/>
        <w:jc w:val="both"/>
        <w:rPr>
          <w:rStyle w:val="None"/>
          <w:i w:val="1"/>
          <w:iCs w:val="1"/>
          <w:sz w:val="24"/>
          <w:szCs w:val="24"/>
        </w:rPr>
      </w:pPr>
      <w:r>
        <w:rPr>
          <w:rStyle w:val="None"/>
          <w:i w:val="1"/>
          <w:iCs w:val="1"/>
          <w:sz w:val="24"/>
          <w:szCs w:val="24"/>
          <w:rtl w:val="0"/>
          <w:lang w:val="en-US"/>
        </w:rPr>
        <w:t>Sample collection and handling</w:t>
      </w:r>
    </w:p>
    <w:p>
      <w:pPr>
        <w:pStyle w:val="Body A"/>
        <w:suppressAutoHyphens w:val="1"/>
        <w:spacing w:line="276" w:lineRule="auto"/>
        <w:jc w:val="both"/>
        <w:rPr>
          <w:del w:id="238" w:date="2019-03-15T05:51:04Z" w:author="Jiayi Liu"/>
          <w:rStyle w:val="None"/>
          <w:sz w:val="24"/>
          <w:szCs w:val="24"/>
        </w:rPr>
      </w:pPr>
      <w:r>
        <w:rPr>
          <w:rStyle w:val="None"/>
          <w:sz w:val="24"/>
          <w:szCs w:val="24"/>
          <w:rtl w:val="0"/>
          <w:lang w:val="en-US"/>
        </w:rPr>
        <w:t>Fecal sample</w:t>
      </w:r>
      <w:ins w:id="239" w:date="2019-03-15T05:50:45Z" w:author="Jiayi Liu">
        <w:r>
          <w:rPr>
            <w:rStyle w:val="None"/>
            <w:sz w:val="24"/>
            <w:szCs w:val="24"/>
            <w:rtl w:val="0"/>
            <w:lang w:val="en-US"/>
          </w:rPr>
          <w:t xml:space="preserve"> collection</w:t>
        </w:r>
      </w:ins>
      <w:del w:id="240" w:date="2019-03-15T05:50:42Z" w:author="Jiayi Liu">
        <w:r>
          <w:rPr>
            <w:rStyle w:val="None"/>
            <w:sz w:val="24"/>
            <w:szCs w:val="24"/>
            <w:rtl w:val="0"/>
            <w:lang w:val="en-US"/>
          </w:rPr>
          <w:delText>s</w:delText>
        </w:r>
      </w:del>
      <w:r>
        <w:rPr>
          <w:rStyle w:val="None"/>
          <w:sz w:val="24"/>
          <w:szCs w:val="24"/>
          <w:rtl w:val="0"/>
          <w:lang w:val="en-US"/>
        </w:rPr>
        <w:t xml:space="preserve"> </w:t>
      </w:r>
      <w:del w:id="241" w:date="2019-03-15T05:50:48Z" w:author="Jiayi Liu">
        <w:r>
          <w:rPr>
            <w:rStyle w:val="None"/>
            <w:sz w:val="24"/>
            <w:szCs w:val="24"/>
            <w:rtl w:val="0"/>
            <w:lang w:val="en-US"/>
          </w:rPr>
          <w:delText xml:space="preserve">were collected from the infants beginning with their neonatal meconium till discharge. </w:delText>
        </w:r>
      </w:del>
      <w:ins w:id="242" w:date="2019-03-15T05:50:48Z" w:author="Jiayi Liu">
        <w:r>
          <w:rPr>
            <w:rStyle w:val="None"/>
            <w:sz w:val="24"/>
            <w:szCs w:val="24"/>
            <w:rtl w:val="0"/>
            <w:lang w:val="en-US"/>
          </w:rPr>
          <w:t>starts from neonatal meconium till decease or discharge, whichever comes first.</w:t>
        </w:r>
      </w:ins>
      <w:r>
        <w:rPr>
          <w:rStyle w:val="None"/>
          <w:sz w:val="24"/>
          <w:szCs w:val="24"/>
          <w:rtl w:val="0"/>
          <w:lang w:val="en-US"/>
        </w:rPr>
        <w:t xml:space="preserve">Although our aim was to collect the samples on a daily basis, due to working shifts and clinical matters, we set seven days as the maximum interval between two collections from each infant. </w:t>
      </w:r>
      <w:del w:id="243" w:date="2019-03-15T05:51:04Z" w:author="Jiayi Liu">
        <w:r>
          <w:rPr>
            <w:rStyle w:val="None"/>
            <w:sz w:val="24"/>
            <w:szCs w:val="24"/>
            <w:rtl w:val="0"/>
            <w:lang w:val="en-US"/>
          </w:rPr>
          <w:delText xml:space="preserve">Each sample was collected within 2 h of defecation, either from the diaper or directly from around the perianal skin surface with a sterile spatula. The samples were immediately placed in a cryogenic vial on dry ice and stored at </w:delText>
        </w:r>
      </w:del>
      <w:del w:id="244" w:date="2019-03-15T05:51:04Z" w:author="Jiayi Liu">
        <w:r>
          <w:rPr>
            <w:rStyle w:val="None"/>
            <w:sz w:val="24"/>
            <w:szCs w:val="24"/>
            <w:rtl w:val="0"/>
            <w:lang w:val="en-US"/>
          </w:rPr>
          <w:delText>–</w:delText>
        </w:r>
      </w:del>
      <w:del w:id="245" w:date="2019-03-15T05:51:04Z" w:author="Jiayi Liu">
        <w:r>
          <w:rPr>
            <w:rStyle w:val="None"/>
            <w:sz w:val="24"/>
            <w:szCs w:val="24"/>
            <w:rtl w:val="0"/>
            <w:lang w:val="en-US"/>
          </w:rPr>
          <w:delText xml:space="preserve">80 </w:delText>
        </w:r>
      </w:del>
      <w:del w:id="246" w:date="2019-03-15T05:51:04Z" w:author="Jiayi Liu">
        <w:r>
          <w:rPr>
            <w:rStyle w:val="None"/>
            <w:sz w:val="24"/>
            <w:szCs w:val="24"/>
            <w:rtl w:val="0"/>
            <w:lang w:val="en-US"/>
          </w:rPr>
          <w:delText>°</w:delText>
        </w:r>
      </w:del>
      <w:del w:id="247" w:date="2019-03-15T05:51:04Z" w:author="Jiayi Liu">
        <w:r>
          <w:rPr>
            <w:rStyle w:val="None"/>
            <w:sz w:val="24"/>
            <w:szCs w:val="24"/>
            <w:rtl w:val="0"/>
            <w:lang w:val="en-US"/>
          </w:rPr>
          <w:delText>C within 30 minutes without any additives until analysis.</w:delText>
        </w:r>
      </w:del>
    </w:p>
    <w:p>
      <w:pPr>
        <w:pStyle w:val="Body A"/>
        <w:suppressAutoHyphens w:val="1"/>
        <w:spacing w:line="276" w:lineRule="auto"/>
        <w:jc w:val="both"/>
        <w:rPr>
          <w:ins w:id="248" w:date="2019-03-15T05:51:04Z" w:author="Jiayi Liu"/>
          <w:rStyle w:val="None"/>
          <w:sz w:val="24"/>
          <w:szCs w:val="24"/>
        </w:rPr>
      </w:pPr>
      <w:ins w:id="249" w:date="2019-03-15T05:51:04Z" w:author="Jiayi Liu">
        <w:r>
          <w:rPr>
            <w:rStyle w:val="None"/>
            <w:sz w:val="24"/>
            <w:szCs w:val="24"/>
            <w:rtl w:val="0"/>
            <w:lang w:val="en-US"/>
          </w:rPr>
          <w:t>Every sample was collected from infants</w:t>
        </w:r>
      </w:ins>
      <w:ins w:id="250" w:date="2019-03-15T05:51:04Z" w:author="Jiayi Liu">
        <w:r>
          <w:rPr>
            <w:rStyle w:val="None"/>
            <w:sz w:val="24"/>
            <w:szCs w:val="24"/>
            <w:rtl w:val="0"/>
            <w:lang w:val="en-US"/>
          </w:rPr>
          <w:t xml:space="preserve">’ </w:t>
        </w:r>
      </w:ins>
      <w:ins w:id="251" w:date="2019-03-15T05:51:04Z" w:author="Jiayi Liu">
        <w:r>
          <w:rPr>
            <w:rStyle w:val="None"/>
            <w:sz w:val="24"/>
            <w:szCs w:val="24"/>
            <w:rtl w:val="0"/>
            <w:lang w:val="en-US"/>
          </w:rPr>
          <w:t>diaper with a sterile spatula into cryogenic vials within 30 minutes of defecation. Then the sample was immediately placed on dry ice and stored at - 80</w:t>
        </w:r>
      </w:ins>
      <w:ins w:id="252" w:date="2019-03-15T05:51:04Z" w:author="Jiayi Liu">
        <w:r>
          <w:rPr>
            <w:rStyle w:val="None"/>
            <w:sz w:val="24"/>
            <w:szCs w:val="24"/>
            <w:rtl w:val="0"/>
            <w:lang w:val="en-US"/>
          </w:rPr>
          <w:t>°</w:t>
        </w:r>
      </w:ins>
      <w:ins w:id="253" w:date="2019-03-15T05:51:04Z" w:author="Jiayi Liu">
        <w:r>
          <w:rPr>
            <w:rStyle w:val="None"/>
            <w:sz w:val="24"/>
            <w:szCs w:val="24"/>
            <w:rtl w:val="0"/>
            <w:lang w:val="en-US"/>
          </w:rPr>
          <w:t>C within 30 minutes without additives. All samples were collected and stored before knowing the diagnosis of respective patients.</w:t>
        </w:r>
      </w:ins>
    </w:p>
    <w:p>
      <w:pPr>
        <w:pStyle w:val="Body A"/>
        <w:suppressAutoHyphens w:val="1"/>
        <w:spacing w:line="276" w:lineRule="auto"/>
        <w:jc w:val="both"/>
      </w:pPr>
    </w:p>
    <w:p>
      <w:pPr>
        <w:pStyle w:val="Body A"/>
        <w:suppressAutoHyphens w:val="1"/>
        <w:spacing w:line="276" w:lineRule="auto"/>
        <w:jc w:val="both"/>
        <w:rPr>
          <w:del w:id="254" w:date="2019-03-15T05:51:28Z" w:author="Jiayi Liu"/>
          <w:rStyle w:val="None"/>
          <w:i w:val="1"/>
          <w:iCs w:val="1"/>
          <w:sz w:val="24"/>
          <w:szCs w:val="24"/>
        </w:rPr>
      </w:pPr>
      <w:r>
        <w:rPr>
          <w:rStyle w:val="None"/>
          <w:i w:val="1"/>
          <w:iCs w:val="1"/>
          <w:sz w:val="24"/>
          <w:szCs w:val="24"/>
          <w:rtl w:val="0"/>
          <w:lang w:val="en-US"/>
        </w:rPr>
        <w:t xml:space="preserve">DNA extraction </w:t>
      </w:r>
      <w:del w:id="255" w:date="2019-03-15T05:51:28Z" w:author="Jiayi Liu">
        <w:r>
          <w:rPr>
            <w:rStyle w:val="None"/>
            <w:i w:val="1"/>
            <w:iCs w:val="1"/>
            <w:sz w:val="24"/>
            <w:szCs w:val="24"/>
            <w:rtl w:val="0"/>
            <w:lang w:val="en-US"/>
          </w:rPr>
          <w:delText>and 16s rRNA sequencing</w:delText>
        </w:r>
      </w:del>
    </w:p>
    <w:p>
      <w:pPr>
        <w:pStyle w:val="Body A"/>
        <w:suppressAutoHyphens w:val="1"/>
        <w:spacing w:line="276" w:lineRule="auto"/>
        <w:jc w:val="both"/>
        <w:rPr>
          <w:ins w:id="256" w:date="2019-03-15T05:51:28Z" w:author="Jiayi Liu"/>
          <w:rStyle w:val="None"/>
          <w:i w:val="1"/>
          <w:iCs w:val="1"/>
          <w:sz w:val="24"/>
          <w:szCs w:val="24"/>
        </w:rPr>
      </w:pPr>
      <w:ins w:id="257" w:date="2019-03-15T05:51:28Z" w:author="Jiayi Liu">
        <w:r>
          <w:rPr>
            <w:rStyle w:val="None"/>
            <w:i w:val="1"/>
            <w:iCs w:val="1"/>
            <w:sz w:val="24"/>
            <w:szCs w:val="24"/>
            <w:rtl w:val="0"/>
            <w:lang w:val="en-US"/>
          </w:rPr>
          <w:t>and quality control amplification and 16s rRNA gene sequencing</w:t>
        </w:r>
      </w:ins>
    </w:p>
    <w:p>
      <w:pPr>
        <w:pStyle w:val="Body A"/>
        <w:suppressAutoHyphens w:val="1"/>
        <w:spacing w:line="276" w:lineRule="auto"/>
        <w:jc w:val="both"/>
        <w:rPr>
          <w:rStyle w:val="None"/>
        </w:rPr>
      </w:pPr>
    </w:p>
    <w:p>
      <w:pPr>
        <w:pStyle w:val="Body A"/>
        <w:suppressAutoHyphens w:val="1"/>
        <w:spacing w:line="276" w:lineRule="auto"/>
        <w:jc w:val="both"/>
        <w:rPr>
          <w:del w:id="258" w:date="2019-03-15T05:51:34Z" w:author="Jiayi Liu"/>
          <w:rStyle w:val="None"/>
          <w:sz w:val="24"/>
          <w:szCs w:val="24"/>
        </w:rPr>
      </w:pPr>
      <w:bookmarkStart w:name="OLE_LINK5" w:id="259"/>
      <w:del w:id="260" w:date="2019-03-15T05:51:34Z" w:author="Jiayi Liu">
        <w:r>
          <w:rPr>
            <w:rStyle w:val="None"/>
            <w:sz w:val="24"/>
            <w:szCs w:val="24"/>
            <w:rtl w:val="0"/>
            <w:lang w:val="en-US"/>
          </w:rPr>
          <w:delText>M</w:delText>
        </w:r>
      </w:del>
      <w:bookmarkEnd w:id="259"/>
      <w:bookmarkStart w:name="OLE_LINK6" w:id="261"/>
      <w:del w:id="262" w:date="2019-03-15T05:51:34Z" w:author="Jiayi Liu">
        <w:r>
          <w:rPr>
            <w:rStyle w:val="None"/>
            <w:sz w:val="24"/>
            <w:szCs w:val="24"/>
            <w:rtl w:val="0"/>
            <w:lang w:val="en-US"/>
          </w:rPr>
          <w:delText>icrobial DNA was isolated from each fecal specimen using the E.Z.N.A.</w:delText>
        </w:r>
      </w:del>
      <w:del w:id="263" w:date="2019-03-15T05:51:34Z" w:author="Jiayi Liu">
        <w:r>
          <w:rPr>
            <w:rStyle w:val="None"/>
            <w:sz w:val="24"/>
            <w:szCs w:val="24"/>
            <w:rtl w:val="0"/>
            <w:lang w:val="en-US"/>
          </w:rPr>
          <w:delText xml:space="preserve">® </w:delText>
        </w:r>
      </w:del>
      <w:del w:id="264" w:date="2019-03-15T05:51:34Z" w:author="Jiayi Liu">
        <w:r>
          <w:rPr>
            <w:rStyle w:val="None"/>
            <w:sz w:val="24"/>
            <w:szCs w:val="24"/>
            <w:rtl w:val="0"/>
            <w:lang w:val="en-US"/>
          </w:rPr>
          <w:delText>Soil DNA Kit (Omega Bio-Tek, Norcross, GA, U.S.) according to manufacturer</w:delText>
        </w:r>
      </w:del>
      <w:del w:id="265" w:date="2019-03-15T05:51:34Z" w:author="Jiayi Liu">
        <w:r>
          <w:rPr>
            <w:rStyle w:val="None"/>
            <w:sz w:val="24"/>
            <w:szCs w:val="24"/>
            <w:rtl w:val="0"/>
            <w:lang w:val="en-US"/>
          </w:rPr>
          <w:delText>’</w:delText>
        </w:r>
      </w:del>
      <w:del w:id="266" w:date="2019-03-15T05:51:34Z" w:author="Jiayi Liu">
        <w:r>
          <w:rPr>
            <w:rStyle w:val="None"/>
            <w:sz w:val="24"/>
            <w:szCs w:val="24"/>
            <w:rtl w:val="0"/>
            <w:lang w:val="en-US"/>
          </w:rPr>
          <w:delText>s protocols. The concentration and purity of the DNA were determined by NanoDrop 2000 UV-vis spectrophotometer (Thermo Scientific, Wilmington, USA), and the DNA quality was checked by 1% agarose gel electrophoresis. The V3-V4 hypervariable regions of the bacterial 16S rRNA gene were amplified from each sample using bacterial/archaeal primers 338F (5</w:delText>
        </w:r>
      </w:del>
      <w:del w:id="267" w:date="2019-03-15T05:51:34Z" w:author="Jiayi Liu">
        <w:r>
          <w:rPr>
            <w:rStyle w:val="None"/>
            <w:sz w:val="24"/>
            <w:szCs w:val="24"/>
            <w:rtl w:val="0"/>
            <w:lang w:val="en-US"/>
          </w:rPr>
          <w:delText>’</w:delText>
        </w:r>
      </w:del>
      <w:del w:id="268" w:date="2019-03-15T05:51:34Z" w:author="Jiayi Liu">
        <w:r>
          <w:rPr>
            <w:rStyle w:val="None"/>
            <w:sz w:val="24"/>
            <w:szCs w:val="24"/>
            <w:rtl w:val="0"/>
            <w:lang w:val="en-US"/>
          </w:rPr>
          <w:delText>-ACTCCTACGGGAGGCAGCAG-3</w:delText>
        </w:r>
      </w:del>
      <w:del w:id="269" w:date="2019-03-15T05:51:34Z" w:author="Jiayi Liu">
        <w:r>
          <w:rPr>
            <w:rStyle w:val="None"/>
            <w:sz w:val="24"/>
            <w:szCs w:val="24"/>
            <w:rtl w:val="0"/>
            <w:lang w:val="en-US"/>
          </w:rPr>
          <w:delText>’</w:delText>
        </w:r>
      </w:del>
      <w:del w:id="270" w:date="2019-03-15T05:51:34Z" w:author="Jiayi Liu">
        <w:r>
          <w:rPr>
            <w:rStyle w:val="None"/>
            <w:sz w:val="24"/>
            <w:szCs w:val="24"/>
            <w:rtl w:val="0"/>
            <w:lang w:val="en-US"/>
          </w:rPr>
          <w:delText>) and 806R (5</w:delText>
        </w:r>
      </w:del>
      <w:del w:id="271" w:date="2019-03-15T05:51:34Z" w:author="Jiayi Liu">
        <w:r>
          <w:rPr>
            <w:rStyle w:val="None"/>
            <w:sz w:val="24"/>
            <w:szCs w:val="24"/>
            <w:rtl w:val="0"/>
            <w:lang w:val="en-US"/>
          </w:rPr>
          <w:delText>’</w:delText>
        </w:r>
      </w:del>
      <w:del w:id="272" w:date="2019-03-15T05:51:34Z" w:author="Jiayi Liu">
        <w:r>
          <w:rPr>
            <w:rStyle w:val="None"/>
            <w:sz w:val="24"/>
            <w:szCs w:val="24"/>
            <w:rtl w:val="0"/>
            <w:lang w:val="en-US"/>
          </w:rPr>
          <w:delText>-GGACTACHVGGGTWTCTAAT-3</w:delText>
        </w:r>
      </w:del>
      <w:del w:id="273" w:date="2019-03-15T05:51:34Z" w:author="Jiayi Liu">
        <w:r>
          <w:rPr>
            <w:rStyle w:val="None"/>
            <w:sz w:val="24"/>
            <w:szCs w:val="24"/>
            <w:rtl w:val="0"/>
            <w:lang w:val="en-US"/>
          </w:rPr>
          <w:delText>’</w:delText>
        </w:r>
      </w:del>
      <w:del w:id="274" w:date="2019-03-15T05:51:34Z" w:author="Jiayi Liu">
        <w:r>
          <w:rPr>
            <w:rStyle w:val="None"/>
            <w:sz w:val="24"/>
            <w:szCs w:val="24"/>
            <w:rtl w:val="0"/>
            <w:lang w:val="en-US"/>
          </w:rPr>
          <w:delText>) using thermocycler PCR system (GeneAmp 9700, ABI, USA). The PCR reactions were as follows: 3 min of denaturation at 95</w:delText>
        </w:r>
      </w:del>
      <w:bookmarkEnd w:id="261"/>
      <w:del w:id="275" w:date="2019-03-15T05:51:34Z" w:author="Jiayi Liu">
        <w:r>
          <w:rPr>
            <w:rStyle w:val="None"/>
            <w:sz w:val="24"/>
            <w:szCs w:val="24"/>
            <w:rtl w:val="0"/>
            <w:lang w:val="en-US"/>
          </w:rPr>
          <w:delText xml:space="preserve"> °</w:delText>
        </w:r>
      </w:del>
      <w:del w:id="276" w:date="2019-03-15T05:51:34Z" w:author="Jiayi Liu">
        <w:r>
          <w:rPr>
            <w:rStyle w:val="None"/>
            <w:sz w:val="24"/>
            <w:szCs w:val="24"/>
            <w:rtl w:val="0"/>
            <w:lang w:val="en-US"/>
          </w:rPr>
          <w:delText xml:space="preserve">C, 27 cycles of 30 s at 95 </w:delText>
        </w:r>
      </w:del>
      <w:del w:id="277" w:date="2019-03-15T05:51:34Z" w:author="Jiayi Liu">
        <w:r>
          <w:rPr>
            <w:rStyle w:val="None"/>
            <w:sz w:val="24"/>
            <w:szCs w:val="24"/>
            <w:rtl w:val="0"/>
            <w:lang w:val="en-US"/>
          </w:rPr>
          <w:delText>°</w:delText>
        </w:r>
      </w:del>
      <w:del w:id="278" w:date="2019-03-15T05:51:34Z" w:author="Jiayi Liu">
        <w:r>
          <w:rPr>
            <w:rStyle w:val="None"/>
            <w:sz w:val="24"/>
            <w:szCs w:val="24"/>
            <w:rtl w:val="0"/>
            <w:lang w:val="en-US"/>
          </w:rPr>
          <w:delText xml:space="preserve">C, 30 s annealing at 55 </w:delText>
        </w:r>
      </w:del>
      <w:del w:id="279" w:date="2019-03-15T05:51:34Z" w:author="Jiayi Liu">
        <w:r>
          <w:rPr>
            <w:rStyle w:val="None"/>
            <w:sz w:val="24"/>
            <w:szCs w:val="24"/>
            <w:rtl w:val="0"/>
            <w:lang w:val="en-US"/>
          </w:rPr>
          <w:delText>°</w:delText>
        </w:r>
      </w:del>
      <w:del w:id="280" w:date="2019-03-15T05:51:34Z" w:author="Jiayi Liu">
        <w:r>
          <w:rPr>
            <w:rStyle w:val="None"/>
            <w:sz w:val="24"/>
            <w:szCs w:val="24"/>
            <w:rtl w:val="0"/>
            <w:lang w:val="en-US"/>
          </w:rPr>
          <w:delText xml:space="preserve">C and 45 s elongation at 72 </w:delText>
        </w:r>
      </w:del>
      <w:del w:id="281" w:date="2019-03-15T05:51:34Z" w:author="Jiayi Liu">
        <w:r>
          <w:rPr>
            <w:rStyle w:val="None"/>
            <w:sz w:val="24"/>
            <w:szCs w:val="24"/>
            <w:rtl w:val="0"/>
            <w:lang w:val="en-US"/>
          </w:rPr>
          <w:delText>°</w:delText>
        </w:r>
      </w:del>
      <w:del w:id="282" w:date="2019-03-15T05:51:34Z" w:author="Jiayi Liu">
        <w:r>
          <w:rPr>
            <w:rStyle w:val="None"/>
            <w:sz w:val="24"/>
            <w:szCs w:val="24"/>
            <w:rtl w:val="0"/>
            <w:lang w:val="en-US"/>
          </w:rPr>
          <w:delText xml:space="preserve">C, and a final extension at 72 </w:delText>
        </w:r>
      </w:del>
      <w:del w:id="283" w:date="2019-03-15T05:51:34Z" w:author="Jiayi Liu">
        <w:r>
          <w:rPr>
            <w:rStyle w:val="None"/>
            <w:sz w:val="24"/>
            <w:szCs w:val="24"/>
            <w:rtl w:val="0"/>
            <w:lang w:val="en-US"/>
          </w:rPr>
          <w:delText>°</w:delText>
        </w:r>
      </w:del>
      <w:del w:id="284" w:date="2019-03-15T05:51:34Z" w:author="Jiayi Liu">
        <w:r>
          <w:rPr>
            <w:rStyle w:val="None"/>
            <w:sz w:val="24"/>
            <w:szCs w:val="24"/>
            <w:rtl w:val="0"/>
            <w:lang w:val="en-US"/>
          </w:rPr>
          <w:delText>C for 10</w:delText>
        </w:r>
      </w:del>
      <w:del w:id="285" w:date="2019-03-15T05:51:34Z" w:author="Jiayi Liu">
        <w:r>
          <w:rPr>
            <w:rStyle w:val="None"/>
            <w:sz w:val="24"/>
            <w:szCs w:val="24"/>
            <w:rtl w:val="0"/>
            <w:lang w:val="en-US"/>
          </w:rPr>
          <w:delText> </w:delText>
        </w:r>
      </w:del>
      <w:del w:id="286" w:date="2019-03-15T05:51:34Z" w:author="Jiayi Liu">
        <w:r>
          <w:rPr>
            <w:rStyle w:val="None"/>
            <w:sz w:val="24"/>
            <w:szCs w:val="24"/>
            <w:rtl w:val="0"/>
            <w:lang w:val="en-US"/>
          </w:rPr>
          <w:delText xml:space="preserve">min. The PCR reactions were performed in triplicate, with each 20 </w:delText>
        </w:r>
      </w:del>
      <w:del w:id="287" w:date="2019-03-15T05:51:34Z" w:author="Jiayi Liu">
        <w:r>
          <w:rPr>
            <w:rStyle w:val="None"/>
            <w:sz w:val="24"/>
            <w:szCs w:val="24"/>
            <w:rtl w:val="0"/>
            <w:lang w:val="en-US"/>
          </w:rPr>
          <w:delText>μ</w:delText>
        </w:r>
      </w:del>
      <w:del w:id="288" w:date="2019-03-15T05:51:34Z" w:author="Jiayi Liu">
        <w:r>
          <w:rPr>
            <w:rStyle w:val="None"/>
            <w:sz w:val="24"/>
            <w:szCs w:val="24"/>
            <w:rtl w:val="0"/>
            <w:lang w:val="en-US"/>
          </w:rPr>
          <w:delText xml:space="preserve">L mixture containing 4 </w:delText>
        </w:r>
      </w:del>
      <w:del w:id="289" w:date="2019-03-15T05:51:34Z" w:author="Jiayi Liu">
        <w:r>
          <w:rPr>
            <w:rStyle w:val="None"/>
            <w:sz w:val="24"/>
            <w:szCs w:val="24"/>
            <w:rtl w:val="0"/>
            <w:lang w:val="en-US"/>
          </w:rPr>
          <w:delText>μ</w:delText>
        </w:r>
      </w:del>
      <w:del w:id="290" w:date="2019-03-15T05:51:34Z" w:author="Jiayi Liu">
        <w:r>
          <w:rPr>
            <w:rStyle w:val="None"/>
            <w:sz w:val="24"/>
            <w:szCs w:val="24"/>
            <w:rtl w:val="0"/>
            <w:lang w:val="en-US"/>
          </w:rPr>
          <w:delText xml:space="preserve">L 5X FastPfu Buffer, 2 </w:delText>
        </w:r>
      </w:del>
      <w:del w:id="291" w:date="2019-03-15T05:51:34Z" w:author="Jiayi Liu">
        <w:r>
          <w:rPr>
            <w:rStyle w:val="None"/>
            <w:sz w:val="24"/>
            <w:szCs w:val="24"/>
            <w:rtl w:val="0"/>
            <w:lang w:val="en-US"/>
          </w:rPr>
          <w:delText>μ</w:delText>
        </w:r>
      </w:del>
      <w:del w:id="292" w:date="2019-03-15T05:51:34Z" w:author="Jiayi Liu">
        <w:r>
          <w:rPr>
            <w:rStyle w:val="None"/>
            <w:sz w:val="24"/>
            <w:szCs w:val="24"/>
            <w:rtl w:val="0"/>
            <w:lang w:val="en-US"/>
          </w:rPr>
          <w:delText xml:space="preserve">L 2.5 mM dNTPs, 0.8 </w:delText>
        </w:r>
      </w:del>
      <w:del w:id="293" w:date="2019-03-15T05:51:34Z" w:author="Jiayi Liu">
        <w:r>
          <w:rPr>
            <w:rStyle w:val="None"/>
            <w:sz w:val="24"/>
            <w:szCs w:val="24"/>
            <w:rtl w:val="0"/>
            <w:lang w:val="en-US"/>
          </w:rPr>
          <w:delText>μ</w:delText>
        </w:r>
      </w:del>
      <w:del w:id="294" w:date="2019-03-15T05:51:34Z" w:author="Jiayi Liu">
        <w:r>
          <w:rPr>
            <w:rStyle w:val="None"/>
            <w:sz w:val="24"/>
            <w:szCs w:val="24"/>
            <w:rtl w:val="0"/>
            <w:lang w:val="en-US"/>
          </w:rPr>
          <w:delText xml:space="preserve">L of each primer (5 </w:delText>
        </w:r>
      </w:del>
      <w:del w:id="295" w:date="2019-03-15T05:51:34Z" w:author="Jiayi Liu">
        <w:r>
          <w:rPr>
            <w:rStyle w:val="None"/>
            <w:sz w:val="24"/>
            <w:szCs w:val="24"/>
            <w:rtl w:val="0"/>
            <w:lang w:val="en-US"/>
          </w:rPr>
          <w:delText>μ</w:delText>
        </w:r>
      </w:del>
      <w:del w:id="296" w:date="2019-03-15T05:51:34Z" w:author="Jiayi Liu">
        <w:r>
          <w:rPr>
            <w:rStyle w:val="None"/>
            <w:sz w:val="24"/>
            <w:szCs w:val="24"/>
            <w:rtl w:val="0"/>
            <w:lang w:val="en-US"/>
          </w:rPr>
          <w:delText xml:space="preserve">M), 0.4 </w:delText>
        </w:r>
      </w:del>
      <w:del w:id="297" w:date="2019-03-15T05:51:34Z" w:author="Jiayi Liu">
        <w:r>
          <w:rPr>
            <w:rStyle w:val="None"/>
            <w:sz w:val="24"/>
            <w:szCs w:val="24"/>
            <w:rtl w:val="0"/>
            <w:lang w:val="en-US"/>
          </w:rPr>
          <w:delText>μ</w:delText>
        </w:r>
      </w:del>
      <w:del w:id="298" w:date="2019-03-15T05:51:34Z" w:author="Jiayi Liu">
        <w:r>
          <w:rPr>
            <w:rStyle w:val="None"/>
            <w:sz w:val="24"/>
            <w:szCs w:val="24"/>
            <w:rtl w:val="0"/>
            <w:lang w:val="en-US"/>
          </w:rPr>
          <w:delText>L FastPfu Polymerase and 10 ng template DNA. The PCR products were extracted from a 2% agarose gel and further purified using the AxyPrep DNA Gel Extraction Kit (Axygen Biosciences, Union City, CA, USA), and quantified using QuantiFluor</w:delText>
        </w:r>
      </w:del>
      <w:del w:id="299" w:date="2019-03-15T05:51:34Z" w:author="Jiayi Liu">
        <w:r>
          <w:rPr>
            <w:rStyle w:val="None"/>
            <w:sz w:val="24"/>
            <w:szCs w:val="24"/>
            <w:rtl w:val="0"/>
            <w:lang w:val="en-US"/>
          </w:rPr>
          <w:delText>™</w:delText>
        </w:r>
      </w:del>
      <w:del w:id="300" w:date="2019-03-15T05:51:34Z" w:author="Jiayi Liu">
        <w:r>
          <w:rPr>
            <w:rStyle w:val="None"/>
            <w:sz w:val="24"/>
            <w:szCs w:val="24"/>
            <w:rtl w:val="0"/>
            <w:lang w:val="en-US"/>
          </w:rPr>
          <w:delText>-ST (Promega, USA) according to the manufacturer</w:delText>
        </w:r>
      </w:del>
      <w:del w:id="301" w:date="2019-03-15T05:51:34Z" w:author="Jiayi Liu">
        <w:r>
          <w:rPr>
            <w:rStyle w:val="None"/>
            <w:sz w:val="24"/>
            <w:szCs w:val="24"/>
            <w:rtl w:val="0"/>
            <w:lang w:val="en-US"/>
          </w:rPr>
          <w:delText>’</w:delText>
        </w:r>
      </w:del>
      <w:del w:id="302" w:date="2019-03-15T05:51:34Z" w:author="Jiayi Liu">
        <w:r>
          <w:rPr>
            <w:rStyle w:val="None"/>
            <w:sz w:val="24"/>
            <w:szCs w:val="24"/>
            <w:rtl w:val="0"/>
            <w:lang w:val="en-US"/>
          </w:rPr>
          <w:delText>s protocols.</w:delText>
        </w:r>
      </w:del>
    </w:p>
    <w:p>
      <w:pPr>
        <w:pStyle w:val="Body A"/>
        <w:suppressAutoHyphens w:val="1"/>
        <w:spacing w:line="276" w:lineRule="auto"/>
        <w:jc w:val="both"/>
        <w:rPr>
          <w:ins w:id="303" w:date="2019-03-15T05:52:26Z" w:author="Jiayi Liu"/>
          <w:rStyle w:val="None"/>
          <w:sz w:val="24"/>
          <w:szCs w:val="24"/>
        </w:rPr>
      </w:pPr>
      <w:ins w:id="304" w:date="2019-03-15T05:52:26Z" w:author="Jiayi Liu">
        <w:r>
          <w:rPr>
            <w:rStyle w:val="None"/>
            <w:sz w:val="24"/>
            <w:szCs w:val="24"/>
            <w:rtl w:val="0"/>
            <w:lang w:val="en-US"/>
          </w:rPr>
          <w:t>Microbial genomic DNA was isolated from each fecal specimen using the E.Z.N.A.</w:t>
        </w:r>
      </w:ins>
      <w:ins w:id="305" w:date="2019-03-15T05:52:26Z" w:author="Jiayi Liu">
        <w:r>
          <w:rPr>
            <w:rStyle w:val="None"/>
            <w:sz w:val="24"/>
            <w:szCs w:val="24"/>
            <w:rtl w:val="0"/>
            <w:lang w:val="en-US"/>
          </w:rPr>
          <w:t xml:space="preserve">® </w:t>
        </w:r>
      </w:ins>
      <w:ins w:id="306" w:date="2019-03-15T05:52:26Z" w:author="Jiayi Liu">
        <w:r>
          <w:rPr>
            <w:rStyle w:val="None"/>
            <w:sz w:val="24"/>
            <w:szCs w:val="24"/>
            <w:rtl w:val="0"/>
            <w:lang w:val="en-US"/>
          </w:rPr>
          <w:t>Soil DNA Kit (Omega Bio-Tek, Norcross, GA, U.S.) according to manufacturer</w:t>
        </w:r>
      </w:ins>
      <w:ins w:id="307" w:date="2019-03-15T05:52:26Z" w:author="Jiayi Liu">
        <w:r>
          <w:rPr>
            <w:rStyle w:val="None"/>
            <w:sz w:val="24"/>
            <w:szCs w:val="24"/>
            <w:rtl w:val="0"/>
            <w:lang w:val="en-US"/>
          </w:rPr>
          <w:t>’</w:t>
        </w:r>
      </w:ins>
      <w:ins w:id="308" w:date="2019-03-15T05:52:26Z" w:author="Jiayi Liu">
        <w:r>
          <w:rPr>
            <w:rStyle w:val="None"/>
            <w:sz w:val="24"/>
            <w:szCs w:val="24"/>
            <w:rtl w:val="0"/>
            <w:lang w:val="en-US"/>
          </w:rPr>
          <w:t>s protocols. The concentration and purity of the DNA were determined by NanoDrop 2000 UV-vis spectrophotometer (Thermo Scientific, Wilmington, USA), and the DNA quality was checked by 1% agarose gel electrophoresis.</w:t>
        </w:r>
      </w:ins>
    </w:p>
    <w:p>
      <w:pPr>
        <w:pStyle w:val="Body A"/>
        <w:suppressAutoHyphens w:val="1"/>
        <w:spacing w:line="276" w:lineRule="auto"/>
        <w:jc w:val="both"/>
        <w:rPr>
          <w:ins w:id="309" w:date="2019-03-15T05:52:26Z" w:author="Jiayi Liu"/>
          <w:rStyle w:val="None"/>
          <w:sz w:val="24"/>
          <w:szCs w:val="24"/>
        </w:rPr>
      </w:pPr>
    </w:p>
    <w:p>
      <w:pPr>
        <w:pStyle w:val="Body A"/>
        <w:suppressAutoHyphens w:val="1"/>
        <w:spacing w:line="276" w:lineRule="auto"/>
        <w:jc w:val="both"/>
        <w:rPr>
          <w:ins w:id="310" w:date="2019-03-15T05:52:26Z" w:author="Jiayi Liu"/>
          <w:i w:val="1"/>
          <w:iCs w:val="1"/>
          <w:sz w:val="24"/>
          <w:szCs w:val="24"/>
        </w:rPr>
      </w:pPr>
      <w:ins w:id="311" w:date="2019-03-15T05:52:26Z" w:author="Jiayi Liu">
        <w:r>
          <w:rPr>
            <w:i w:val="1"/>
            <w:iCs w:val="1"/>
            <w:sz w:val="24"/>
            <w:szCs w:val="24"/>
            <w:rtl w:val="0"/>
            <w:lang w:val="en-US"/>
          </w:rPr>
          <w:t>Broad-range PCR and High-throughput Sequencing of 16s rRNA gene amplicons</w:t>
        </w:r>
      </w:ins>
    </w:p>
    <w:p>
      <w:pPr>
        <w:pStyle w:val="Body A"/>
        <w:suppressAutoHyphens w:val="1"/>
        <w:spacing w:line="276" w:lineRule="auto"/>
        <w:jc w:val="both"/>
        <w:rPr>
          <w:ins w:id="312" w:date="2019-03-15T05:52:26Z" w:author="Jiayi Liu"/>
          <w:sz w:val="24"/>
          <w:szCs w:val="24"/>
        </w:rPr>
      </w:pPr>
      <w:ins w:id="313" w:date="2019-03-15T05:52:26Z" w:author="Jiayi Liu">
        <w:r>
          <w:rPr>
            <w:sz w:val="24"/>
            <w:szCs w:val="24"/>
            <w:rtl w:val="0"/>
            <w:lang w:val="en-US"/>
          </w:rPr>
          <w:t>The V3-V4 hypervariable regions of the bacterial 16S rRNA gene were amplified by PCR from each sample using bacterialarchaeal primers 338F (5</w:t>
        </w:r>
      </w:ins>
      <w:ins w:id="314" w:date="2019-03-15T05:52:26Z" w:author="Jiayi Liu">
        <w:r>
          <w:rPr>
            <w:sz w:val="24"/>
            <w:szCs w:val="24"/>
            <w:rtl w:val="0"/>
            <w:lang w:val="en-US"/>
          </w:rPr>
          <w:t>’</w:t>
        </w:r>
      </w:ins>
      <w:ins w:id="315" w:date="2019-03-15T05:52:26Z" w:author="Jiayi Liu">
        <w:r>
          <w:rPr>
            <w:sz w:val="24"/>
            <w:szCs w:val="24"/>
            <w:rtl w:val="0"/>
            <w:lang w:val="en-US"/>
          </w:rPr>
          <w:t>-ACTCCTACGGGAGGCAGCAG-3</w:t>
        </w:r>
      </w:ins>
      <w:ins w:id="316" w:date="2019-03-15T05:52:26Z" w:author="Jiayi Liu">
        <w:r>
          <w:rPr>
            <w:sz w:val="24"/>
            <w:szCs w:val="24"/>
            <w:rtl w:val="0"/>
            <w:lang w:val="en-US"/>
          </w:rPr>
          <w:t>’</w:t>
        </w:r>
      </w:ins>
      <w:ins w:id="317" w:date="2019-03-15T05:52:26Z" w:author="Jiayi Liu">
        <w:r>
          <w:rPr>
            <w:sz w:val="24"/>
            <w:szCs w:val="24"/>
            <w:rtl w:val="0"/>
            <w:lang w:val="en-US"/>
          </w:rPr>
          <w:t>) and 806R (5</w:t>
        </w:r>
      </w:ins>
      <w:ins w:id="318" w:date="2019-03-15T05:52:26Z" w:author="Jiayi Liu">
        <w:r>
          <w:rPr>
            <w:sz w:val="24"/>
            <w:szCs w:val="24"/>
            <w:rtl w:val="0"/>
            <w:lang w:val="en-US"/>
          </w:rPr>
          <w:t>’</w:t>
        </w:r>
      </w:ins>
      <w:ins w:id="319" w:date="2019-03-15T05:52:26Z" w:author="Jiayi Liu">
        <w:r>
          <w:rPr>
            <w:sz w:val="24"/>
            <w:szCs w:val="24"/>
            <w:rtl w:val="0"/>
            <w:lang w:val="en-US"/>
          </w:rPr>
          <w:t>- GGACTACHVGG GTWTCTAAT-3</w:t>
        </w:r>
      </w:ins>
      <w:ins w:id="320" w:date="2019-03-15T05:52:26Z" w:author="Jiayi Liu">
        <w:r>
          <w:rPr>
            <w:sz w:val="24"/>
            <w:szCs w:val="24"/>
            <w:rtl w:val="0"/>
            <w:lang w:val="en-US"/>
          </w:rPr>
          <w:t>’</w:t>
        </w:r>
      </w:ins>
      <w:ins w:id="321" w:date="2019-03-15T05:52:26Z" w:author="Jiayi Liu">
        <w:r>
          <w:rPr>
            <w:sz w:val="24"/>
            <w:szCs w:val="24"/>
            <w:rtl w:val="0"/>
            <w:lang w:val="en-US"/>
          </w:rPr>
          <w:t xml:space="preserve">) using thermocycler PCR system (GeneAmp 9700, ABI, USA). The PCR reactions were as follows: 3 min of denaturation at 95 </w:t>
        </w:r>
      </w:ins>
      <w:ins w:id="322" w:date="2019-03-15T05:52:26Z" w:author="Jiayi Liu">
        <w:r>
          <w:rPr>
            <w:sz w:val="24"/>
            <w:szCs w:val="24"/>
            <w:rtl w:val="0"/>
            <w:lang w:val="en-US"/>
          </w:rPr>
          <w:t>°</w:t>
        </w:r>
      </w:ins>
      <w:ins w:id="323" w:date="2019-03-15T05:52:26Z" w:author="Jiayi Liu">
        <w:r>
          <w:rPr>
            <w:sz w:val="24"/>
            <w:szCs w:val="24"/>
            <w:rtl w:val="0"/>
            <w:lang w:val="en-US"/>
          </w:rPr>
          <w:t xml:space="preserve">C, 27 cycles of 30 s at 95 </w:t>
        </w:r>
      </w:ins>
      <w:ins w:id="324" w:date="2019-03-15T05:52:26Z" w:author="Jiayi Liu">
        <w:r>
          <w:rPr>
            <w:sz w:val="24"/>
            <w:szCs w:val="24"/>
            <w:rtl w:val="0"/>
            <w:lang w:val="en-US"/>
          </w:rPr>
          <w:t>°</w:t>
        </w:r>
      </w:ins>
      <w:ins w:id="325" w:date="2019-03-15T05:52:26Z" w:author="Jiayi Liu">
        <w:r>
          <w:rPr>
            <w:sz w:val="24"/>
            <w:szCs w:val="24"/>
            <w:rtl w:val="0"/>
            <w:lang w:val="en-US"/>
          </w:rPr>
          <w:t xml:space="preserve">C, 30 s annealing at 55 </w:t>
        </w:r>
      </w:ins>
      <w:ins w:id="326" w:date="2019-03-15T05:52:26Z" w:author="Jiayi Liu">
        <w:r>
          <w:rPr>
            <w:sz w:val="24"/>
            <w:szCs w:val="24"/>
            <w:rtl w:val="0"/>
            <w:lang w:val="en-US"/>
          </w:rPr>
          <w:t>°</w:t>
        </w:r>
      </w:ins>
      <w:ins w:id="327" w:date="2019-03-15T05:52:26Z" w:author="Jiayi Liu">
        <w:r>
          <w:rPr>
            <w:sz w:val="24"/>
            <w:szCs w:val="24"/>
            <w:rtl w:val="0"/>
            <w:lang w:val="en-US"/>
          </w:rPr>
          <w:t xml:space="preserve">C and 45 s elongation at 72 </w:t>
        </w:r>
      </w:ins>
      <w:ins w:id="328" w:date="2019-03-15T05:52:26Z" w:author="Jiayi Liu">
        <w:r>
          <w:rPr>
            <w:sz w:val="24"/>
            <w:szCs w:val="24"/>
            <w:rtl w:val="0"/>
            <w:lang w:val="en-US"/>
          </w:rPr>
          <w:t>°</w:t>
        </w:r>
      </w:ins>
      <w:ins w:id="329" w:date="2019-03-15T05:52:26Z" w:author="Jiayi Liu">
        <w:r>
          <w:rPr>
            <w:sz w:val="24"/>
            <w:szCs w:val="24"/>
            <w:rtl w:val="0"/>
            <w:lang w:val="en-US"/>
          </w:rPr>
          <w:t xml:space="preserve">C, and a final extension at 72 </w:t>
        </w:r>
      </w:ins>
      <w:ins w:id="330" w:date="2019-03-15T05:52:26Z" w:author="Jiayi Liu">
        <w:r>
          <w:rPr>
            <w:sz w:val="24"/>
            <w:szCs w:val="24"/>
            <w:rtl w:val="0"/>
            <w:lang w:val="en-US"/>
          </w:rPr>
          <w:t>°</w:t>
        </w:r>
      </w:ins>
      <w:ins w:id="331" w:date="2019-03-15T05:52:26Z" w:author="Jiayi Liu">
        <w:r>
          <w:rPr>
            <w:sz w:val="24"/>
            <w:szCs w:val="24"/>
            <w:rtl w:val="0"/>
            <w:lang w:val="en-US"/>
          </w:rPr>
          <w:t xml:space="preserve">C for 10 min. The PCR reactions were performed in triplicate, with each 20 </w:t>
        </w:r>
      </w:ins>
      <w:ins w:id="332" w:date="2019-03-15T05:52:26Z" w:author="Jiayi Liu">
        <w:r>
          <w:rPr>
            <w:sz w:val="24"/>
            <w:szCs w:val="24"/>
            <w:rtl w:val="0"/>
            <w:lang w:val="en-US"/>
          </w:rPr>
          <w:t xml:space="preserve">μ </w:t>
        </w:r>
      </w:ins>
      <w:ins w:id="333" w:date="2019-03-15T05:52:26Z" w:author="Jiayi Liu">
        <w:r>
          <w:rPr>
            <w:sz w:val="24"/>
            <w:szCs w:val="24"/>
            <w:rtl w:val="0"/>
            <w:lang w:val="en-US"/>
          </w:rPr>
          <w:t xml:space="preserve">L mixture containing 4 </w:t>
        </w:r>
      </w:ins>
      <w:ins w:id="334" w:date="2019-03-15T05:52:26Z" w:author="Jiayi Liu">
        <w:r>
          <w:rPr>
            <w:sz w:val="24"/>
            <w:szCs w:val="24"/>
            <w:rtl w:val="0"/>
            <w:lang w:val="en-US"/>
          </w:rPr>
          <w:t xml:space="preserve">μ </w:t>
        </w:r>
      </w:ins>
      <w:ins w:id="335" w:date="2019-03-15T05:52:26Z" w:author="Jiayi Liu">
        <w:r>
          <w:rPr>
            <w:sz w:val="24"/>
            <w:szCs w:val="24"/>
            <w:rtl w:val="0"/>
            <w:lang w:val="en-US"/>
          </w:rPr>
          <w:t xml:space="preserve">L 5X FastPfu Buffer, 2 </w:t>
        </w:r>
      </w:ins>
      <w:ins w:id="336" w:date="2019-03-15T05:52:26Z" w:author="Jiayi Liu">
        <w:r>
          <w:rPr>
            <w:sz w:val="24"/>
            <w:szCs w:val="24"/>
            <w:rtl w:val="0"/>
            <w:lang w:val="en-US"/>
          </w:rPr>
          <w:t xml:space="preserve">μ </w:t>
        </w:r>
      </w:ins>
      <w:ins w:id="337" w:date="2019-03-15T05:52:26Z" w:author="Jiayi Liu">
        <w:r>
          <w:rPr>
            <w:sz w:val="24"/>
            <w:szCs w:val="24"/>
            <w:rtl w:val="0"/>
            <w:lang w:val="en-US"/>
          </w:rPr>
          <w:t xml:space="preserve">L 2.5 mM dNTPs, 0.8 </w:t>
        </w:r>
      </w:ins>
      <w:ins w:id="338" w:date="2019-03-15T05:52:26Z" w:author="Jiayi Liu">
        <w:r>
          <w:rPr>
            <w:sz w:val="24"/>
            <w:szCs w:val="24"/>
            <w:rtl w:val="0"/>
            <w:lang w:val="en-US"/>
          </w:rPr>
          <w:t>μ</w:t>
        </w:r>
      </w:ins>
      <w:ins w:id="339" w:date="2019-03-15T05:52:26Z" w:author="Jiayi Liu">
        <w:r>
          <w:rPr>
            <w:sz w:val="24"/>
            <w:szCs w:val="24"/>
            <w:rtl w:val="0"/>
            <w:lang w:val="en-US"/>
          </w:rPr>
          <w:t xml:space="preserve">L of each primer (5 </w:t>
        </w:r>
      </w:ins>
      <w:ins w:id="340" w:date="2019-03-15T05:52:26Z" w:author="Jiayi Liu">
        <w:r>
          <w:rPr>
            <w:sz w:val="24"/>
            <w:szCs w:val="24"/>
            <w:rtl w:val="0"/>
            <w:lang w:val="en-US"/>
          </w:rPr>
          <w:t>μ</w:t>
        </w:r>
      </w:ins>
      <w:ins w:id="341" w:date="2019-03-15T05:52:26Z" w:author="Jiayi Liu">
        <w:r>
          <w:rPr>
            <w:sz w:val="24"/>
            <w:szCs w:val="24"/>
            <w:rtl w:val="0"/>
            <w:lang w:val="en-US"/>
          </w:rPr>
          <w:t xml:space="preserve">M), 0.4 </w:t>
        </w:r>
      </w:ins>
      <w:ins w:id="342" w:date="2019-03-15T05:52:26Z" w:author="Jiayi Liu">
        <w:r>
          <w:rPr>
            <w:sz w:val="24"/>
            <w:szCs w:val="24"/>
            <w:rtl w:val="0"/>
            <w:lang w:val="en-US"/>
          </w:rPr>
          <w:t>μ</w:t>
        </w:r>
      </w:ins>
      <w:ins w:id="343" w:date="2019-03-15T05:52:26Z" w:author="Jiayi Liu">
        <w:r>
          <w:rPr>
            <w:sz w:val="24"/>
            <w:szCs w:val="24"/>
            <w:rtl w:val="0"/>
            <w:lang w:val="en-US"/>
          </w:rPr>
          <w:t>L FastPfu Polymerase (TransGen Biotech, Beijing, China) and 10 ng template DNA. PCR products were separated from impurities and genomic DNA by running in 2% agarose gels. The PCR bands were further purified using the AxyPrep DNA Gel Extraction Kit (Axygen Biosciences, Union City, CA, USA), and quantified using QuantiFluorTM-ST (Promega, USA) according to the manufacturer</w:t>
        </w:r>
      </w:ins>
      <w:ins w:id="344" w:date="2019-03-15T05:52:26Z" w:author="Jiayi Liu">
        <w:r>
          <w:rPr>
            <w:sz w:val="24"/>
            <w:szCs w:val="24"/>
            <w:rtl w:val="0"/>
            <w:lang w:val="en-US"/>
          </w:rPr>
          <w:t>’</w:t>
        </w:r>
      </w:ins>
      <w:ins w:id="345" w:date="2019-03-15T05:52:26Z" w:author="Jiayi Liu">
        <w:r>
          <w:rPr>
            <w:sz w:val="24"/>
            <w:szCs w:val="24"/>
            <w:rtl w:val="0"/>
            <w:lang w:val="en-US"/>
          </w:rPr>
          <w:t>s protocols. Equimolar amounts of purified amplicons were pooled and paired ended sequenced (2 x 300) on an Illumina MiSeq platform (Illumina, San Diego, USA) according to the standard protocols of Majorbio Bio-Pharm Technology Co. Ltd. (Shanghai, China). The reads were de-multiplexed using the Illumina software and separate FASTQ files were generated for each specimen and deposited to the Sequence Read Archive NCBI under the BioProject accession PRJNA470548. Another public archive repository is available at figshare doi: 10.6084/m9.figshare.7205102</w:t>
        </w:r>
      </w:ins>
    </w:p>
    <w:p>
      <w:pPr>
        <w:pStyle w:val="Body A"/>
        <w:suppressAutoHyphens w:val="1"/>
        <w:spacing w:line="276" w:lineRule="auto"/>
        <w:jc w:val="both"/>
        <w:rPr>
          <w:ins w:id="346" w:date="2019-03-15T05:52:26Z" w:author="Jiayi Liu"/>
          <w:rStyle w:val="None"/>
          <w:sz w:val="24"/>
          <w:szCs w:val="24"/>
        </w:rPr>
      </w:pPr>
    </w:p>
    <w:p>
      <w:pPr>
        <w:pStyle w:val="Body A"/>
        <w:suppressAutoHyphens w:val="1"/>
        <w:spacing w:line="276" w:lineRule="auto"/>
        <w:jc w:val="both"/>
        <w:rPr>
          <w:del w:id="347" w:date="2019-03-15T05:52:37Z" w:author="Jiayi Liu"/>
          <w:rStyle w:val="None"/>
          <w:sz w:val="24"/>
          <w:szCs w:val="24"/>
        </w:rPr>
      </w:pPr>
      <w:bookmarkStart w:name="OLE_LINK48" w:id="348"/>
      <w:del w:id="349" w:date="2019-03-15T05:52:37Z" w:author="Jiayi Liu">
        <w:r>
          <w:rPr>
            <w:rStyle w:val="None"/>
            <w:sz w:val="24"/>
            <w:szCs w:val="24"/>
            <w:rtl w:val="0"/>
            <w:lang w:val="en-US"/>
          </w:rPr>
          <w:delText xml:space="preserve">Equimolar amounts of </w:delText>
        </w:r>
      </w:del>
      <w:bookmarkEnd w:id="348"/>
      <w:bookmarkStart w:name="OLE_LINK49" w:id="350"/>
      <w:del w:id="351" w:date="2019-03-15T05:52:37Z" w:author="Jiayi Liu">
        <w:r>
          <w:rPr>
            <w:rStyle w:val="None"/>
            <w:sz w:val="24"/>
            <w:szCs w:val="24"/>
            <w:rtl w:val="0"/>
            <w:lang w:val="en-US"/>
          </w:rPr>
          <w:delText xml:space="preserve">purified amplicons were pooled and paired-end sequenced (2 </w:delText>
        </w:r>
      </w:del>
      <w:del w:id="352" w:date="2019-03-15T05:52:37Z" w:author="Jiayi Liu">
        <w:r>
          <w:rPr>
            <w:rStyle w:val="None"/>
            <w:sz w:val="24"/>
            <w:szCs w:val="24"/>
            <w:rtl w:val="0"/>
            <w:lang w:val="en-US"/>
          </w:rPr>
          <w:delText xml:space="preserve">× </w:delText>
        </w:r>
      </w:del>
      <w:del w:id="353" w:date="2019-03-15T05:52:37Z" w:author="Jiayi Liu">
        <w:r>
          <w:rPr>
            <w:rStyle w:val="None"/>
            <w:sz w:val="24"/>
            <w:szCs w:val="24"/>
            <w:rtl w:val="0"/>
            <w:lang w:val="en-US"/>
          </w:rPr>
          <w:delText>300) on an Illumina MiSeq platfor</w:delText>
        </w:r>
      </w:del>
      <w:bookmarkEnd w:id="350"/>
      <w:del w:id="354" w:date="2019-03-15T05:52:37Z" w:author="Jiayi Liu">
        <w:r>
          <w:rPr>
            <w:rStyle w:val="None"/>
            <w:sz w:val="24"/>
            <w:szCs w:val="24"/>
            <w:rtl w:val="0"/>
            <w:lang w:val="en-US"/>
          </w:rPr>
          <w:delText>m (Illumina, San Diego, USA) according to the standard protocols of Majorbio Bio-Pharm Technology Co. Ltd. (Shanghai, China). The reads were de-multiplexed using the Illumina software, and separate FASTQ files were generated for each specimen and deposited to the Sequence Read Archive NCBI under the BioProject accession no. PRJNA470548 (</w:delText>
        </w:r>
      </w:del>
      <w:del w:id="355" w:date="2019-03-15T05:52:37Z" w:author="Jiayi Liu">
        <w:r>
          <w:rPr>
            <w:rStyle w:val="Hyperlink.0"/>
          </w:rPr>
          <w:fldChar w:fldCharType="begin" w:fldLock="0"/>
        </w:r>
      </w:del>
      <w:del w:id="356" w:date="2019-03-15T05:52:37Z" w:author="Jiayi Liu">
        <w:r>
          <w:rPr>
            <w:rStyle w:val="Hyperlink.0"/>
          </w:rPr>
          <w:delInstrText xml:space="preserve"> HYPERLINK "https://www.ncbi.nlm.nih.gov/bioproject/PRJNA470548"</w:delInstrText>
        </w:r>
      </w:del>
      <w:del w:id="357" w:date="2019-03-15T05:52:37Z" w:author="Jiayi Liu">
        <w:r>
          <w:rPr>
            <w:rStyle w:val="Hyperlink.0"/>
          </w:rPr>
          <w:fldChar w:fldCharType="separate" w:fldLock="0"/>
        </w:r>
      </w:del>
      <w:del w:id="358" w:date="2019-03-15T05:52:37Z" w:author="Jiayi Liu">
        <w:r>
          <w:rPr>
            <w:rStyle w:val="Hyperlink.0"/>
            <w:rtl w:val="0"/>
            <w:lang w:val="en-US"/>
          </w:rPr>
          <w:delText>https://www.ncbi.nlm.nih.gov/bioproject/PRJNA470548</w:delText>
        </w:r>
      </w:del>
      <w:del w:id="359" w:date="2019-03-15T05:52:37Z" w:author="Jiayi Liu">
        <w:r>
          <w:rPr/>
          <w:fldChar w:fldCharType="end" w:fldLock="0"/>
        </w:r>
      </w:del>
      <w:del w:id="360" w:date="2019-03-15T05:52:37Z" w:author="Jiayi Liu">
        <w:r>
          <w:rPr>
            <w:rStyle w:val="None"/>
            <w:sz w:val="24"/>
            <w:szCs w:val="24"/>
            <w:rtl w:val="0"/>
            <w:lang w:val="en-US"/>
          </w:rPr>
          <w:delText xml:space="preserve">). </w:delText>
        </w:r>
      </w:del>
    </w:p>
    <w:p>
      <w:pPr>
        <w:pStyle w:val="Body A"/>
        <w:suppressAutoHyphens w:val="1"/>
        <w:spacing w:line="276" w:lineRule="auto"/>
        <w:jc w:val="both"/>
        <w:rPr>
          <w:sz w:val="24"/>
          <w:szCs w:val="24"/>
        </w:rPr>
      </w:pPr>
    </w:p>
    <w:p>
      <w:pPr>
        <w:pStyle w:val="Body A"/>
        <w:suppressAutoHyphens w:val="1"/>
        <w:spacing w:line="276" w:lineRule="auto"/>
        <w:jc w:val="both"/>
        <w:rPr>
          <w:del w:id="361" w:date="2019-03-15T05:53:11Z" w:author="Jiayi Liu"/>
          <w:rStyle w:val="None"/>
          <w:i w:val="1"/>
          <w:iCs w:val="1"/>
          <w:sz w:val="24"/>
          <w:szCs w:val="24"/>
        </w:rPr>
      </w:pPr>
      <w:ins w:id="362" w:date="2019-03-15T05:52:45Z" w:author="Jiayi Liu">
        <w:r>
          <w:rPr>
            <w:rtl w:val="0"/>
            <w:lang w:val="en-US"/>
          </w:rPr>
          <w:t>Raw</w:t>
        </w:r>
      </w:ins>
      <w:ins w:id="363" w:date="2019-03-15T05:52:45Z" w:author="Jiayi Liu">
        <w:r>
          <w:rPr>
            <w:rtl w:val="0"/>
            <w:lang w:val="en-US"/>
          </w:rPr>
          <w:t xml:space="preserve"> </w:t>
        </w:r>
      </w:ins>
      <w:r>
        <w:rPr>
          <w:rStyle w:val="None"/>
          <w:i w:val="1"/>
          <w:iCs w:val="1"/>
          <w:sz w:val="24"/>
          <w:szCs w:val="24"/>
          <w:rtl w:val="0"/>
          <w:lang w:val="en-US"/>
        </w:rPr>
        <w:t xml:space="preserve">Data processing </w:t>
      </w:r>
    </w:p>
    <w:p>
      <w:pPr>
        <w:pStyle w:val="Body A"/>
        <w:suppressAutoHyphens w:val="1"/>
        <w:spacing w:line="276" w:lineRule="auto"/>
        <w:jc w:val="both"/>
        <w:rPr>
          <w:del w:id="364" w:date="2019-03-15T05:53:11Z" w:author="Jiayi Liu"/>
          <w:rStyle w:val="None"/>
          <w:i w:val="1"/>
          <w:iCs w:val="1"/>
          <w:sz w:val="24"/>
          <w:szCs w:val="24"/>
        </w:rPr>
      </w:pPr>
    </w:p>
    <w:p>
      <w:pPr>
        <w:pStyle w:val="Normal1"/>
        <w:rPr>
          <w:ins w:id="365" w:date="2019-03-15T05:57:30Z" w:author="Jiayi Liu"/>
          <w:rStyle w:val="None"/>
          <w:rFonts w:ascii="Times New Roman" w:cs="Times New Roman" w:hAnsi="Times New Roman" w:eastAsia="Times New Roman"/>
          <w:color w:val="000000"/>
          <w:sz w:val="24"/>
          <w:szCs w:val="24"/>
          <w:u w:color="000000"/>
        </w:rPr>
      </w:pPr>
      <w:del w:id="366" w:date="2019-03-15T05:53:11Z" w:author="Jiayi Liu">
        <w:r>
          <w:rPr>
            <w:rStyle w:val="None"/>
            <w:rFonts w:ascii="Times New Roman" w:hAnsi="Times New Roman"/>
            <w:color w:val="000000"/>
            <w:sz w:val="24"/>
            <w:szCs w:val="24"/>
            <w:u w:color="000000"/>
            <w:rtl w:val="0"/>
            <w:lang w:val="en-US"/>
          </w:rPr>
          <w:delText xml:space="preserve">Raw FASTQ files were de-multiplexed, quality-filtered by Trimmomatic and merged by </w:delText>
        </w:r>
      </w:del>
      <w:bookmarkStart w:name="OLE_LINK4" w:id="367"/>
      <w:del w:id="368" w:date="2019-03-15T05:53:11Z" w:author="Jiayi Liu">
        <w:r>
          <w:rPr>
            <w:rStyle w:val="None"/>
            <w:rFonts w:ascii="Times New Roman" w:hAnsi="Times New Roman"/>
            <w:color w:val="000000"/>
            <w:sz w:val="24"/>
            <w:szCs w:val="24"/>
            <w:u w:color="000000"/>
            <w:rtl w:val="0"/>
            <w:lang w:val="en-US"/>
          </w:rPr>
          <w:delText>FLASH</w:delText>
        </w:r>
      </w:del>
      <w:bookmarkEnd w:id="367"/>
      <w:del w:id="369" w:date="2019-03-15T05:53:11Z" w:author="Jiayi Liu">
        <w:r>
          <w:rPr>
            <w:rStyle w:val="None"/>
            <w:rFonts w:ascii="Times New Roman" w:hAnsi="Times New Roman"/>
            <w:color w:val="000000"/>
            <w:sz w:val="24"/>
            <w:szCs w:val="24"/>
            <w:u w:color="000000"/>
            <w:rtl w:val="0"/>
            <w:lang w:val="en-US"/>
          </w:rPr>
          <w:delText xml:space="preserve"> using the following criteria: 1) truncated reads at any site receiving an average quality score &lt;20 over a 50 bp sliding window, 2) maximum 2 nucleotide mismatching of primers, with removal of reads containing ambiguous bases, and 3) sequences with longer than 10 bp overlap. Operational taxonomic units (OTUs) were clustered with 97% similarity cutoff using UPARSE (version 7.1 http://drive5.com/uparse/), and chimeric sequences were identified and removed using UCHIME. The taxonomy of each 16S rRNA gene sequence was analyzed by RDP Classifier algorithm (http://rdp.cme.msu.edu/) against the Silva (SSU123) 16S rRNA database using confidence threshold of 70%.</w:delText>
        </w:r>
      </w:del>
    </w:p>
    <w:p>
      <w:pPr>
        <w:pStyle w:val="Normal1"/>
        <w:rPr>
          <w:ins w:id="370" w:date="2019-03-15T05:57:30Z" w:author="Jiayi Liu"/>
          <w:rStyle w:val="None"/>
          <w:rFonts w:ascii="Times New Roman" w:cs="Times New Roman" w:hAnsi="Times New Roman" w:eastAsia="Times New Roman"/>
          <w:color w:val="000000"/>
          <w:sz w:val="24"/>
          <w:szCs w:val="24"/>
          <w:u w:color="000000"/>
        </w:rPr>
      </w:pPr>
      <w:ins w:id="371" w:date="2019-03-15T05:57:30Z" w:author="Jiayi Liu">
        <w:r>
          <w:rPr>
            <w:rStyle w:val="None"/>
            <w:rFonts w:ascii="Times New Roman" w:hAnsi="Times New Roman"/>
            <w:color w:val="000000"/>
            <w:sz w:val="24"/>
            <w:szCs w:val="24"/>
            <w:u w:color="000000"/>
            <w:rtl w:val="0"/>
            <w:lang w:val="en-US"/>
          </w:rPr>
          <w:t>Raw data was processed according to the standard protocols provided by Majorbio Bio-Pharm Technology Co. Ltd. (Shanghai China) as previously described(Liu et al., 2018; Wang et al., 2018). In short, the protocols are as the followings: raw sequencing data was de-multiplexed. Sequence reads were subjected to quality filtering utilizing Trimmomatic software(Bolger et al., 2014) and were truncated at any site with an Phred score &lt;20 over a 50bp-sized window. Barcode matching with the primer mismatch from 0 to 2 nucleotides was adopted and reads containing ambiguous characters were removed. After trimming, FLASh(Fast Length Adjustment of Short Read)(Magoc</w:t>
        </w:r>
      </w:ins>
      <w:ins w:id="372" w:date="2019-03-15T05:57:30Z" w:author="Jiayi Liu">
        <w:r>
          <w:rPr>
            <w:rStyle w:val="None"/>
            <w:rFonts w:ascii="Times New Roman" w:hAnsi="Times New Roman" w:hint="default"/>
            <w:color w:val="000000"/>
            <w:sz w:val="24"/>
            <w:szCs w:val="24"/>
            <w:u w:color="000000"/>
            <w:rtl w:val="0"/>
            <w:lang w:val="en-US"/>
          </w:rPr>
          <w:t xml:space="preserve">ˇ </w:t>
        </w:r>
      </w:ins>
      <w:ins w:id="373" w:date="2019-03-15T05:57:30Z" w:author="Jiayi Liu">
        <w:r>
          <w:rPr>
            <w:rStyle w:val="None"/>
            <w:rFonts w:ascii="Times New Roman" w:hAnsi="Times New Roman"/>
            <w:color w:val="000000"/>
            <w:sz w:val="24"/>
            <w:szCs w:val="24"/>
            <w:u w:color="000000"/>
            <w:rtl w:val="0"/>
            <w:lang w:val="en-US"/>
          </w:rPr>
          <w:t>and Salzberg, 2011), a read pre-processing software, assembled and merged the paired-end reads from fragments and generated &gt;10 bp overlapped, with the dead match ratio 0.2. Unassembled reads were discarded. From the 192 fecal samples sequenced, a total of 7,472,400 optimized V3-V4 tags of 16s rRNA gene sequences were generated(Table S1).</w:t>
        </w:r>
      </w:ins>
    </w:p>
    <w:p>
      <w:pPr>
        <w:pStyle w:val="Normal1"/>
        <w:rPr>
          <w:ins w:id="374" w:date="2019-03-15T05:57:30Z" w:author="Jiayi Liu"/>
          <w:rStyle w:val="None"/>
          <w:rFonts w:ascii="Times New Roman" w:cs="Times New Roman" w:hAnsi="Times New Roman" w:eastAsia="Times New Roman"/>
          <w:color w:val="000000"/>
          <w:sz w:val="24"/>
          <w:szCs w:val="24"/>
          <w:u w:color="000000"/>
        </w:rPr>
      </w:pPr>
      <w:ins w:id="375" w:date="2019-03-15T05:57:30Z" w:author="Jiayi Liu">
        <w:r>
          <w:rPr>
            <w:rStyle w:val="None"/>
            <w:rFonts w:ascii="Times New Roman" w:hAnsi="Times New Roman"/>
            <w:color w:val="000000"/>
            <w:sz w:val="24"/>
            <w:szCs w:val="24"/>
            <w:u w:color="000000"/>
            <w:rtl w:val="0"/>
            <w:lang w:val="en-US"/>
          </w:rPr>
          <w:t xml:space="preserve">To unbiasedly compare all the samples at the same sequencing depth, the </w:t>
        </w:r>
      </w:ins>
      <w:ins w:id="376" w:date="2019-03-15T05:57:30Z" w:author="Jiayi Liu">
        <w:r>
          <w:rPr>
            <w:rStyle w:val="None"/>
            <w:rFonts w:ascii="Times New Roman" w:hAnsi="Times New Roman" w:hint="default"/>
            <w:color w:val="000000"/>
            <w:sz w:val="24"/>
            <w:szCs w:val="24"/>
            <w:u w:color="000000"/>
            <w:rtl w:val="0"/>
            <w:lang w:val="en-US"/>
          </w:rPr>
          <w:t>”</w:t>
        </w:r>
      </w:ins>
      <w:ins w:id="377" w:date="2019-03-15T05:57:30Z" w:author="Jiayi Liu">
        <w:r>
          <w:rPr>
            <w:rStyle w:val="None"/>
            <w:rFonts w:ascii="Times New Roman" w:hAnsi="Times New Roman"/>
            <w:color w:val="000000"/>
            <w:sz w:val="24"/>
            <w:szCs w:val="24"/>
            <w:u w:color="000000"/>
            <w:rtl w:val="0"/>
            <w:lang w:val="en-US"/>
          </w:rPr>
          <w:t>sub.sample</w:t>
        </w:r>
      </w:ins>
      <w:ins w:id="378" w:date="2019-03-15T05:57:30Z" w:author="Jiayi Liu">
        <w:r>
          <w:rPr>
            <w:rStyle w:val="None"/>
            <w:rFonts w:ascii="Times New Roman" w:hAnsi="Times New Roman" w:hint="default"/>
            <w:color w:val="000000"/>
            <w:sz w:val="24"/>
            <w:szCs w:val="24"/>
            <w:u w:color="000000"/>
            <w:rtl w:val="0"/>
            <w:lang w:val="en-US"/>
          </w:rPr>
          <w:t xml:space="preserve">” </w:t>
        </w:r>
      </w:ins>
      <w:ins w:id="379" w:date="2019-03-15T05:57:30Z" w:author="Jiayi Liu">
        <w:r>
          <w:rPr>
            <w:rStyle w:val="None"/>
            <w:rFonts w:ascii="Times New Roman" w:hAnsi="Times New Roman"/>
            <w:color w:val="000000"/>
            <w:sz w:val="24"/>
            <w:szCs w:val="24"/>
            <w:u w:color="000000"/>
            <w:rtl w:val="0"/>
            <w:lang w:val="en-US"/>
          </w:rPr>
          <w:t xml:space="preserve">command of mothur program(version1.30.1)(Schloss et al., 2009) was used for normalization to the smallest sample size. Chimera was detected and removed by UCHIME Algorithm. The effective reads were then sorted by cluster size and processed using Operational Taxonomic Units (OTUs) with 97% similarity cutoff UPARSE-OTU algorithm (implementing </w:t>
        </w:r>
      </w:ins>
      <w:ins w:id="380" w:date="2019-03-15T05:57:30Z" w:author="Jiayi Liu">
        <w:r>
          <w:rPr>
            <w:rStyle w:val="None"/>
            <w:rFonts w:ascii="Times New Roman" w:hAnsi="Times New Roman" w:hint="default"/>
            <w:color w:val="000000"/>
            <w:sz w:val="24"/>
            <w:szCs w:val="24"/>
            <w:u w:color="000000"/>
            <w:rtl w:val="0"/>
            <w:lang w:val="en-US"/>
          </w:rPr>
          <w:t>”</w:t>
        </w:r>
      </w:ins>
      <w:ins w:id="381" w:date="2019-03-15T05:57:30Z" w:author="Jiayi Liu">
        <w:r>
          <w:rPr>
            <w:rStyle w:val="None"/>
            <w:rFonts w:ascii="Times New Roman" w:hAnsi="Times New Roman"/>
            <w:color w:val="000000"/>
            <w:sz w:val="24"/>
            <w:szCs w:val="24"/>
            <w:u w:color="000000"/>
            <w:rtl w:val="0"/>
            <w:lang w:val="en-US"/>
          </w:rPr>
          <w:t>cluster otus</w:t>
        </w:r>
      </w:ins>
      <w:ins w:id="382" w:date="2019-03-15T05:57:30Z" w:author="Jiayi Liu">
        <w:r>
          <w:rPr>
            <w:rStyle w:val="None"/>
            <w:rFonts w:ascii="Times New Roman" w:hAnsi="Times New Roman" w:hint="default"/>
            <w:color w:val="000000"/>
            <w:sz w:val="24"/>
            <w:szCs w:val="24"/>
            <w:u w:color="000000"/>
            <w:rtl w:val="0"/>
            <w:lang w:val="en-US"/>
          </w:rPr>
          <w:t xml:space="preserve">” </w:t>
        </w:r>
      </w:ins>
      <w:ins w:id="383" w:date="2019-03-15T05:57:30Z" w:author="Jiayi Liu">
        <w:r>
          <w:rPr>
            <w:rStyle w:val="None"/>
            <w:rFonts w:ascii="Times New Roman" w:hAnsi="Times New Roman"/>
            <w:color w:val="000000"/>
            <w:sz w:val="24"/>
            <w:szCs w:val="24"/>
            <w:u w:color="000000"/>
            <w:rtl w:val="0"/>
            <w:lang w:val="en-US"/>
          </w:rPr>
          <w:t>command)(Edgar, 2013) in USE- ARCH(v10)(UPARSE version 7.1). The taxonomy of each 16S rRNA gene sequence was analyzed by RDP Classifier algorithm(Wang et al., 2007) against the Silva (SSU128) 16S rRNA database(Quast et al., 2012) using confidence threshold of 70%. Each sequence was assigned the taxonomy by QIIME(Caporaso et al., 2010). The representative sequences were allocated phylogenetically down to the domain, phylum, class, order, family, and genus levels(Table S2). The relative abundance of a given taxonomic group was calculated as the percentage of assigned sequences over total sequences.</w:t>
        </w:r>
      </w:ins>
    </w:p>
    <w:p>
      <w:pPr>
        <w:pStyle w:val="Normal1"/>
        <w:rPr>
          <w:ins w:id="384" w:date="2019-03-15T05:57:30Z" w:author="Jiayi Liu"/>
          <w:rStyle w:val="None"/>
          <w:rFonts w:ascii="Times New Roman" w:cs="Times New Roman" w:hAnsi="Times New Roman" w:eastAsia="Times New Roman"/>
          <w:color w:val="000000"/>
          <w:sz w:val="24"/>
          <w:szCs w:val="24"/>
          <w:u w:color="000000"/>
        </w:rPr>
      </w:pPr>
      <w:ins w:id="385" w:date="2019-03-15T05:57:30Z" w:author="Jiayi Liu">
        <w:r>
          <w:rPr>
            <w:rStyle w:val="None"/>
            <w:rFonts w:ascii="Times New Roman" w:hAnsi="Times New Roman"/>
            <w:color w:val="000000"/>
            <w:sz w:val="24"/>
            <w:szCs w:val="24"/>
            <w:u w:color="000000"/>
            <w:rtl w:val="0"/>
            <w:lang w:val="en-US"/>
          </w:rPr>
          <w:t xml:space="preserve">Within-sample diversity(alpha diversity), including Shannon index and observed species richness (Sobs), were obtained using the </w:t>
        </w:r>
      </w:ins>
      <w:ins w:id="386" w:date="2019-03-15T05:57:30Z" w:author="Jiayi Liu">
        <w:r>
          <w:rPr>
            <w:rStyle w:val="None"/>
            <w:rFonts w:ascii="Times New Roman" w:hAnsi="Times New Roman" w:hint="default"/>
            <w:color w:val="000000"/>
            <w:sz w:val="24"/>
            <w:szCs w:val="24"/>
            <w:u w:color="000000"/>
            <w:rtl w:val="0"/>
            <w:lang w:val="en-US"/>
          </w:rPr>
          <w:t>”</w:t>
        </w:r>
      </w:ins>
      <w:ins w:id="387" w:date="2019-03-15T05:57:30Z" w:author="Jiayi Liu">
        <w:r>
          <w:rPr>
            <w:rStyle w:val="None"/>
            <w:rFonts w:ascii="Times New Roman" w:hAnsi="Times New Roman"/>
            <w:color w:val="000000"/>
            <w:sz w:val="24"/>
            <w:szCs w:val="24"/>
            <w:u w:color="000000"/>
            <w:rtl w:val="0"/>
            <w:lang w:val="en-US"/>
          </w:rPr>
          <w:t>summary.single</w:t>
        </w:r>
      </w:ins>
      <w:ins w:id="388" w:date="2019-03-15T05:57:30Z" w:author="Jiayi Liu">
        <w:r>
          <w:rPr>
            <w:rStyle w:val="None"/>
            <w:rFonts w:ascii="Times New Roman" w:hAnsi="Times New Roman" w:hint="default"/>
            <w:color w:val="000000"/>
            <w:sz w:val="24"/>
            <w:szCs w:val="24"/>
            <w:u w:color="000000"/>
            <w:rtl w:val="0"/>
            <w:lang w:val="en-US"/>
          </w:rPr>
          <w:t xml:space="preserve">” </w:t>
        </w:r>
      </w:ins>
      <w:ins w:id="389" w:date="2019-03-15T05:57:30Z" w:author="Jiayi Liu">
        <w:r>
          <w:rPr>
            <w:rStyle w:val="None"/>
            <w:rFonts w:ascii="Times New Roman" w:hAnsi="Times New Roman"/>
            <w:color w:val="000000"/>
            <w:sz w:val="24"/>
            <w:szCs w:val="24"/>
            <w:u w:color="000000"/>
            <w:rtl w:val="0"/>
            <w:lang w:val="en-US"/>
          </w:rPr>
          <w:t>command of mothur program(version1.30.1)(Schloss et al., 2009). Between-sample diversity(beta diversity) was obtained by calculating weighted UniFrac distances between samples.</w:t>
        </w:r>
      </w:ins>
    </w:p>
    <w:p>
      <w:pPr>
        <w:pStyle w:val="Normal1"/>
        <w:rPr>
          <w:ins w:id="390" w:date="2019-03-15T05:57:30Z" w:author="Jiayi Liu"/>
          <w:rStyle w:val="None"/>
          <w:rFonts w:ascii="Times New Roman" w:cs="Times New Roman" w:hAnsi="Times New Roman" w:eastAsia="Times New Roman"/>
          <w:color w:val="000000"/>
          <w:sz w:val="24"/>
          <w:szCs w:val="24"/>
          <w:u w:color="000000"/>
        </w:rPr>
      </w:pPr>
    </w:p>
    <w:p>
      <w:pPr>
        <w:pStyle w:val="Body A"/>
        <w:suppressAutoHyphens w:val="1"/>
        <w:spacing w:line="276" w:lineRule="auto"/>
        <w:jc w:val="both"/>
        <w:rPr>
          <w:ins w:id="391" w:date="2019-03-15T05:57:30Z" w:author="Jiayi Liu"/>
          <w:i w:val="1"/>
          <w:iCs w:val="1"/>
          <w:sz w:val="24"/>
          <w:szCs w:val="24"/>
        </w:rPr>
      </w:pPr>
      <w:ins w:id="392" w:date="2019-03-15T05:57:30Z" w:author="Jiayi Liu">
        <w:r>
          <w:rPr>
            <w:i w:val="1"/>
            <w:iCs w:val="1"/>
            <w:sz w:val="24"/>
            <w:szCs w:val="24"/>
            <w:rtl w:val="0"/>
            <w:lang w:val="en-US"/>
          </w:rPr>
          <w:t>Statistical and Bioinformatics Analyses</w:t>
        </w:r>
      </w:ins>
    </w:p>
    <w:p>
      <w:pPr>
        <w:pStyle w:val="Normal1"/>
        <w:rPr>
          <w:ins w:id="393" w:date="2019-03-15T05:57:30Z" w:author="Jiayi Liu"/>
          <w:rStyle w:val="None"/>
          <w:rFonts w:ascii="Times New Roman" w:cs="Times New Roman" w:hAnsi="Times New Roman" w:eastAsia="Times New Roman"/>
          <w:color w:val="000000"/>
          <w:sz w:val="24"/>
          <w:szCs w:val="24"/>
          <w:u w:color="000000"/>
        </w:rPr>
      </w:pPr>
    </w:p>
    <w:p>
      <w:pPr>
        <w:pStyle w:val="Normal1"/>
        <w:rPr>
          <w:ins w:id="394" w:date="2019-03-15T05:57:30Z" w:author="Jiayi Liu"/>
          <w:rStyle w:val="None"/>
          <w:rFonts w:ascii="Times New Roman" w:cs="Times New Roman" w:hAnsi="Times New Roman" w:eastAsia="Times New Roman"/>
          <w:sz w:val="24"/>
          <w:szCs w:val="24"/>
          <w:u w:val="single"/>
        </w:rPr>
      </w:pPr>
      <w:ins w:id="395" w:date="2019-03-15T05:57:30Z" w:author="Jiayi Liu">
        <w:r>
          <w:rPr>
            <w:rStyle w:val="None"/>
            <w:rFonts w:ascii="Times New Roman" w:hAnsi="Times New Roman"/>
            <w:sz w:val="24"/>
            <w:szCs w:val="24"/>
            <w:u w:val="single"/>
            <w:rtl w:val="0"/>
            <w:lang w:val="en-US"/>
          </w:rPr>
          <w:t xml:space="preserve">Disease-related Time Interval Definition </w:t>
        </w:r>
      </w:ins>
    </w:p>
    <w:p>
      <w:pPr>
        <w:pStyle w:val="Normal1"/>
        <w:rPr>
          <w:ins w:id="396" w:date="2019-03-15T05:57:30Z" w:author="Jiayi Liu"/>
          <w:rStyle w:val="None"/>
          <w:rFonts w:ascii="Times New Roman" w:cs="Times New Roman" w:hAnsi="Times New Roman" w:eastAsia="Times New Roman"/>
          <w:color w:val="000000"/>
          <w:sz w:val="24"/>
          <w:szCs w:val="24"/>
          <w:u w:color="000000"/>
        </w:rPr>
      </w:pPr>
      <w:ins w:id="397" w:date="2019-03-15T05:57:30Z" w:author="Jiayi Liu">
        <w:r>
          <w:rPr>
            <w:rStyle w:val="None"/>
            <w:rFonts w:ascii="Times New Roman" w:hAnsi="Times New Roman"/>
            <w:color w:val="000000"/>
            <w:sz w:val="24"/>
            <w:szCs w:val="24"/>
            <w:u w:color="000000"/>
            <w:rtl w:val="0"/>
            <w:lang w:val="en-US"/>
          </w:rPr>
          <w:t>Considering that the sampling and disease onset timepoints for each patient were not identical, to illustrated the continuous longitudinal and repeated nature of the sampling and its relationship with onset and progression of diseases, we divided the whole sampling span into 7 time intervals:</w:t>
        </w:r>
      </w:ins>
    </w:p>
    <w:p>
      <w:pPr>
        <w:pStyle w:val="Normal1"/>
        <w:rPr>
          <w:ins w:id="398" w:date="2019-03-15T05:57:30Z" w:author="Jiayi Liu"/>
          <w:rStyle w:val="None"/>
          <w:rFonts w:ascii="Times New Roman" w:cs="Times New Roman" w:hAnsi="Times New Roman" w:eastAsia="Times New Roman"/>
          <w:color w:val="000000"/>
          <w:sz w:val="24"/>
          <w:szCs w:val="24"/>
          <w:u w:color="000000"/>
        </w:rPr>
      </w:pPr>
      <w:ins w:id="399" w:date="2019-03-15T05:57:30Z" w:author="Jiayi Liu">
        <w:r>
          <w:rPr>
            <w:rStyle w:val="None"/>
            <w:rFonts w:ascii="Times New Roman" w:hAnsi="Times New Roman"/>
            <w:color w:val="000000"/>
            <w:sz w:val="24"/>
            <w:szCs w:val="24"/>
            <w:u w:color="000000"/>
            <w:rtl w:val="0"/>
            <w:lang w:val="en-US"/>
          </w:rPr>
          <w:t>1. early post-partum(EPP): within 3 days after birth</w:t>
        </w:r>
      </w:ins>
    </w:p>
    <w:p>
      <w:pPr>
        <w:pStyle w:val="Normal1"/>
        <w:rPr>
          <w:ins w:id="400" w:date="2019-03-15T05:57:30Z" w:author="Jiayi Liu"/>
          <w:rStyle w:val="None"/>
          <w:rFonts w:ascii="Times New Roman" w:cs="Times New Roman" w:hAnsi="Times New Roman" w:eastAsia="Times New Roman"/>
          <w:color w:val="000000"/>
          <w:sz w:val="24"/>
          <w:szCs w:val="24"/>
          <w:u w:color="000000"/>
        </w:rPr>
      </w:pPr>
      <w:ins w:id="401" w:date="2019-03-15T05:57:30Z" w:author="Jiayi Liu">
        <w:r>
          <w:rPr>
            <w:rStyle w:val="None"/>
            <w:rFonts w:ascii="Times New Roman" w:hAnsi="Times New Roman"/>
            <w:color w:val="000000"/>
            <w:sz w:val="24"/>
            <w:szCs w:val="24"/>
            <w:u w:color="000000"/>
            <w:rtl w:val="0"/>
            <w:lang w:val="en-US"/>
          </w:rPr>
          <w:t>2. early pre-onset(EPO): from the end of EPP to at least four days before disease onset</w:t>
        </w:r>
      </w:ins>
    </w:p>
    <w:p>
      <w:pPr>
        <w:pStyle w:val="Normal1"/>
        <w:rPr>
          <w:ins w:id="402" w:date="2019-03-15T05:57:30Z" w:author="Jiayi Liu"/>
          <w:rStyle w:val="None"/>
          <w:rFonts w:ascii="Times New Roman" w:cs="Times New Roman" w:hAnsi="Times New Roman" w:eastAsia="Times New Roman"/>
          <w:color w:val="000000"/>
          <w:sz w:val="24"/>
          <w:szCs w:val="24"/>
          <w:u w:color="000000"/>
        </w:rPr>
      </w:pPr>
      <w:ins w:id="403" w:date="2019-03-15T05:57:30Z" w:author="Jiayi Liu">
        <w:r>
          <w:rPr>
            <w:rStyle w:val="None"/>
            <w:rFonts w:ascii="Times New Roman" w:hAnsi="Times New Roman"/>
            <w:color w:val="000000"/>
            <w:sz w:val="24"/>
            <w:szCs w:val="24"/>
            <w:u w:color="000000"/>
            <w:rtl w:val="0"/>
            <w:lang w:val="en-US"/>
          </w:rPr>
          <w:t>3. late pre-onset(LPO): from the end of EPO to the start of onset; for control group patients, the equivalent onset time is set at 16 days of life, as is the average diagnosis age of NEC and LOS groups.</w:t>
        </w:r>
      </w:ins>
    </w:p>
    <w:p>
      <w:pPr>
        <w:pStyle w:val="Normal1"/>
        <w:rPr>
          <w:ins w:id="404" w:date="2019-03-15T05:57:30Z" w:author="Jiayi Liu"/>
          <w:rStyle w:val="None"/>
          <w:rFonts w:ascii="Times New Roman" w:cs="Times New Roman" w:hAnsi="Times New Roman" w:eastAsia="Times New Roman"/>
          <w:color w:val="000000"/>
          <w:sz w:val="24"/>
          <w:szCs w:val="24"/>
          <w:u w:color="000000"/>
        </w:rPr>
      </w:pPr>
      <w:ins w:id="405" w:date="2019-03-15T05:57:30Z" w:author="Jiayi Liu">
        <w:r>
          <w:rPr>
            <w:rStyle w:val="None"/>
            <w:rFonts w:ascii="Times New Roman" w:hAnsi="Times New Roman"/>
            <w:color w:val="000000"/>
            <w:sz w:val="24"/>
            <w:szCs w:val="24"/>
            <w:u w:color="000000"/>
            <w:rtl w:val="0"/>
            <w:lang w:val="en-US"/>
          </w:rPr>
          <w:t>4. early disease(ED): first third interval of whole disease span; for the control group, the equivalent ED interval is from the day 16 to discharge.</w:t>
        </w:r>
      </w:ins>
    </w:p>
    <w:p>
      <w:pPr>
        <w:pStyle w:val="Normal1"/>
        <w:rPr>
          <w:ins w:id="406" w:date="2019-03-15T05:57:30Z" w:author="Jiayi Liu"/>
          <w:rStyle w:val="None"/>
          <w:rFonts w:ascii="Times New Roman" w:cs="Times New Roman" w:hAnsi="Times New Roman" w:eastAsia="Times New Roman"/>
          <w:color w:val="000000"/>
          <w:sz w:val="24"/>
          <w:szCs w:val="24"/>
          <w:u w:color="000000"/>
        </w:rPr>
      </w:pPr>
      <w:ins w:id="407" w:date="2019-03-15T05:57:30Z" w:author="Jiayi Liu">
        <w:r>
          <w:rPr>
            <w:rStyle w:val="None"/>
            <w:rFonts w:ascii="Times New Roman" w:hAnsi="Times New Roman"/>
            <w:color w:val="000000"/>
            <w:sz w:val="24"/>
            <w:szCs w:val="24"/>
            <w:u w:color="000000"/>
            <w:rtl w:val="0"/>
            <w:lang w:val="en-US"/>
          </w:rPr>
          <w:t>5. middle disease(MD): second third interval of whole disease span 6. late disease(LD): last third interval of whole disease span</w:t>
        </w:r>
      </w:ins>
    </w:p>
    <w:p>
      <w:pPr>
        <w:pStyle w:val="Normal1"/>
        <w:rPr>
          <w:ins w:id="408" w:date="2019-03-15T05:57:30Z" w:author="Jiayi Liu"/>
          <w:rStyle w:val="None"/>
          <w:rFonts w:ascii="Times New Roman" w:cs="Times New Roman" w:hAnsi="Times New Roman" w:eastAsia="Times New Roman"/>
          <w:color w:val="000000"/>
          <w:sz w:val="24"/>
          <w:szCs w:val="24"/>
          <w:u w:color="000000"/>
        </w:rPr>
      </w:pPr>
      <w:ins w:id="409" w:date="2019-03-15T05:57:30Z" w:author="Jiayi Liu">
        <w:r>
          <w:rPr>
            <w:rStyle w:val="None"/>
            <w:rFonts w:ascii="Times New Roman" w:hAnsi="Times New Roman"/>
            <w:color w:val="000000"/>
            <w:sz w:val="24"/>
            <w:szCs w:val="24"/>
            <w:u w:color="000000"/>
            <w:rtl w:val="0"/>
            <w:lang w:val="en-US"/>
          </w:rPr>
          <w:t>7. post disease(PD): from the end of disease to discharge time-point</w:t>
        </w:r>
      </w:ins>
    </w:p>
    <w:p>
      <w:pPr>
        <w:pStyle w:val="Normal1"/>
        <w:rPr>
          <w:ins w:id="410" w:date="2019-03-15T05:57:30Z" w:author="Jiayi Liu"/>
          <w:rStyle w:val="None"/>
          <w:rFonts w:ascii="Times New Roman" w:cs="Times New Roman" w:hAnsi="Times New Roman" w:eastAsia="Times New Roman"/>
          <w:color w:val="000000"/>
          <w:sz w:val="24"/>
          <w:szCs w:val="24"/>
          <w:u w:color="000000"/>
        </w:rPr>
      </w:pPr>
    </w:p>
    <w:p>
      <w:pPr>
        <w:pStyle w:val="Normal1"/>
        <w:rPr>
          <w:ins w:id="411" w:date="2019-03-15T05:57:30Z" w:author="Jiayi Liu"/>
          <w:rStyle w:val="None"/>
          <w:rFonts w:ascii="Times New Roman" w:cs="Times New Roman" w:hAnsi="Times New Roman" w:eastAsia="Times New Roman"/>
          <w:color w:val="000000"/>
          <w:sz w:val="24"/>
          <w:szCs w:val="24"/>
          <w:u w:color="000000"/>
        </w:rPr>
      </w:pPr>
      <w:ins w:id="412" w:date="2019-03-15T05:57:30Z" w:author="Jiayi Liu">
        <w:r>
          <w:rPr>
            <w:rStyle w:val="None"/>
            <w:rFonts w:ascii="Times New Roman" w:hAnsi="Times New Roman"/>
            <w:color w:val="000000"/>
            <w:sz w:val="24"/>
            <w:szCs w:val="24"/>
            <w:u w:color="000000"/>
            <w:rtl w:val="0"/>
            <w:lang w:val="en-US"/>
          </w:rPr>
          <w:t xml:space="preserve">Modeling Strategies for Taxonomy Comparisons </w:t>
        </w:r>
      </w:ins>
    </w:p>
    <w:p>
      <w:pPr>
        <w:pStyle w:val="Normal1"/>
        <w:rPr>
          <w:ins w:id="413" w:date="2019-03-15T05:57:30Z" w:author="Jiayi Liu"/>
          <w:rStyle w:val="None"/>
          <w:rFonts w:ascii="Times New Roman" w:cs="Times New Roman" w:hAnsi="Times New Roman" w:eastAsia="Times New Roman"/>
          <w:color w:val="000000"/>
          <w:sz w:val="24"/>
          <w:szCs w:val="24"/>
          <w:u w:color="000000"/>
        </w:rPr>
      </w:pPr>
      <w:ins w:id="414" w:date="2019-03-15T05:57:30Z" w:author="Jiayi Liu">
        <w:r>
          <w:rPr>
            <w:rStyle w:val="None"/>
            <w:rFonts w:ascii="Times New Roman" w:hAnsi="Times New Roman"/>
            <w:color w:val="000000"/>
            <w:sz w:val="24"/>
            <w:szCs w:val="24"/>
            <w:u w:color="000000"/>
            <w:rtl w:val="0"/>
            <w:lang w:val="en-US"/>
          </w:rPr>
          <w:t>To compare the dynamics of microbiota diversity and relative taxonomic abundance preceding the disease, we applied the EPP, EPO, LPO and ED interval among all patients into our model or comparisons. To compare the microbiome profile right after birth until disease alleviation, we applied EPP, EPO, LPO, ED, MD and LD interval of NEC and LOS patients into our model or comparisons.</w:t>
        </w:r>
      </w:ins>
    </w:p>
    <w:p>
      <w:pPr>
        <w:pStyle w:val="Normal1"/>
        <w:rPr>
          <w:ins w:id="415" w:date="2019-03-15T05:57:30Z" w:author="Jiayi Liu"/>
          <w:rStyle w:val="None"/>
          <w:rFonts w:ascii="Times New Roman" w:cs="Times New Roman" w:hAnsi="Times New Roman" w:eastAsia="Times New Roman"/>
          <w:sz w:val="24"/>
          <w:szCs w:val="24"/>
          <w:u w:val="single"/>
        </w:rPr>
      </w:pPr>
      <w:ins w:id="416" w:date="2019-03-15T05:57:30Z" w:author="Jiayi Liu">
        <w:r>
          <w:rPr>
            <w:rStyle w:val="None"/>
            <w:rFonts w:ascii="Times New Roman" w:hAnsi="Times New Roman"/>
            <w:sz w:val="24"/>
            <w:szCs w:val="24"/>
            <w:u w:val="single"/>
            <w:rtl w:val="0"/>
            <w:lang w:val="en-US"/>
          </w:rPr>
          <w:t xml:space="preserve">Diversity Analyses </w:t>
        </w:r>
      </w:ins>
    </w:p>
    <w:p>
      <w:pPr>
        <w:pStyle w:val="Normal1"/>
        <w:rPr>
          <w:ins w:id="417" w:date="2019-03-15T05:57:30Z" w:author="Jiayi Liu"/>
          <w:rStyle w:val="None"/>
          <w:rFonts w:ascii="Times New Roman" w:cs="Times New Roman" w:hAnsi="Times New Roman" w:eastAsia="Times New Roman"/>
          <w:color w:val="000000"/>
          <w:sz w:val="24"/>
          <w:szCs w:val="24"/>
          <w:u w:color="000000"/>
        </w:rPr>
      </w:pPr>
      <w:ins w:id="418" w:date="2019-03-15T05:57:30Z" w:author="Jiayi Liu">
        <w:r>
          <w:rPr>
            <w:rStyle w:val="None"/>
            <w:rFonts w:ascii="Times New Roman" w:hAnsi="Times New Roman"/>
            <w:color w:val="000000"/>
            <w:sz w:val="24"/>
            <w:szCs w:val="24"/>
            <w:u w:color="000000"/>
            <w:rtl w:val="0"/>
            <w:lang w:val="en-US"/>
          </w:rPr>
          <w:t xml:space="preserve">The average of </w:t>
        </w:r>
      </w:ins>
      <w:ins w:id="419" w:date="2019-03-15T05:57:30Z" w:author="Jiayi Liu">
        <w:r>
          <w:rPr>
            <w:rStyle w:val="None"/>
            <w:rFonts w:ascii="Times New Roman" w:hAnsi="Times New Roman" w:hint="default"/>
            <w:color w:val="000000"/>
            <w:sz w:val="24"/>
            <w:szCs w:val="24"/>
            <w:u w:color="000000"/>
            <w:rtl w:val="0"/>
            <w:lang w:val="en-US"/>
          </w:rPr>
          <w:t xml:space="preserve">α </w:t>
        </w:r>
      </w:ins>
      <w:ins w:id="420" w:date="2019-03-15T05:57:30Z" w:author="Jiayi Liu">
        <w:r>
          <w:rPr>
            <w:rStyle w:val="None"/>
            <w:rFonts w:ascii="Times New Roman" w:hAnsi="Times New Roman"/>
            <w:color w:val="000000"/>
            <w:sz w:val="24"/>
            <w:szCs w:val="24"/>
            <w:u w:color="000000"/>
            <w:rtl w:val="0"/>
            <w:lang w:val="en-US"/>
          </w:rPr>
          <w:t>diversity of each patient was calculated, if more than two samples were available within one analysis interval. Kruskal Wallis tests were used to compare the overall alpha diversity differences. The Mann Whitney U test was then applied in comparisons between two adjacent time intervals. Differences in alpha diversity over time were analyzed by a two-way repeated measures ANOVA, with time</w:t>
        </w:r>
      </w:ins>
      <w:ins w:id="421" w:date="2019-03-15T05:57:30Z" w:author="Jiayi Liu">
        <w:r>
          <w:rPr>
            <w:rStyle w:val="None"/>
            <w:rFonts w:ascii="Times New Roman" w:hAnsi="Times New Roman"/>
            <w:color w:val="000000"/>
            <w:sz w:val="24"/>
            <w:szCs w:val="24"/>
            <w:u w:color="000000"/>
            <w:rtl w:val="0"/>
            <w:lang w:val="en-US"/>
          </w:rPr>
          <w:t xml:space="preserve"> </w:t>
        </w:r>
      </w:ins>
      <w:ins w:id="422" w:date="2019-03-15T05:57:30Z" w:author="Jiayi Liu">
        <w:r>
          <w:rPr>
            <w:rStyle w:val="None"/>
            <w:rFonts w:ascii="Times New Roman" w:hAnsi="Times New Roman"/>
            <w:color w:val="000000"/>
            <w:sz w:val="24"/>
            <w:szCs w:val="24"/>
            <w:u w:color="000000"/>
            <w:rtl w:val="0"/>
            <w:lang w:val="en-US"/>
          </w:rPr>
          <w:t>interval (EPP, EPO, LPO, ED, MD, LD, PD) as a within-subject factor and group (NEC, LOS, control) as a between-subject factor.</w:t>
        </w:r>
      </w:ins>
    </w:p>
    <w:p>
      <w:pPr>
        <w:pStyle w:val="Normal1"/>
        <w:rPr>
          <w:ins w:id="423" w:date="2019-03-15T05:57:30Z" w:author="Jiayi Liu"/>
          <w:rStyle w:val="None"/>
          <w:rFonts w:ascii="Times New Roman" w:cs="Times New Roman" w:hAnsi="Times New Roman" w:eastAsia="Times New Roman"/>
          <w:color w:val="000000"/>
          <w:sz w:val="24"/>
          <w:szCs w:val="24"/>
          <w:u w:color="000000"/>
        </w:rPr>
      </w:pPr>
    </w:p>
    <w:p>
      <w:pPr>
        <w:pStyle w:val="Normal1"/>
        <w:rPr>
          <w:ins w:id="424" w:date="2019-03-15T05:57:30Z" w:author="Jiayi Liu"/>
          <w:rStyle w:val="None"/>
          <w:rFonts w:ascii="Times New Roman" w:cs="Times New Roman" w:hAnsi="Times New Roman" w:eastAsia="Times New Roman"/>
          <w:color w:val="000000"/>
          <w:sz w:val="24"/>
          <w:szCs w:val="24"/>
          <w:u w:val="single" w:color="000000"/>
        </w:rPr>
      </w:pPr>
      <w:ins w:id="425" w:date="2019-03-15T05:57:30Z" w:author="Jiayi Liu">
        <w:r>
          <w:rPr>
            <w:rStyle w:val="None"/>
            <w:rFonts w:ascii="Times New Roman" w:hAnsi="Times New Roman"/>
            <w:sz w:val="24"/>
            <w:szCs w:val="24"/>
            <w:u w:val="single"/>
            <w:rtl w:val="0"/>
            <w:lang w:val="en-US"/>
          </w:rPr>
          <w:t xml:space="preserve">Taxonomy Comparisons </w:t>
        </w:r>
      </w:ins>
    </w:p>
    <w:p>
      <w:pPr>
        <w:pStyle w:val="Normal1"/>
        <w:rPr>
          <w:ins w:id="426" w:date="2019-03-15T05:57:30Z" w:author="Jiayi Liu"/>
          <w:rStyle w:val="None"/>
          <w:rFonts w:ascii="Times New Roman" w:cs="Times New Roman" w:hAnsi="Times New Roman" w:eastAsia="Times New Roman"/>
          <w:color w:val="000000"/>
          <w:sz w:val="24"/>
          <w:szCs w:val="24"/>
          <w:u w:color="000000"/>
        </w:rPr>
      </w:pPr>
      <w:ins w:id="427" w:date="2019-03-15T05:57:30Z" w:author="Jiayi Liu">
        <w:r>
          <w:rPr>
            <w:rStyle w:val="None"/>
            <w:rFonts w:ascii="Times New Roman" w:hAnsi="Times New Roman"/>
            <w:color w:val="000000"/>
            <w:sz w:val="24"/>
            <w:szCs w:val="24"/>
            <w:u w:color="000000"/>
            <w:rtl w:val="0"/>
            <w:lang w:val="en-US"/>
          </w:rPr>
          <w:t>The average taxonomy relative abundances, if more than two were available within one analysis interval, of each patient was calculated. Zero-Inflated Beta Regression Model with Random Effects (ZIBR) and Linear Mixed-effects Model (LME) were used to test the association between OTU relative abundance and clinical covariates (diseases-related time intervals) for longitudinal microbiome data (Chen and Li, 2016). ZIBR and nlme(Pinheiro et al., 2018) R packages were utilized for each model.</w:t>
        </w:r>
      </w:ins>
    </w:p>
    <w:p>
      <w:pPr>
        <w:pStyle w:val="Normal1"/>
        <w:rPr>
          <w:ins w:id="428" w:date="2019-03-15T05:57:30Z" w:author="Jiayi Liu"/>
          <w:rStyle w:val="None"/>
          <w:rFonts w:ascii="Times New Roman" w:cs="Times New Roman" w:hAnsi="Times New Roman" w:eastAsia="Times New Roman"/>
          <w:color w:val="000000"/>
          <w:sz w:val="24"/>
          <w:szCs w:val="24"/>
          <w:u w:val="single" w:color="000000"/>
        </w:rPr>
      </w:pPr>
    </w:p>
    <w:p>
      <w:pPr>
        <w:pStyle w:val="Normal1"/>
        <w:rPr>
          <w:ins w:id="429" w:date="2019-03-15T05:57:30Z" w:author="Jiayi Liu"/>
          <w:rStyle w:val="None"/>
          <w:rFonts w:ascii="Times New Roman" w:cs="Times New Roman" w:hAnsi="Times New Roman" w:eastAsia="Times New Roman"/>
          <w:sz w:val="24"/>
          <w:szCs w:val="24"/>
          <w:u w:val="single"/>
        </w:rPr>
      </w:pPr>
      <w:ins w:id="430" w:date="2019-03-15T05:57:30Z" w:author="Jiayi Liu">
        <w:r>
          <w:rPr>
            <w:rStyle w:val="None"/>
            <w:rFonts w:ascii="Times New Roman" w:hAnsi="Times New Roman"/>
            <w:sz w:val="24"/>
            <w:szCs w:val="24"/>
            <w:u w:val="single"/>
            <w:rtl w:val="0"/>
            <w:lang w:val="en-US"/>
          </w:rPr>
          <w:t>Scripts and Figures Archiving</w:t>
        </w:r>
      </w:ins>
    </w:p>
    <w:p>
      <w:pPr>
        <w:pStyle w:val="Normal1"/>
        <w:rPr>
          <w:ins w:id="431" w:date="2019-03-15T05:57:30Z" w:author="Jiayi Liu"/>
          <w:rStyle w:val="None"/>
          <w:rFonts w:ascii="Times New Roman" w:cs="Times New Roman" w:hAnsi="Times New Roman" w:eastAsia="Times New Roman"/>
          <w:color w:val="000000"/>
          <w:sz w:val="24"/>
          <w:szCs w:val="24"/>
          <w:u w:color="000000"/>
        </w:rPr>
      </w:pPr>
      <w:ins w:id="432" w:date="2019-03-15T05:57:30Z" w:author="Jiayi Liu">
        <w:r>
          <w:rPr>
            <w:rStyle w:val="None"/>
            <w:rFonts w:ascii="Times New Roman" w:hAnsi="Times New Roman"/>
            <w:color w:val="000000"/>
            <w:sz w:val="24"/>
            <w:szCs w:val="24"/>
            <w:u w:color="000000"/>
            <w:rtl w:val="0"/>
            <w:lang w:val="en-US"/>
          </w:rPr>
          <w:t xml:space="preserve">Figures were generated with the </w:t>
        </w:r>
      </w:ins>
      <w:ins w:id="433" w:date="2019-03-15T05:57:30Z" w:author="Jiayi Liu">
        <w:r>
          <w:rPr>
            <w:rStyle w:val="None"/>
            <w:rFonts w:ascii="Times New Roman" w:hAnsi="Times New Roman" w:hint="default"/>
            <w:color w:val="000000"/>
            <w:sz w:val="24"/>
            <w:szCs w:val="24"/>
            <w:u w:color="000000"/>
            <w:rtl w:val="0"/>
            <w:lang w:val="en-US"/>
          </w:rPr>
          <w:t>”</w:t>
        </w:r>
      </w:ins>
      <w:ins w:id="434" w:date="2019-03-15T05:57:30Z" w:author="Jiayi Liu">
        <w:r>
          <w:rPr>
            <w:rStyle w:val="None"/>
            <w:rFonts w:ascii="Times New Roman" w:hAnsi="Times New Roman"/>
            <w:color w:val="000000"/>
            <w:sz w:val="24"/>
            <w:szCs w:val="24"/>
            <w:u w:color="000000"/>
            <w:rtl w:val="0"/>
            <w:lang w:val="en-US"/>
          </w:rPr>
          <w:t>ggpubr</w:t>
        </w:r>
      </w:ins>
      <w:ins w:id="435" w:date="2019-03-15T05:57:30Z" w:author="Jiayi Liu">
        <w:r>
          <w:rPr>
            <w:rStyle w:val="None"/>
            <w:rFonts w:ascii="Times New Roman" w:hAnsi="Times New Roman" w:hint="default"/>
            <w:color w:val="000000"/>
            <w:sz w:val="24"/>
            <w:szCs w:val="24"/>
            <w:u w:color="000000"/>
            <w:rtl w:val="0"/>
            <w:lang w:val="en-US"/>
          </w:rPr>
          <w:t>”</w:t>
        </w:r>
      </w:ins>
      <w:ins w:id="436" w:date="2019-03-15T05:57:30Z" w:author="Jiayi Liu">
        <w:r>
          <w:rPr>
            <w:rStyle w:val="None"/>
            <w:rFonts w:ascii="Times New Roman" w:hAnsi="Times New Roman"/>
            <w:color w:val="000000"/>
            <w:sz w:val="24"/>
            <w:szCs w:val="24"/>
            <w:u w:color="000000"/>
            <w:rtl w:val="0"/>
            <w:lang w:val="en-US"/>
          </w:rPr>
          <w:t xml:space="preserve">(Kassambara, 2017), </w:t>
        </w:r>
      </w:ins>
      <w:ins w:id="437" w:date="2019-03-15T05:57:30Z" w:author="Jiayi Liu">
        <w:r>
          <w:rPr>
            <w:rStyle w:val="None"/>
            <w:rFonts w:ascii="Times New Roman" w:hAnsi="Times New Roman" w:hint="default"/>
            <w:color w:val="000000"/>
            <w:sz w:val="24"/>
            <w:szCs w:val="24"/>
            <w:u w:color="000000"/>
            <w:rtl w:val="0"/>
            <w:lang w:val="en-US"/>
          </w:rPr>
          <w:t>”</w:t>
        </w:r>
      </w:ins>
      <w:ins w:id="438" w:date="2019-03-15T05:57:30Z" w:author="Jiayi Liu">
        <w:r>
          <w:rPr>
            <w:rStyle w:val="None"/>
            <w:rFonts w:ascii="Times New Roman" w:hAnsi="Times New Roman"/>
            <w:color w:val="000000"/>
            <w:sz w:val="24"/>
            <w:szCs w:val="24"/>
            <w:u w:color="000000"/>
            <w:rtl w:val="0"/>
            <w:lang w:val="en-US"/>
          </w:rPr>
          <w:t>ggplot2</w:t>
        </w:r>
      </w:ins>
      <w:ins w:id="439" w:date="2019-03-15T05:57:30Z" w:author="Jiayi Liu">
        <w:r>
          <w:rPr>
            <w:rStyle w:val="None"/>
            <w:rFonts w:ascii="Times New Roman" w:hAnsi="Times New Roman" w:hint="default"/>
            <w:color w:val="000000"/>
            <w:sz w:val="24"/>
            <w:szCs w:val="24"/>
            <w:u w:color="000000"/>
            <w:rtl w:val="0"/>
            <w:lang w:val="en-US"/>
          </w:rPr>
          <w:t>”</w:t>
        </w:r>
      </w:ins>
      <w:ins w:id="440" w:date="2019-03-15T05:57:30Z" w:author="Jiayi Liu">
        <w:r>
          <w:rPr>
            <w:rStyle w:val="None"/>
            <w:rFonts w:ascii="Times New Roman" w:hAnsi="Times New Roman"/>
            <w:color w:val="000000"/>
            <w:sz w:val="24"/>
            <w:szCs w:val="24"/>
            <w:u w:color="000000"/>
            <w:rtl w:val="0"/>
            <w:lang w:val="en-US"/>
          </w:rPr>
          <w:t xml:space="preserve">(Wickham, 2016) and </w:t>
        </w:r>
      </w:ins>
      <w:ins w:id="441" w:date="2019-03-15T05:57:30Z" w:author="Jiayi Liu">
        <w:r>
          <w:rPr>
            <w:rStyle w:val="None"/>
            <w:rFonts w:ascii="Times New Roman" w:hAnsi="Times New Roman" w:hint="default"/>
            <w:color w:val="000000"/>
            <w:sz w:val="24"/>
            <w:szCs w:val="24"/>
            <w:u w:color="000000"/>
            <w:rtl w:val="0"/>
            <w:lang w:val="en-US"/>
          </w:rPr>
          <w:t>”</w:t>
        </w:r>
      </w:ins>
      <w:ins w:id="442" w:date="2019-03-15T05:57:30Z" w:author="Jiayi Liu">
        <w:r>
          <w:rPr>
            <w:rStyle w:val="None"/>
            <w:rFonts w:ascii="Times New Roman" w:hAnsi="Times New Roman"/>
            <w:color w:val="000000"/>
            <w:sz w:val="24"/>
            <w:szCs w:val="24"/>
            <w:u w:color="000000"/>
            <w:rtl w:val="0"/>
            <w:lang w:val="en-US"/>
          </w:rPr>
          <w:t>ggsci</w:t>
        </w:r>
      </w:ins>
      <w:ins w:id="443" w:date="2019-03-15T05:57:30Z" w:author="Jiayi Liu">
        <w:r>
          <w:rPr>
            <w:rStyle w:val="None"/>
            <w:rFonts w:ascii="Times New Roman" w:hAnsi="Times New Roman" w:hint="default"/>
            <w:color w:val="000000"/>
            <w:sz w:val="24"/>
            <w:szCs w:val="24"/>
            <w:u w:color="000000"/>
            <w:rtl w:val="0"/>
            <w:lang w:val="en-US"/>
          </w:rPr>
          <w:t>”</w:t>
        </w:r>
      </w:ins>
      <w:ins w:id="444" w:date="2019-03-15T05:57:30Z" w:author="Jiayi Liu">
        <w:r>
          <w:rPr>
            <w:rStyle w:val="None"/>
            <w:rFonts w:ascii="Times New Roman" w:hAnsi="Times New Roman"/>
            <w:color w:val="000000"/>
            <w:sz w:val="24"/>
            <w:szCs w:val="24"/>
            <w:u w:color="000000"/>
            <w:rtl w:val="0"/>
            <w:lang w:val="en-US"/>
          </w:rPr>
          <w:t>(Xiao, 2018) packages using R(v.3.5.1). Scripts for modeling and figures plotting, input and output files, figures</w:t>
        </w:r>
      </w:ins>
      <w:ins w:id="445" w:date="2019-03-15T05:57:30Z" w:author="Jiayi Liu">
        <w:r>
          <w:rPr>
            <w:rStyle w:val="None"/>
            <w:rFonts w:ascii="Times New Roman" w:hAnsi="Times New Roman"/>
            <w:color w:val="000000"/>
            <w:sz w:val="24"/>
            <w:szCs w:val="24"/>
            <w:u w:color="000000"/>
            <w:rtl w:val="0"/>
            <w:lang w:val="en-US"/>
          </w:rPr>
          <w:t xml:space="preserve"> </w:t>
        </w:r>
      </w:ins>
      <w:ins w:id="446" w:date="2019-03-15T05:57:30Z" w:author="Jiayi Liu">
        <w:r>
          <w:rPr>
            <w:rStyle w:val="None"/>
            <w:rFonts w:ascii="Times New Roman" w:hAnsi="Times New Roman"/>
            <w:color w:val="000000"/>
            <w:sz w:val="24"/>
            <w:szCs w:val="24"/>
            <w:u w:color="000000"/>
            <w:rtl w:val="0"/>
            <w:lang w:val="en-US"/>
          </w:rPr>
          <w:t xml:space="preserve">are available at our </w:t>
        </w:r>
      </w:ins>
      <w:ins w:id="447" w:date="2019-03-15T05:57:30Z" w:author="Jiayi Liu">
        <w:r>
          <w:rPr>
            <w:rStyle w:val="Hyperlink.1"/>
          </w:rPr>
          <w:fldChar w:fldCharType="begin" w:fldLock="0"/>
        </w:r>
      </w:ins>
      <w:ins w:id="448" w:date="2019-03-15T05:57:30Z" w:author="Jiayi Liu">
        <w:r>
          <w:rPr>
            <w:rStyle w:val="Hyperlink.1"/>
          </w:rPr>
          <w:instrText xml:space="preserve"> HYPERLINK "https://github.com/jiayiliujiayi/NEC-LOS-microbiota_pattern_comparison"</w:instrText>
        </w:r>
      </w:ins>
      <w:ins w:id="449" w:date="2019-03-15T05:57:30Z" w:author="Jiayi Liu">
        <w:r>
          <w:rPr>
            <w:rStyle w:val="Hyperlink.1"/>
          </w:rPr>
          <w:fldChar w:fldCharType="separate" w:fldLock="0"/>
        </w:r>
      </w:ins>
      <w:ins w:id="450" w:date="2019-03-15T05:57:30Z" w:author="Jiayi Liu">
        <w:r>
          <w:rPr>
            <w:rStyle w:val="Hyperlink.1"/>
            <w:rtl w:val="0"/>
          </w:rPr>
          <w:t>github repository</w:t>
        </w:r>
      </w:ins>
      <w:ins w:id="451" w:date="2019-03-15T05:57:30Z" w:author="Jiayi Liu">
        <w:r>
          <w:rPr/>
          <w:fldChar w:fldCharType="end" w:fldLock="0"/>
        </w:r>
      </w:ins>
      <w:ins w:id="452" w:date="2019-03-15T05:57:30Z" w:author="Jiayi Liu">
        <w:r>
          <w:rPr>
            <w:rStyle w:val="None"/>
            <w:rFonts w:ascii="Times New Roman" w:hAnsi="Times New Roman"/>
            <w:color w:val="000000"/>
            <w:sz w:val="24"/>
            <w:szCs w:val="24"/>
            <w:u w:color="000000"/>
            <w:rtl w:val="0"/>
            <w:lang w:val="en-US"/>
          </w:rPr>
          <w:t>.</w:t>
        </w:r>
      </w:ins>
    </w:p>
    <w:p>
      <w:pPr>
        <w:pStyle w:val="Normal1"/>
        <w:rPr>
          <w:ins w:id="453" w:date="2019-03-15T05:57:30Z" w:author="Jiayi Liu"/>
          <w:rStyle w:val="None"/>
          <w:rFonts w:ascii="Times New Roman" w:cs="Times New Roman" w:hAnsi="Times New Roman" w:eastAsia="Times New Roman"/>
          <w:color w:val="000000"/>
          <w:sz w:val="24"/>
          <w:szCs w:val="24"/>
          <w:u w:color="000000"/>
        </w:rPr>
      </w:pPr>
    </w:p>
    <w:p>
      <w:pPr>
        <w:pStyle w:val="Normal1"/>
        <w:rPr>
          <w:rStyle w:val="None"/>
          <w:rFonts w:ascii="Times New Roman" w:cs="Times New Roman" w:hAnsi="Times New Roman" w:eastAsia="Times New Roman"/>
          <w:color w:val="000000"/>
          <w:sz w:val="24"/>
          <w:szCs w:val="24"/>
          <w:u w:color="000000"/>
        </w:rPr>
      </w:pPr>
    </w:p>
    <w:p>
      <w:pPr>
        <w:pStyle w:val="Normal1"/>
        <w:rPr>
          <w:rStyle w:val="None"/>
          <w:rFonts w:ascii="Times New Roman" w:cs="Times New Roman" w:hAnsi="Times New Roman" w:eastAsia="Times New Roman"/>
          <w:b w:val="1"/>
          <w:bCs w:val="1"/>
          <w:sz w:val="28"/>
          <w:szCs w:val="28"/>
        </w:rPr>
      </w:pPr>
    </w:p>
    <w:p>
      <w:pPr>
        <w:pStyle w:val="Normal1"/>
        <w:rPr>
          <w:rStyle w:val="None"/>
          <w:rFonts w:ascii="Times New Roman" w:cs="Times New Roman" w:hAnsi="Times New Roman" w:eastAsia="Times New Roman"/>
          <w:b w:val="1"/>
          <w:bCs w:val="1"/>
          <w:sz w:val="28"/>
          <w:szCs w:val="28"/>
        </w:rPr>
      </w:pPr>
      <w:r>
        <w:rPr>
          <w:rStyle w:val="None"/>
          <w:rFonts w:ascii="Times New Roman" w:hAnsi="Times New Roman"/>
          <w:b w:val="1"/>
          <w:bCs w:val="1"/>
          <w:sz w:val="28"/>
          <w:szCs w:val="28"/>
          <w:rtl w:val="0"/>
          <w:lang w:val="en-US"/>
        </w:rPr>
        <w:t>RESULTS</w:t>
      </w:r>
    </w:p>
    <w:p>
      <w:pPr>
        <w:pStyle w:val="Body A"/>
        <w:suppressAutoHyphens w:val="1"/>
        <w:spacing w:line="276" w:lineRule="auto"/>
        <w:jc w:val="both"/>
        <w:rPr>
          <w:rStyle w:val="None"/>
          <w:i w:val="1"/>
          <w:iCs w:val="1"/>
          <w:sz w:val="24"/>
          <w:szCs w:val="24"/>
        </w:rPr>
      </w:pPr>
    </w:p>
    <w:p>
      <w:pPr>
        <w:pStyle w:val="Body A"/>
        <w:suppressAutoHyphens w:val="1"/>
        <w:spacing w:line="276" w:lineRule="auto"/>
        <w:jc w:val="both"/>
        <w:rPr>
          <w:rStyle w:val="None"/>
          <w:i w:val="1"/>
          <w:iCs w:val="1"/>
          <w:sz w:val="24"/>
          <w:szCs w:val="24"/>
        </w:rPr>
      </w:pPr>
      <w:r>
        <w:rPr>
          <w:rStyle w:val="None"/>
          <w:i w:val="1"/>
          <w:iCs w:val="1"/>
          <w:sz w:val="24"/>
          <w:szCs w:val="24"/>
          <w:rtl w:val="0"/>
          <w:lang w:val="en-US"/>
        </w:rPr>
        <w:t>Patient and sample characteristics</w:t>
      </w:r>
    </w:p>
    <w:p>
      <w:pPr>
        <w:pStyle w:val="Body A"/>
        <w:suppressAutoHyphens w:val="1"/>
        <w:spacing w:line="276" w:lineRule="auto"/>
        <w:jc w:val="both"/>
        <w:rPr>
          <w:rStyle w:val="None"/>
          <w:i w:val="1"/>
          <w:iCs w:val="1"/>
          <w:sz w:val="24"/>
          <w:szCs w:val="24"/>
        </w:rPr>
      </w:pPr>
    </w:p>
    <w:p>
      <w:pPr>
        <w:pStyle w:val="Body A"/>
        <w:suppressAutoHyphens w:val="1"/>
        <w:spacing w:line="276" w:lineRule="auto"/>
        <w:jc w:val="both"/>
        <w:rPr>
          <w:ins w:id="454" w:date="2019-03-15T05:59:26Z" w:author="Jiayi Liu"/>
          <w:rStyle w:val="None"/>
        </w:rPr>
      </w:pPr>
      <w:ins w:id="455" w:date="2019-03-15T05:59:26Z" w:author="Jiayi Liu">
        <w:r>
          <w:rPr>
            <w:rStyle w:val="None"/>
            <w:rtl w:val="0"/>
            <w:lang w:val="en-US"/>
          </w:rPr>
          <w:t>From July 2013 to December 2014, a total of 130 preterm infants admitted to the neonatal intensive care unit (NICU) of Shanghai Children</w:t>
        </w:r>
      </w:ins>
      <w:ins w:id="456" w:date="2019-03-15T05:59:26Z" w:author="Jiayi Liu">
        <w:r>
          <w:rPr>
            <w:rStyle w:val="None"/>
            <w:rtl w:val="0"/>
            <w:lang w:val="en-US"/>
          </w:rPr>
          <w:t>’</w:t>
        </w:r>
      </w:ins>
      <w:ins w:id="457" w:date="2019-03-15T05:59:26Z" w:author="Jiayi Liu">
        <w:r>
          <w:rPr>
            <w:rStyle w:val="None"/>
            <w:rtl w:val="0"/>
            <w:lang w:val="en-US"/>
          </w:rPr>
          <w:t>s Medical Center met the criteria of our study and a total of 1698 samples were collected. We sequenced 192 fecal samples from 24 well-sampled preterm infants. Fou subsequently developed NEC (2 in stage IIA and 2 in stage IIB) and three LOS (2 with positive hemoculture of Klebsiella pneumoniae; the other 1 was diagnosed upon sepsis-related signs and symptoms, lab test of white blood cells &gt;20 cells/microL and her effective reaction to vancomycin). The remaining 17 were used as matched controls (Figure1, Table S3). Fecal samples were collected between days 1 and 69 of life. Numbers of samples collected and interval of sampling varied among patients but met our preset criteria of less than 7 days between sampling. The average number of sample collected for NEC, LOS and control patients was 11, 14 and 6 respectively. Number of sample per patient was higher in NEC and LOS group because lengths of hospitalization were longer for both conditions (p = 0.046).</w:t>
        </w:r>
      </w:ins>
    </w:p>
    <w:p>
      <w:pPr>
        <w:pStyle w:val="Body A"/>
        <w:suppressAutoHyphens w:val="1"/>
        <w:spacing w:line="276" w:lineRule="auto"/>
        <w:jc w:val="both"/>
        <w:rPr>
          <w:del w:id="458" w:date="2019-03-15T05:59:08Z" w:author="Jiayi Liu"/>
          <w:rStyle w:val="None"/>
          <w:sz w:val="24"/>
          <w:szCs w:val="24"/>
        </w:rPr>
      </w:pPr>
      <w:ins w:id="459" w:date="2019-03-15T05:59:26Z" w:author="Jiayi Liu">
        <w:r>
          <w:rPr>
            <w:rStyle w:val="None"/>
            <w:rtl w:val="0"/>
            <w:lang w:val="en-US"/>
          </w:rPr>
          <w:t>All 24 infants sampled were delivered by cesarean section, fed on infant formula and prescribed with prophylactic antibiotics regimen (cefotaxime, piperacillin-tazobactam and/or metronidazole) right after they were admitted to our NICU. No infant was prescribed probiotics during the study. There was no significant difference in gestational age (p = 0.074), birth weight (p = 0.111) or gender proportions (p = 0.822) among three groups. The average age at diagnosis for both disease group was 16 days and there was no statistical difference between the groups (p = 0.629) (Table 1). Therefore, we assigned day 16 until discharge as early disease interval, with day 4-8 as early pre-onset interval and day 9-15 as late pre-onset interval for the control group.</w:t>
        </w:r>
      </w:ins>
      <w:del w:id="460" w:date="2019-03-15T05:59:08Z" w:author="Jiayi Liu">
        <w:r>
          <w:rPr>
            <w:rStyle w:val="None"/>
            <w:sz w:val="24"/>
            <w:szCs w:val="24"/>
            <w:rtl w:val="0"/>
            <w:lang w:val="en-US"/>
          </w:rPr>
          <w:delText>A total of 1148 pre-term infants were admitted from July 2013</w:delText>
        </w:r>
      </w:del>
      <w:del w:id="461" w:date="2019-03-15T05:59:08Z" w:author="Jiayi Liu">
        <w:r>
          <w:rPr>
            <w:rStyle w:val="None"/>
            <w:color w:val="ed220b"/>
            <w:sz w:val="24"/>
            <w:szCs w:val="24"/>
            <w:u w:color="ed220b"/>
            <w:rtl w:val="0"/>
            <w:lang w:val="en-US"/>
          </w:rPr>
          <w:delText xml:space="preserve"> </w:delText>
        </w:r>
      </w:del>
      <w:del w:id="462" w:date="2019-03-15T05:59:08Z" w:author="Jiayi Liu">
        <w:r>
          <w:rPr>
            <w:rStyle w:val="None"/>
            <w:sz w:val="24"/>
            <w:szCs w:val="24"/>
            <w:u w:color="ed220b"/>
            <w:rtl w:val="0"/>
            <w:lang w:val="en-US"/>
          </w:rPr>
          <w:delText xml:space="preserve">to December 2014, of which </w:delText>
        </w:r>
      </w:del>
      <w:del w:id="463" w:date="2019-03-15T05:59:08Z" w:author="Jiayi Liu">
        <w:r>
          <w:rPr>
            <w:rStyle w:val="None"/>
            <w:sz w:val="24"/>
            <w:szCs w:val="24"/>
            <w:rtl w:val="0"/>
            <w:lang w:val="en-US"/>
          </w:rPr>
          <w:delText xml:space="preserve">five developed NEC during that period; the incidence rate of 4.4% is in accordance with the overall rate </w:delText>
        </w:r>
      </w:del>
      <w:del w:id="464" w:date="2019-03-15T05:59:08Z" w:author="Jiayi Liu">
        <w:r>
          <w:rPr>
            <w:rStyle w:val="None"/>
            <w:sz w:val="24"/>
            <w:szCs w:val="24"/>
            <w:shd w:val="clear" w:color="auto" w:fill="ffffff"/>
          </w:rPr>
          <w:fldChar w:fldCharType="begin" w:fldLock="0"/>
        </w:r>
      </w:del>
      <w:del w:id="465" w:date="2019-03-15T05:59:08Z" w:author="Jiayi Liu">
        <w:r>
          <w:rPr>
            <w:rStyle w:val="None"/>
            <w:sz w:val="24"/>
            <w:szCs w:val="24"/>
            <w:shd w:val="clear" w:color="auto" w:fill="ffffff"/>
          </w:rPr>
          <w:delInstrText xml:space="preserve"> ADDIN EN.CITE &lt;EndNote&gt;&lt;Cite  &gt;&lt;Author&gt;Llanos&lt;/Author&gt;&lt;Year&gt;2002&lt;/Year&gt;&lt;DisplayText&gt;(Llanos et al., 2002)&lt;/DisplayText&gt;&lt;record&gt;&lt;rec-number&gt;26&lt;/rec-number&gt;&lt;foreign-keys&gt;&lt;key app="EN" db-id="2zt5prfx5s2e9rea52gpsr2bwddattvw2wsa" timestamp="1534351178"&gt;26&lt;/key&gt;&lt;/foreign-keys&gt;&lt;ref-type name="Journal Article"&gt;17&lt;/ref-type&gt;&lt;contributors&gt;&lt;authors&gt;&lt;author&gt;Llanos, Adolfo R.&lt;/author&gt;&lt;author&gt;Moss, Mark E.&lt;/author&gt;&lt;author&gt;Pinzòn, Maria C.&lt;/author&gt;&lt;author&gt;Dye, Timothy&lt;/author&gt;&lt;author&gt;Sinkin, Robert A.&lt;/author&gt;&lt;author&gt;Kendig, James W.&lt;/author&gt;&lt;/authors&gt;&lt;/contributors&gt;&lt;titles&gt;&lt;title&gt;Epidemiology of neonatal necrotising enterocolitis: A population-based study&lt;/title&gt;&lt;secondary-title&gt;Paediatric and Perinatal Epidemiology&lt;/secondary-title&gt;&lt;/titles&gt;&lt;pages&gt;342-349&lt;/pages&gt;&lt;volume&gt;16&lt;/volume&gt;&lt;dates&gt;&lt;year&gt;2002&lt;/year&gt;&lt;/dates&gt;&lt;isbn&gt;0269-5022 (Print)$\$r0269-5022 (Linking)&lt;/isbn&gt;&lt;accession-num&gt;12445151&lt;/accession-num&gt;&lt;urls/&gt;&lt;electronic-resource-num&gt;10.1046/j.1365-3016.2002.00445.x&lt;/electronic-resource-num&gt;&lt;/record&gt;&lt;/Cite&gt;&lt;/EndNote&gt;</w:delInstrText>
        </w:r>
      </w:del>
      <w:del w:id="466" w:date="2019-03-15T05:59:08Z" w:author="Jiayi Liu">
        <w:r>
          <w:rPr>
            <w:rStyle w:val="None"/>
            <w:sz w:val="24"/>
            <w:szCs w:val="24"/>
            <w:shd w:val="clear" w:color="auto" w:fill="ffffff"/>
          </w:rPr>
          <w:fldChar w:fldCharType="separate" w:fldLock="0"/>
        </w:r>
      </w:del>
      <w:del w:id="467" w:date="2019-03-15T05:59:08Z" w:author="Jiayi Liu">
        <w:r>
          <w:rPr>
            <w:rStyle w:val="None"/>
            <w:sz w:val="24"/>
            <w:szCs w:val="24"/>
            <w:shd w:val="clear" w:color="auto" w:fill="ffffff"/>
            <w:rtl w:val="0"/>
            <w:lang w:val="en-US"/>
          </w:rPr>
          <w:delText>(Llanos et al., 2002)</w:delText>
        </w:r>
      </w:del>
      <w:del w:id="468" w:date="2019-03-15T05:59:08Z" w:author="Jiayi Liu">
        <w:r>
          <w:rPr>
            <w:rStyle w:val="None"/>
            <w:sz w:val="24"/>
            <w:szCs w:val="24"/>
            <w:shd w:val="clear" w:color="auto" w:fill="ffffff"/>
          </w:rPr>
          <w:fldChar w:fldCharType="end" w:fldLock="0"/>
        </w:r>
      </w:del>
      <w:del w:id="469" w:date="2019-03-15T05:59:08Z" w:author="Jiayi Liu">
        <w:r>
          <w:rPr>
            <w:rStyle w:val="None"/>
            <w:sz w:val="24"/>
            <w:szCs w:val="24"/>
            <w:rtl w:val="0"/>
            <w:lang w:val="en-US"/>
          </w:rPr>
          <w:delText xml:space="preserve">. One hundred and thirty infants met the criteria of our study, and 1698 samples were collected from them. Finally, 24 well-sampled infants, including four with NEC (2 in stage IIA and 2 in stage IIB), three with LOS, and 17 matched controls (Table S1) were selected, and a total of 192 samples were characterized using 16S rRNA sequencing. The mean gestational age of the infants was 30.5 weeks (28 to 33 weeks) and mean birth weight was 1440 g (945g to 1950g). There were three females and one male in the NEC group, two females and one male in the LOS group, and nine females and eight males in the Control group. All infants were delivered by cesarean section and fed on infant formula. The average NEC onset time was 16 days after birth (11 to 19 days) and the average day of life when diagnosed with LOS was 12 days. A demographic comparison of the three groups (Table 1) showed no significant difference in terms of gestational age, birth weight and gender. </w:delText>
        </w:r>
      </w:del>
    </w:p>
    <w:p>
      <w:pPr>
        <w:pStyle w:val="Body A"/>
        <w:suppressAutoHyphens w:val="1"/>
        <w:spacing w:line="276" w:lineRule="auto"/>
        <w:jc w:val="both"/>
        <w:rPr>
          <w:del w:id="470" w:date="2019-03-15T05:59:08Z" w:author="Jiayi Liu"/>
          <w:rStyle w:val="None"/>
          <w:sz w:val="24"/>
          <w:szCs w:val="24"/>
        </w:rPr>
      </w:pPr>
      <w:del w:id="471" w:date="2019-03-15T05:59:08Z" w:author="Jiayi Liu">
        <w:r>
          <w:rPr>
            <w:rStyle w:val="None"/>
            <w:sz w:val="24"/>
            <w:szCs w:val="24"/>
            <w:rtl w:val="0"/>
            <w:lang w:val="en-US"/>
          </w:rPr>
          <w:delText>Once NEC was suspected, the infant was immediately given supportive care and antibiotic therapy. Supportive care included bowel rest with cessation of enteral feeding, TPN, fluid replacement, correction of metabolic acidosis, etc. The empiric antibiotic combination used in NICU to prevent foreseeable concomitant bacteremia is piperacillin-tazobactam, cefotaxime, and metronidazole. Three infants recovered and restarted their enteral feeding after 28 and 15 days management, respectively. One infant died of NEC after her family consented to terminate medical treatment and declined</w:delText>
        </w:r>
      </w:del>
      <w:del w:id="472" w:date="2019-03-15T05:59:08Z" w:author="Jiayi Liu">
        <w:r>
          <w:rPr>
            <w:rStyle w:val="None"/>
            <w:sz w:val="24"/>
            <w:szCs w:val="24"/>
            <w:rtl w:val="0"/>
            <w:lang w:val="zh-TW" w:eastAsia="zh-TW"/>
          </w:rPr>
          <w:delText xml:space="preserve"> </w:delText>
        </w:r>
      </w:del>
      <w:del w:id="473" w:date="2019-03-15T05:59:08Z" w:author="Jiayi Liu">
        <w:r>
          <w:rPr>
            <w:rStyle w:val="None"/>
            <w:sz w:val="24"/>
            <w:szCs w:val="24"/>
            <w:rtl w:val="0"/>
            <w:lang w:val="en-US"/>
          </w:rPr>
          <w:delText xml:space="preserve">surgical intervention (FIG. 1). </w:delText>
        </w:r>
      </w:del>
    </w:p>
    <w:p>
      <w:pPr>
        <w:pStyle w:val="Body A"/>
        <w:suppressAutoHyphens w:val="1"/>
        <w:spacing w:line="276" w:lineRule="auto"/>
        <w:jc w:val="both"/>
        <w:rPr>
          <w:del w:id="474" w:date="2019-03-15T05:59:08Z" w:author="Jiayi Liu"/>
          <w:rStyle w:val="None"/>
          <w:sz w:val="24"/>
          <w:szCs w:val="24"/>
        </w:rPr>
      </w:pPr>
      <w:del w:id="475" w:date="2019-03-15T05:59:08Z" w:author="Jiayi Liu">
        <w:r>
          <w:rPr>
            <w:rStyle w:val="None"/>
            <w:sz w:val="24"/>
            <w:szCs w:val="24"/>
            <w:rtl w:val="0"/>
            <w:lang w:val="en-US"/>
          </w:rPr>
          <w:delText xml:space="preserve">One infant from the LOS group was diagnosed with </w:delText>
        </w:r>
      </w:del>
      <w:del w:id="476" w:date="2019-03-15T05:59:08Z" w:author="Jiayi Liu">
        <w:r>
          <w:rPr>
            <w:rStyle w:val="None"/>
            <w:i w:val="1"/>
            <w:iCs w:val="1"/>
            <w:sz w:val="24"/>
            <w:szCs w:val="24"/>
            <w:rtl w:val="0"/>
            <w:lang w:val="en-US"/>
          </w:rPr>
          <w:delText>Klebsiella</w:delText>
        </w:r>
      </w:del>
      <w:del w:id="477" w:date="2019-03-15T05:59:08Z" w:author="Jiayi Liu">
        <w:r>
          <w:rPr>
            <w:rStyle w:val="None"/>
            <w:sz w:val="24"/>
            <w:szCs w:val="24"/>
            <w:rtl w:val="0"/>
            <w:lang w:val="en-US"/>
          </w:rPr>
          <w:delText xml:space="preserve"> </w:delText>
        </w:r>
      </w:del>
      <w:del w:id="478" w:date="2019-03-15T05:59:08Z" w:author="Jiayi Liu">
        <w:r>
          <w:rPr>
            <w:rStyle w:val="None"/>
            <w:i w:val="1"/>
            <w:iCs w:val="1"/>
            <w:sz w:val="24"/>
            <w:szCs w:val="24"/>
            <w:rtl w:val="0"/>
            <w:lang w:val="en-US"/>
          </w:rPr>
          <w:delText xml:space="preserve">pneumoniae </w:delText>
        </w:r>
      </w:del>
      <w:del w:id="479" w:date="2019-03-15T05:59:08Z" w:author="Jiayi Liu">
        <w:r>
          <w:rPr>
            <w:rStyle w:val="None"/>
            <w:sz w:val="24"/>
            <w:szCs w:val="24"/>
            <w:rtl w:val="0"/>
            <w:lang w:val="en-US"/>
          </w:rPr>
          <w:delText xml:space="preserve">bacteremia based on the positive results of bacterial hemoculture and was given meropenem for 21 days. Another infant was diagnosed with </w:delText>
        </w:r>
      </w:del>
      <w:del w:id="480" w:date="2019-03-15T05:59:08Z" w:author="Jiayi Liu">
        <w:r>
          <w:rPr>
            <w:rStyle w:val="None"/>
            <w:i w:val="1"/>
            <w:iCs w:val="1"/>
            <w:sz w:val="24"/>
            <w:szCs w:val="24"/>
            <w:rtl w:val="0"/>
            <w:lang w:val="en-US"/>
          </w:rPr>
          <w:delText>K</w:delText>
        </w:r>
      </w:del>
      <w:del w:id="481" w:date="2019-03-15T05:59:08Z" w:author="Jiayi Liu">
        <w:r>
          <w:rPr>
            <w:rStyle w:val="None"/>
            <w:sz w:val="24"/>
            <w:szCs w:val="24"/>
            <w:rtl w:val="0"/>
            <w:lang w:val="en-US"/>
          </w:rPr>
          <w:delText xml:space="preserve">. </w:delText>
        </w:r>
      </w:del>
      <w:del w:id="482" w:date="2019-03-15T05:59:08Z" w:author="Jiayi Liu">
        <w:r>
          <w:rPr>
            <w:rStyle w:val="None"/>
            <w:i w:val="1"/>
            <w:iCs w:val="1"/>
            <w:sz w:val="24"/>
            <w:szCs w:val="24"/>
            <w:rtl w:val="0"/>
            <w:lang w:val="en-US"/>
          </w:rPr>
          <w:delText xml:space="preserve">pneumoniae </w:delText>
        </w:r>
      </w:del>
      <w:del w:id="483" w:date="2019-03-15T05:59:08Z" w:author="Jiayi Liu">
        <w:r>
          <w:rPr>
            <w:rStyle w:val="None"/>
            <w:sz w:val="24"/>
            <w:szCs w:val="24"/>
            <w:rtl w:val="0"/>
            <w:lang w:val="en-US"/>
          </w:rPr>
          <w:delText>and</w:delText>
        </w:r>
      </w:del>
      <w:del w:id="484" w:date="2019-03-15T05:59:08Z" w:author="Jiayi Liu">
        <w:r>
          <w:rPr>
            <w:rStyle w:val="None"/>
            <w:i w:val="1"/>
            <w:iCs w:val="1"/>
            <w:sz w:val="24"/>
            <w:szCs w:val="24"/>
            <w:rtl w:val="0"/>
            <w:lang w:val="en-US"/>
          </w:rPr>
          <w:delText xml:space="preserve"> Pseudomonas aeruginosa </w:delText>
        </w:r>
      </w:del>
      <w:del w:id="485" w:date="2019-03-15T05:59:08Z" w:author="Jiayi Liu">
        <w:r>
          <w:rPr>
            <w:rStyle w:val="None"/>
            <w:sz w:val="24"/>
            <w:szCs w:val="24"/>
            <w:rtl w:val="0"/>
            <w:lang w:val="en-US"/>
          </w:rPr>
          <w:delText xml:space="preserve">bacteremia and given meropenem for 38 days. The third newborn given meropenem for 13 days since he did not react well to cefotaxime. </w:delText>
        </w:r>
      </w:del>
    </w:p>
    <w:p>
      <w:pPr>
        <w:pStyle w:val="Body A"/>
        <w:suppressAutoHyphens w:val="1"/>
        <w:spacing w:line="276" w:lineRule="auto"/>
        <w:jc w:val="both"/>
        <w:rPr>
          <w:rStyle w:val="None"/>
          <w:sz w:val="24"/>
          <w:szCs w:val="24"/>
        </w:rPr>
      </w:pPr>
      <w:del w:id="486" w:date="2019-03-15T05:59:08Z" w:author="Jiayi Liu">
        <w:r>
          <w:rPr>
            <w:rStyle w:val="None"/>
            <w:sz w:val="24"/>
            <w:szCs w:val="24"/>
            <w:rtl w:val="0"/>
            <w:lang w:val="en-US"/>
          </w:rPr>
          <w:delText>No patient was administered with probiotics before or during hospitalization.</w:delText>
        </w:r>
      </w:del>
    </w:p>
    <w:p>
      <w:pPr>
        <w:pStyle w:val="Body A"/>
        <w:suppressAutoHyphens w:val="1"/>
        <w:spacing w:line="276" w:lineRule="auto"/>
        <w:jc w:val="both"/>
        <w:rPr>
          <w:sz w:val="24"/>
          <w:szCs w:val="24"/>
        </w:rPr>
      </w:pPr>
    </w:p>
    <w:p>
      <w:pPr>
        <w:pStyle w:val="Body A"/>
        <w:suppressAutoHyphens w:val="1"/>
        <w:spacing w:line="276" w:lineRule="auto"/>
        <w:jc w:val="both"/>
        <w:rPr>
          <w:del w:id="487" w:date="2019-03-15T05:59:34Z" w:author="Jiayi Liu"/>
          <w:rStyle w:val="None"/>
          <w:i w:val="1"/>
          <w:iCs w:val="1"/>
          <w:sz w:val="24"/>
          <w:szCs w:val="24"/>
        </w:rPr>
      </w:pPr>
      <w:del w:id="488" w:date="2019-03-15T05:59:34Z" w:author="Jiayi Liu">
        <w:r>
          <w:rPr>
            <w:rStyle w:val="None"/>
            <w:i w:val="1"/>
            <w:iCs w:val="1"/>
            <w:sz w:val="24"/>
            <w:szCs w:val="24"/>
            <w:rtl w:val="0"/>
            <w:lang w:val="en-US"/>
          </w:rPr>
          <w:delText>Taxonomic Analysis</w:delText>
        </w:r>
      </w:del>
    </w:p>
    <w:p>
      <w:pPr>
        <w:pStyle w:val="Body A"/>
        <w:suppressAutoHyphens w:val="1"/>
        <w:spacing w:line="276" w:lineRule="auto"/>
        <w:jc w:val="both"/>
        <w:rPr>
          <w:ins w:id="489" w:date="2019-03-15T05:59:41Z" w:author="Jiayi Liu"/>
          <w:rStyle w:val="None"/>
          <w:i w:val="1"/>
          <w:iCs w:val="1"/>
          <w:sz w:val="24"/>
          <w:szCs w:val="24"/>
        </w:rPr>
      </w:pPr>
      <w:ins w:id="490" w:date="2019-03-15T05:59:41Z" w:author="Jiayi Liu">
        <w:r>
          <w:rPr>
            <w:rStyle w:val="None"/>
            <w:i w:val="1"/>
            <w:iCs w:val="1"/>
            <w:sz w:val="24"/>
            <w:szCs w:val="24"/>
            <w:rtl w:val="0"/>
            <w:lang w:val="en-US"/>
          </w:rPr>
          <w:t>Longitudinal Microbiome Diversity of NEC and LOS patients</w:t>
        </w:r>
      </w:ins>
    </w:p>
    <w:p>
      <w:pPr>
        <w:pStyle w:val="Body A"/>
        <w:suppressAutoHyphens w:val="1"/>
        <w:spacing w:line="276" w:lineRule="auto"/>
        <w:jc w:val="both"/>
        <w:rPr>
          <w:ins w:id="491" w:date="2019-03-15T05:59:41Z" w:author="Jiayi Liu"/>
          <w:rStyle w:val="None"/>
          <w:sz w:val="24"/>
          <w:szCs w:val="24"/>
        </w:rPr>
      </w:pPr>
      <w:ins w:id="492" w:date="2019-03-15T05:59:41Z" w:author="Jiayi Liu">
        <w:r>
          <w:rPr>
            <w:rStyle w:val="None"/>
            <w:sz w:val="24"/>
            <w:szCs w:val="24"/>
            <w:rtl w:val="0"/>
            <w:lang w:val="en-US"/>
          </w:rPr>
          <w:t xml:space="preserve">To get an overview of gut microbiota in patients, we analyzed the microbial richness of the NEC and LOS patients over time. Similar to the control group, the case groups showed decreasing trends in observed species (Sobs) from early post-partum stage (EPP) to early disease (ED) stage (Fig2 (A) control group, p &lt;0.01; (B) NEC group, p = 0.044; (C) LOS group, p = 0.013; Dataset S1, Sheet </w:t>
        </w:r>
      </w:ins>
      <w:ins w:id="493" w:date="2019-03-15T05:59:41Z" w:author="Jiayi Liu">
        <w:r>
          <w:rPr>
            <w:rStyle w:val="None"/>
            <w:sz w:val="24"/>
            <w:szCs w:val="24"/>
            <w:rtl w:val="0"/>
          </w:rPr>
          <w:t>”</w:t>
        </w:r>
      </w:ins>
      <w:ins w:id="494" w:date="2019-03-15T05:59:41Z" w:author="Jiayi Liu">
        <w:r>
          <w:rPr>
            <w:rStyle w:val="None"/>
            <w:sz w:val="24"/>
            <w:szCs w:val="24"/>
            <w:rtl w:val="0"/>
          </w:rPr>
          <w:t>Sobs</w:t>
        </w:r>
      </w:ins>
      <w:ins w:id="495" w:date="2019-03-15T05:59:41Z" w:author="Jiayi Liu">
        <w:r>
          <w:rPr>
            <w:rStyle w:val="None"/>
            <w:sz w:val="24"/>
            <w:szCs w:val="24"/>
            <w:rtl w:val="0"/>
          </w:rPr>
          <w:t xml:space="preserve">” </w:t>
        </w:r>
      </w:ins>
      <w:ins w:id="496" w:date="2019-03-15T05:59:41Z" w:author="Jiayi Liu">
        <w:r>
          <w:rPr>
            <w:rStyle w:val="None"/>
            <w:sz w:val="24"/>
            <w:szCs w:val="24"/>
            <w:rtl w:val="0"/>
            <w:lang w:val="en-US"/>
          </w:rPr>
          <w:t>two way RM ANOVA, p &lt;0.0001). The greatest decrease in richness was between early pre-onset (EPO) to late pre-onset (LPO). However, the decrease in the disease groups was less significant than the control group (control group p = 0.0004, NEC group p = 0.18, LOS group p = 0.066). The Sobs then stabilized from LPO onward with no significant difference between adjacent time intervals.</w:t>
        </w:r>
      </w:ins>
    </w:p>
    <w:p>
      <w:pPr>
        <w:pStyle w:val="Body A"/>
        <w:suppressAutoHyphens w:val="1"/>
        <w:spacing w:line="276" w:lineRule="auto"/>
        <w:jc w:val="both"/>
        <w:rPr>
          <w:ins w:id="497" w:date="2019-03-15T05:59:41Z" w:author="Jiayi Liu"/>
          <w:rStyle w:val="None"/>
          <w:sz w:val="24"/>
          <w:szCs w:val="24"/>
        </w:rPr>
      </w:pPr>
      <w:ins w:id="498" w:date="2019-03-15T05:59:41Z" w:author="Jiayi Liu">
        <w:r>
          <w:rPr>
            <w:rStyle w:val="None"/>
            <w:sz w:val="24"/>
            <w:szCs w:val="24"/>
            <w:rtl w:val="0"/>
            <w:lang w:val="en-US"/>
          </w:rPr>
          <w:t>Next, we analyzed gut microbiome evenness represented over time. Similar to Sobs, the shannon indices decreased significantly from early post-partum (EPP) to early disease (ED) stage (Fig3 (A) control group 2.768 to 1.004 , p = 0.04; (B) NEC group, 3.141 to 0.578, p = 0.01; (C) LOS group, 2.641 to 0.470, p = 0.01).</w:t>
        </w:r>
      </w:ins>
    </w:p>
    <w:p>
      <w:pPr>
        <w:pStyle w:val="Body A"/>
        <w:suppressAutoHyphens w:val="1"/>
        <w:spacing w:line="276" w:lineRule="auto"/>
        <w:jc w:val="both"/>
        <w:rPr>
          <w:ins w:id="499" w:date="2019-03-15T05:59:41Z" w:author="Jiayi Liu"/>
          <w:rStyle w:val="None"/>
          <w:i w:val="1"/>
          <w:iCs w:val="1"/>
          <w:sz w:val="24"/>
          <w:szCs w:val="24"/>
        </w:rPr>
      </w:pPr>
      <w:ins w:id="500" w:date="2019-03-15T05:59:41Z" w:author="Jiayi Liu">
        <w:r>
          <w:rPr>
            <w:rStyle w:val="None"/>
            <w:sz w:val="24"/>
            <w:szCs w:val="24"/>
            <w:rtl w:val="0"/>
            <w:lang w:val="en-US"/>
          </w:rPr>
          <w:t xml:space="preserve">Two way RM ANOVA showed significant shannon index divergent among three groups before disease onset (Dataset S1, sheet </w:t>
        </w:r>
      </w:ins>
      <w:ins w:id="501" w:date="2019-03-15T05:59:41Z" w:author="Jiayi Liu">
        <w:r>
          <w:rPr>
            <w:rStyle w:val="None"/>
            <w:sz w:val="24"/>
            <w:szCs w:val="24"/>
            <w:rtl w:val="0"/>
          </w:rPr>
          <w:t>”</w:t>
        </w:r>
      </w:ins>
      <w:ins w:id="502" w:date="2019-03-15T05:59:41Z" w:author="Jiayi Liu">
        <w:r>
          <w:rPr>
            <w:rStyle w:val="None"/>
            <w:sz w:val="24"/>
            <w:szCs w:val="24"/>
            <w:rtl w:val="0"/>
            <w:lang w:val="it-IT"/>
          </w:rPr>
          <w:t>Shannon</w:t>
        </w:r>
      </w:ins>
      <w:ins w:id="503" w:date="2019-03-15T05:59:41Z" w:author="Jiayi Liu">
        <w:r>
          <w:rPr>
            <w:rStyle w:val="None"/>
            <w:sz w:val="24"/>
            <w:szCs w:val="24"/>
            <w:rtl w:val="0"/>
          </w:rPr>
          <w:t>”</w:t>
        </w:r>
      </w:ins>
      <w:ins w:id="504" w:date="2019-03-15T05:59:41Z" w:author="Jiayi Liu">
        <w:r>
          <w:rPr>
            <w:rStyle w:val="None"/>
            <w:sz w:val="24"/>
            <w:szCs w:val="24"/>
            <w:rtl w:val="0"/>
            <w:lang w:val="en-US"/>
          </w:rPr>
          <w:t xml:space="preserve">, EPP to ED, p = 0.0017). Moreover, during early disease stage, the shannon indices were different among three groups (Fig4, facet </w:t>
        </w:r>
      </w:ins>
      <w:ins w:id="505" w:date="2019-03-15T05:59:41Z" w:author="Jiayi Liu">
        <w:r>
          <w:rPr>
            <w:rStyle w:val="None"/>
            <w:sz w:val="24"/>
            <w:szCs w:val="24"/>
            <w:rtl w:val="0"/>
          </w:rPr>
          <w:t>”</w:t>
        </w:r>
      </w:ins>
      <w:ins w:id="506" w:date="2019-03-15T05:59:41Z" w:author="Jiayi Liu">
        <w:r>
          <w:rPr>
            <w:rStyle w:val="None"/>
            <w:sz w:val="24"/>
            <w:szCs w:val="24"/>
            <w:rtl w:val="0"/>
            <w:lang w:val="en-US"/>
          </w:rPr>
          <w:t>early disease</w:t>
        </w:r>
      </w:ins>
      <w:ins w:id="507" w:date="2019-03-15T05:59:41Z" w:author="Jiayi Liu">
        <w:r>
          <w:rPr>
            <w:rStyle w:val="None"/>
            <w:sz w:val="24"/>
            <w:szCs w:val="24"/>
            <w:rtl w:val="0"/>
          </w:rPr>
          <w:t>”</w:t>
        </w:r>
      </w:ins>
      <w:ins w:id="508" w:date="2019-03-15T05:59:41Z" w:author="Jiayi Liu">
        <w:r>
          <w:rPr>
            <w:rStyle w:val="None"/>
            <w:sz w:val="24"/>
            <w:szCs w:val="24"/>
            <w:rtl w:val="0"/>
            <w:lang w:val="en-US"/>
          </w:rPr>
          <w:t xml:space="preserve">, p = 0.0037), suggesting that microbiota distortion may precede NEC and LOS onset. As diseases progressed, the NEC group differed significantly with the the LOS group during middle disease interval but insignificantly during late disease interval (Fig4 facet </w:t>
        </w:r>
      </w:ins>
      <w:ins w:id="509" w:date="2019-03-15T05:59:41Z" w:author="Jiayi Liu">
        <w:r>
          <w:rPr>
            <w:rStyle w:val="None"/>
            <w:sz w:val="24"/>
            <w:szCs w:val="24"/>
            <w:rtl w:val="0"/>
          </w:rPr>
          <w:t>”</w:t>
        </w:r>
      </w:ins>
      <w:ins w:id="510" w:date="2019-03-15T05:59:41Z" w:author="Jiayi Liu">
        <w:r>
          <w:rPr>
            <w:rStyle w:val="None"/>
            <w:sz w:val="24"/>
            <w:szCs w:val="24"/>
            <w:rtl w:val="0"/>
            <w:lang w:val="en-US"/>
          </w:rPr>
          <w:t>middle disease</w:t>
        </w:r>
      </w:ins>
      <w:ins w:id="511" w:date="2019-03-15T05:59:41Z" w:author="Jiayi Liu">
        <w:r>
          <w:rPr>
            <w:rStyle w:val="None"/>
            <w:sz w:val="24"/>
            <w:szCs w:val="24"/>
            <w:rtl w:val="0"/>
          </w:rPr>
          <w:t>”</w:t>
        </w:r>
      </w:ins>
      <w:ins w:id="512" w:date="2019-03-15T05:59:41Z" w:author="Jiayi Liu">
        <w:r>
          <w:rPr>
            <w:rStyle w:val="None"/>
            <w:sz w:val="24"/>
            <w:szCs w:val="24"/>
            <w:rtl w:val="0"/>
          </w:rPr>
          <w:t xml:space="preserve">, p = 0.034; facet </w:t>
        </w:r>
      </w:ins>
      <w:ins w:id="513" w:date="2019-03-15T05:59:41Z" w:author="Jiayi Liu">
        <w:r>
          <w:rPr>
            <w:rStyle w:val="None"/>
            <w:sz w:val="24"/>
            <w:szCs w:val="24"/>
            <w:rtl w:val="0"/>
          </w:rPr>
          <w:t>”</w:t>
        </w:r>
      </w:ins>
      <w:ins w:id="514" w:date="2019-03-15T05:59:41Z" w:author="Jiayi Liu">
        <w:r>
          <w:rPr>
            <w:rStyle w:val="None"/>
            <w:sz w:val="24"/>
            <w:szCs w:val="24"/>
            <w:rtl w:val="0"/>
            <w:lang w:val="en-US"/>
          </w:rPr>
          <w:t>late disease</w:t>
        </w:r>
      </w:ins>
      <w:ins w:id="515" w:date="2019-03-15T05:59:41Z" w:author="Jiayi Liu">
        <w:r>
          <w:rPr>
            <w:rStyle w:val="None"/>
            <w:sz w:val="24"/>
            <w:szCs w:val="24"/>
            <w:rtl w:val="0"/>
          </w:rPr>
          <w:t>”</w:t>
        </w:r>
      </w:ins>
      <w:ins w:id="516" w:date="2019-03-15T05:59:41Z" w:author="Jiayi Liu">
        <w:r>
          <w:rPr>
            <w:rStyle w:val="None"/>
            <w:sz w:val="24"/>
            <w:szCs w:val="24"/>
            <w:rtl w:val="0"/>
            <w:lang w:val="en-US"/>
          </w:rPr>
          <w:t>, p = 0.750). Finally, alleviation of both diseases increased the shannon indices back to the early pre-onset levels (Fig3 (B) NEC group. early pre-onset at 1.925 vs. post disease at 1.320, p = 0.79; (C) LOS group, early pre-onset at 2.473 vs. post disease at 1.463, p = 0.16).</w:t>
        </w:r>
      </w:ins>
    </w:p>
    <w:p>
      <w:pPr>
        <w:pStyle w:val="Body A"/>
        <w:suppressAutoHyphens w:val="1"/>
        <w:spacing w:line="276" w:lineRule="auto"/>
        <w:jc w:val="both"/>
        <w:rPr>
          <w:del w:id="517" w:date="2019-03-15T05:59:56Z" w:author="Jiayi Liu"/>
          <w:rStyle w:val="None"/>
          <w:sz w:val="24"/>
          <w:szCs w:val="24"/>
        </w:rPr>
      </w:pPr>
      <w:del w:id="518" w:date="2019-03-15T05:59:56Z" w:author="Jiayi Liu">
        <w:r>
          <w:rPr>
            <w:rStyle w:val="None"/>
            <w:rFonts w:ascii="Arial Unicode MS" w:cs="Arial Unicode MS" w:hAnsi="Arial Unicode MS" w:eastAsia="Arial Unicode MS"/>
            <w:sz w:val="24"/>
            <w:szCs w:val="24"/>
            <w:lang w:val="en-US"/>
          </w:rPr>
          <w:br w:type="textWrapping"/>
        </w:r>
      </w:del>
      <w:del w:id="519" w:date="2019-03-15T05:59:56Z" w:author="Jiayi Liu">
        <w:r>
          <w:rPr>
            <w:rStyle w:val="None"/>
            <w:sz w:val="24"/>
            <w:szCs w:val="24"/>
            <w:rtl w:val="0"/>
            <w:lang w:val="en-US"/>
          </w:rPr>
          <w:delText xml:space="preserve">In order to determine the causative species of NEC and LOS, and compare the abundance of different bacteria in the three groups, we analyzed their microbiota composition at the OTU, phylum, class, order, family, and genus level. The </w:delText>
        </w:r>
      </w:del>
      <w:del w:id="520" w:date="2019-03-15T05:59:56Z" w:author="Jiayi Liu">
        <w:r>
          <w:rPr>
            <w:rStyle w:val="None"/>
            <w:sz w:val="24"/>
            <w:szCs w:val="24"/>
            <w:rtl w:val="0"/>
            <w:lang w:val="zh-TW" w:eastAsia="zh-TW"/>
          </w:rPr>
          <w:delText>c</w:delText>
        </w:r>
      </w:del>
      <w:del w:id="521" w:date="2019-03-15T05:59:56Z" w:author="Jiayi Liu">
        <w:r>
          <w:rPr>
            <w:rStyle w:val="None"/>
            <w:sz w:val="24"/>
            <w:szCs w:val="24"/>
            <w:rtl w:val="0"/>
            <w:lang w:val="en-US"/>
          </w:rPr>
          <w:delText xml:space="preserve">ontrol group had the maximum OTU count of 933, indicating greater bacterial diversity under relatively healthy conditions. The least diverse intestinal microbiota was in the LOS group (OTU counts = 567), suggesting a significant impact of advanced antibiotics on the diversity of gut intraluminal micro-environment (Table 2.) </w:delText>
        </w:r>
      </w:del>
    </w:p>
    <w:p>
      <w:pPr>
        <w:pStyle w:val="Body A"/>
        <w:suppressAutoHyphens w:val="1"/>
        <w:spacing w:line="276" w:lineRule="auto"/>
        <w:jc w:val="both"/>
        <w:rPr>
          <w:del w:id="522" w:date="2019-03-15T05:59:56Z" w:author="Jiayi Liu"/>
          <w:rStyle w:val="None"/>
          <w:b w:val="1"/>
          <w:bCs w:val="1"/>
          <w:sz w:val="24"/>
          <w:szCs w:val="24"/>
        </w:rPr>
      </w:pPr>
    </w:p>
    <w:p>
      <w:pPr>
        <w:pStyle w:val="Body A"/>
        <w:suppressAutoHyphens w:val="1"/>
        <w:spacing w:line="276" w:lineRule="auto"/>
        <w:jc w:val="both"/>
        <w:rPr>
          <w:del w:id="523" w:date="2019-03-15T05:59:56Z" w:author="Jiayi Liu"/>
          <w:rStyle w:val="None"/>
          <w:sz w:val="24"/>
          <w:szCs w:val="24"/>
        </w:rPr>
      </w:pPr>
      <w:del w:id="524" w:date="2019-03-15T05:59:56Z" w:author="Jiayi Liu">
        <w:r>
          <w:rPr>
            <w:rStyle w:val="None"/>
            <w:sz w:val="24"/>
            <w:szCs w:val="24"/>
            <w:rtl w:val="0"/>
            <w:lang w:val="en-US"/>
          </w:rPr>
          <w:delText xml:space="preserve">Although </w:delText>
        </w:r>
      </w:del>
      <w:del w:id="525" w:date="2019-03-15T05:59:56Z" w:author="Jiayi Liu">
        <w:r>
          <w:rPr>
            <w:rStyle w:val="None"/>
            <w:i w:val="1"/>
            <w:iCs w:val="1"/>
            <w:sz w:val="24"/>
            <w:szCs w:val="24"/>
            <w:rtl w:val="0"/>
            <w:lang w:val="en-US"/>
          </w:rPr>
          <w:delText>Firmicutes</w:delText>
        </w:r>
      </w:del>
      <w:del w:id="526" w:date="2019-03-15T05:59:56Z" w:author="Jiayi Liu">
        <w:r>
          <w:rPr>
            <w:rStyle w:val="None"/>
            <w:sz w:val="24"/>
            <w:szCs w:val="24"/>
            <w:rtl w:val="0"/>
            <w:lang w:val="en-US"/>
          </w:rPr>
          <w:delText xml:space="preserve">, </w:delText>
        </w:r>
      </w:del>
      <w:del w:id="527" w:date="2019-03-15T05:59:56Z" w:author="Jiayi Liu">
        <w:r>
          <w:rPr>
            <w:rStyle w:val="None"/>
            <w:i w:val="1"/>
            <w:iCs w:val="1"/>
            <w:sz w:val="24"/>
            <w:szCs w:val="24"/>
            <w:rtl w:val="0"/>
            <w:lang w:val="en-US"/>
          </w:rPr>
          <w:delText>Proteobacteria,</w:delText>
        </w:r>
      </w:del>
      <w:del w:id="528" w:date="2019-03-15T05:59:56Z" w:author="Jiayi Liu">
        <w:r>
          <w:rPr>
            <w:rStyle w:val="None"/>
            <w:sz w:val="24"/>
            <w:szCs w:val="24"/>
            <w:rtl w:val="0"/>
            <w:lang w:val="en-US"/>
          </w:rPr>
          <w:delText xml:space="preserve"> and </w:delText>
        </w:r>
      </w:del>
      <w:del w:id="529" w:date="2019-03-15T05:59:56Z" w:author="Jiayi Liu">
        <w:r>
          <w:rPr>
            <w:rStyle w:val="None"/>
            <w:i w:val="1"/>
            <w:iCs w:val="1"/>
            <w:sz w:val="24"/>
            <w:szCs w:val="24"/>
            <w:rtl w:val="0"/>
            <w:lang w:val="en-US"/>
          </w:rPr>
          <w:delText>Actinobacteria</w:delText>
        </w:r>
      </w:del>
      <w:del w:id="530" w:date="2019-03-15T05:59:56Z" w:author="Jiayi Liu">
        <w:r>
          <w:rPr>
            <w:rStyle w:val="None"/>
            <w:sz w:val="24"/>
            <w:szCs w:val="24"/>
            <w:rtl w:val="0"/>
            <w:lang w:val="en-US"/>
          </w:rPr>
          <w:delText xml:space="preserve"> were the dominant phyla along the intestinal epithelium in all three groups, the mean relative abundance of </w:delText>
        </w:r>
      </w:del>
      <w:del w:id="531" w:date="2019-03-15T05:59:56Z" w:author="Jiayi Liu">
        <w:r>
          <w:rPr>
            <w:rStyle w:val="None"/>
            <w:i w:val="1"/>
            <w:iCs w:val="1"/>
            <w:sz w:val="24"/>
            <w:szCs w:val="24"/>
            <w:rtl w:val="0"/>
            <w:lang w:val="en-US"/>
          </w:rPr>
          <w:delText>Firmicutes</w:delText>
        </w:r>
      </w:del>
      <w:del w:id="532" w:date="2019-03-15T05:59:56Z" w:author="Jiayi Liu">
        <w:r>
          <w:rPr>
            <w:rStyle w:val="None"/>
            <w:sz w:val="24"/>
            <w:szCs w:val="24"/>
            <w:rtl w:val="0"/>
            <w:lang w:val="en-US"/>
          </w:rPr>
          <w:delText xml:space="preserve"> was the highest in the NEC group (59.79%) compared to the other two groups (39.54% in the LOS group and 44.88% in the </w:delText>
        </w:r>
      </w:del>
      <w:del w:id="533" w:date="2019-03-15T05:59:56Z" w:author="Jiayi Liu">
        <w:r>
          <w:rPr>
            <w:rStyle w:val="None"/>
            <w:sz w:val="24"/>
            <w:szCs w:val="24"/>
            <w:rtl w:val="0"/>
            <w:lang w:val="zh-TW" w:eastAsia="zh-TW"/>
          </w:rPr>
          <w:delText>control</w:delText>
        </w:r>
      </w:del>
      <w:del w:id="534" w:date="2019-03-15T05:59:56Z" w:author="Jiayi Liu">
        <w:r>
          <w:rPr>
            <w:rStyle w:val="None"/>
            <w:sz w:val="24"/>
            <w:szCs w:val="24"/>
            <w:rtl w:val="0"/>
            <w:lang w:val="en-US"/>
          </w:rPr>
          <w:delText xml:space="preserve"> group) (FIG. 2, Dataset S2.a). The </w:delText>
        </w:r>
      </w:del>
      <w:del w:id="535" w:date="2019-03-15T05:59:56Z" w:author="Jiayi Liu">
        <w:r>
          <w:rPr>
            <w:rStyle w:val="None"/>
            <w:i w:val="1"/>
            <w:iCs w:val="1"/>
            <w:sz w:val="24"/>
            <w:szCs w:val="24"/>
            <w:rtl w:val="0"/>
            <w:lang w:val="en-US"/>
          </w:rPr>
          <w:delText>Actinobacteria</w:delText>
        </w:r>
      </w:del>
      <w:del w:id="536" w:date="2019-03-15T05:59:56Z" w:author="Jiayi Liu">
        <w:r>
          <w:rPr>
            <w:rStyle w:val="None"/>
            <w:sz w:val="24"/>
            <w:szCs w:val="24"/>
            <w:rtl w:val="0"/>
            <w:lang w:val="en-US"/>
          </w:rPr>
          <w:delText xml:space="preserve"> abundance in the NEC group (1.</w:delText>
        </w:r>
      </w:del>
      <w:del w:id="537" w:date="2019-03-15T05:59:56Z" w:author="Jiayi Liu">
        <w:r>
          <w:rPr>
            <w:rStyle w:val="None"/>
            <w:sz w:val="24"/>
            <w:szCs w:val="24"/>
            <w:rtl w:val="0"/>
            <w:lang w:val="zh-TW" w:eastAsia="zh-TW"/>
          </w:rPr>
          <w:delText>10</w:delText>
        </w:r>
      </w:del>
      <w:del w:id="538" w:date="2019-03-15T05:59:56Z" w:author="Jiayi Liu">
        <w:r>
          <w:rPr>
            <w:rStyle w:val="None"/>
            <w:sz w:val="24"/>
            <w:szCs w:val="24"/>
            <w:rtl w:val="0"/>
            <w:lang w:val="en-US"/>
          </w:rPr>
          <w:delText>%) was similar to that of the LOS group (0.6</w:delText>
        </w:r>
      </w:del>
      <w:del w:id="539" w:date="2019-03-15T05:59:56Z" w:author="Jiayi Liu">
        <w:r>
          <w:rPr>
            <w:rStyle w:val="None"/>
            <w:sz w:val="24"/>
            <w:szCs w:val="24"/>
            <w:rtl w:val="0"/>
            <w:lang w:val="zh-TW" w:eastAsia="zh-TW"/>
          </w:rPr>
          <w:delText>3</w:delText>
        </w:r>
      </w:del>
      <w:del w:id="540" w:date="2019-03-15T05:59:56Z" w:author="Jiayi Liu">
        <w:r>
          <w:rPr>
            <w:rStyle w:val="None"/>
            <w:sz w:val="24"/>
            <w:szCs w:val="24"/>
            <w:rtl w:val="0"/>
            <w:lang w:val="en-US"/>
          </w:rPr>
          <w:delText xml:space="preserve">%), both of which were lower compared to that in the </w:delText>
        </w:r>
      </w:del>
      <w:del w:id="541" w:date="2019-03-15T05:59:56Z" w:author="Jiayi Liu">
        <w:r>
          <w:rPr>
            <w:rStyle w:val="None"/>
            <w:sz w:val="24"/>
            <w:szCs w:val="24"/>
            <w:rtl w:val="0"/>
            <w:lang w:val="zh-TW" w:eastAsia="zh-TW"/>
          </w:rPr>
          <w:delText>control</w:delText>
        </w:r>
      </w:del>
      <w:del w:id="542" w:date="2019-03-15T05:59:56Z" w:author="Jiayi Liu">
        <w:r>
          <w:rPr>
            <w:rStyle w:val="None"/>
            <w:sz w:val="24"/>
            <w:szCs w:val="24"/>
            <w:rtl w:val="0"/>
            <w:lang w:val="en-US"/>
          </w:rPr>
          <w:delText xml:space="preserve"> group. In contrast, </w:delText>
        </w:r>
      </w:del>
      <w:del w:id="543" w:date="2019-03-15T05:59:56Z" w:author="Jiayi Liu">
        <w:r>
          <w:rPr>
            <w:rStyle w:val="None"/>
            <w:i w:val="1"/>
            <w:iCs w:val="1"/>
            <w:sz w:val="24"/>
            <w:szCs w:val="24"/>
            <w:rtl w:val="0"/>
            <w:lang w:val="en-US"/>
          </w:rPr>
          <w:delText xml:space="preserve">Proteobacteria </w:delText>
        </w:r>
      </w:del>
      <w:del w:id="544" w:date="2019-03-15T05:59:56Z" w:author="Jiayi Liu">
        <w:r>
          <w:rPr>
            <w:rStyle w:val="None"/>
            <w:sz w:val="24"/>
            <w:szCs w:val="24"/>
            <w:rtl w:val="0"/>
            <w:lang w:val="en-US"/>
          </w:rPr>
          <w:delText>abundance was</w:delText>
        </w:r>
      </w:del>
      <w:del w:id="545" w:date="2019-03-15T05:59:56Z" w:author="Jiayi Liu">
        <w:r>
          <w:rPr>
            <w:rStyle w:val="None"/>
            <w:sz w:val="24"/>
            <w:szCs w:val="24"/>
            <w:rtl w:val="0"/>
            <w:lang w:val="zh-TW" w:eastAsia="zh-TW"/>
          </w:rPr>
          <w:delText xml:space="preserve"> </w:delText>
        </w:r>
      </w:del>
      <w:del w:id="546" w:date="2019-03-15T05:59:56Z" w:author="Jiayi Liu">
        <w:r>
          <w:rPr>
            <w:rStyle w:val="None"/>
            <w:sz w:val="24"/>
            <w:szCs w:val="24"/>
            <w:rtl w:val="0"/>
            <w:lang w:val="en-US"/>
          </w:rPr>
          <w:delText xml:space="preserve">lower in the NEC group compared to the other two groups. </w:delText>
        </w:r>
      </w:del>
    </w:p>
    <w:p>
      <w:pPr>
        <w:pStyle w:val="Body A"/>
        <w:suppressAutoHyphens w:val="1"/>
        <w:spacing w:line="276" w:lineRule="auto"/>
        <w:jc w:val="both"/>
        <w:rPr>
          <w:del w:id="547" w:date="2019-03-15T05:59:56Z" w:author="Jiayi Liu"/>
          <w:sz w:val="24"/>
          <w:szCs w:val="24"/>
        </w:rPr>
      </w:pPr>
    </w:p>
    <w:p>
      <w:pPr>
        <w:pStyle w:val="Body A"/>
        <w:suppressAutoHyphens w:val="1"/>
        <w:spacing w:line="276" w:lineRule="auto"/>
        <w:jc w:val="both"/>
        <w:rPr>
          <w:del w:id="548" w:date="2019-03-15T05:59:56Z" w:author="Jiayi Liu"/>
          <w:rStyle w:val="None"/>
          <w:sz w:val="24"/>
          <w:szCs w:val="24"/>
        </w:rPr>
      </w:pPr>
      <w:del w:id="549" w:date="2019-03-15T05:59:56Z" w:author="Jiayi Liu">
        <w:r>
          <w:rPr>
            <w:rStyle w:val="None"/>
            <w:i w:val="1"/>
            <w:iCs w:val="1"/>
            <w:sz w:val="24"/>
            <w:szCs w:val="24"/>
            <w:rtl w:val="0"/>
            <w:lang w:val="en-US"/>
          </w:rPr>
          <w:delText>Klebsiella</w:delText>
        </w:r>
      </w:del>
      <w:del w:id="550" w:date="2019-03-15T05:59:56Z" w:author="Jiayi Liu">
        <w:r>
          <w:rPr>
            <w:rStyle w:val="None"/>
            <w:sz w:val="24"/>
            <w:szCs w:val="24"/>
            <w:rtl w:val="0"/>
            <w:lang w:val="en-US"/>
          </w:rPr>
          <w:delText xml:space="preserve">, </w:delText>
        </w:r>
      </w:del>
      <w:del w:id="551" w:date="2019-03-15T05:59:56Z" w:author="Jiayi Liu">
        <w:r>
          <w:rPr>
            <w:rStyle w:val="None"/>
            <w:i w:val="1"/>
            <w:iCs w:val="1"/>
            <w:sz w:val="24"/>
            <w:szCs w:val="24"/>
            <w:rtl w:val="0"/>
            <w:lang w:val="en-US"/>
          </w:rPr>
          <w:delText>Enterococcus,</w:delText>
        </w:r>
      </w:del>
      <w:del w:id="552" w:date="2019-03-15T05:59:56Z" w:author="Jiayi Liu">
        <w:r>
          <w:rPr>
            <w:rStyle w:val="None"/>
            <w:sz w:val="24"/>
            <w:szCs w:val="24"/>
            <w:rtl w:val="0"/>
            <w:lang w:val="en-US"/>
          </w:rPr>
          <w:delText xml:space="preserve"> and </w:delText>
        </w:r>
      </w:del>
      <w:del w:id="553" w:date="2019-03-15T05:59:56Z" w:author="Jiayi Liu">
        <w:r>
          <w:rPr>
            <w:rStyle w:val="None"/>
            <w:i w:val="1"/>
            <w:iCs w:val="1"/>
            <w:sz w:val="24"/>
            <w:szCs w:val="24"/>
            <w:rtl w:val="0"/>
            <w:lang w:val="en-US"/>
          </w:rPr>
          <w:delText>Lactococcus</w:delText>
        </w:r>
      </w:del>
      <w:del w:id="554" w:date="2019-03-15T05:59:56Z" w:author="Jiayi Liu">
        <w:r>
          <w:rPr>
            <w:rStyle w:val="None"/>
            <w:sz w:val="24"/>
            <w:szCs w:val="24"/>
            <w:rtl w:val="0"/>
            <w:lang w:val="en-US"/>
          </w:rPr>
          <w:delText xml:space="preserve"> were the most prominent genera across the three groups (FIG. 3, Dataset S2.b). </w:delText>
        </w:r>
      </w:del>
      <w:del w:id="555" w:date="2019-03-15T05:59:56Z" w:author="Jiayi Liu">
        <w:r>
          <w:rPr>
            <w:rStyle w:val="None"/>
            <w:i w:val="1"/>
            <w:iCs w:val="1"/>
            <w:sz w:val="24"/>
            <w:szCs w:val="24"/>
            <w:rtl w:val="0"/>
            <w:lang w:val="en-US"/>
          </w:rPr>
          <w:delText>Klebsiella</w:delText>
        </w:r>
      </w:del>
      <w:del w:id="556" w:date="2019-03-15T05:59:56Z" w:author="Jiayi Liu">
        <w:r>
          <w:rPr>
            <w:rStyle w:val="None"/>
            <w:sz w:val="24"/>
            <w:szCs w:val="24"/>
            <w:rtl w:val="0"/>
            <w:lang w:val="en-US"/>
          </w:rPr>
          <w:delText xml:space="preserve"> abundance was highest in the LOS group (42.5%), which is plausible since it is the causative pathogen (Table S1.) On the other hand, the NEC group had the highest abundance of </w:delText>
        </w:r>
      </w:del>
      <w:del w:id="557" w:date="2019-03-15T05:59:56Z" w:author="Jiayi Liu">
        <w:r>
          <w:rPr>
            <w:rStyle w:val="None"/>
            <w:i w:val="1"/>
            <w:iCs w:val="1"/>
            <w:sz w:val="24"/>
            <w:szCs w:val="24"/>
            <w:rtl w:val="0"/>
            <w:lang w:val="en-US"/>
          </w:rPr>
          <w:delText>Enterococcus</w:delText>
        </w:r>
      </w:del>
      <w:del w:id="558" w:date="2019-03-15T05:59:56Z" w:author="Jiayi Liu">
        <w:r>
          <w:rPr>
            <w:rStyle w:val="None"/>
            <w:sz w:val="24"/>
            <w:szCs w:val="24"/>
            <w:rtl w:val="0"/>
            <w:lang w:val="en-US"/>
          </w:rPr>
          <w:delText>,</w:delText>
        </w:r>
      </w:del>
      <w:del w:id="559" w:date="2019-03-15T05:59:56Z" w:author="Jiayi Liu">
        <w:r>
          <w:rPr>
            <w:rStyle w:val="None"/>
            <w:i w:val="1"/>
            <w:iCs w:val="1"/>
            <w:sz w:val="24"/>
            <w:szCs w:val="24"/>
            <w:rtl w:val="0"/>
            <w:lang w:val="en-US"/>
          </w:rPr>
          <w:delText xml:space="preserve"> Streptococcus</w:delText>
        </w:r>
      </w:del>
      <w:del w:id="560" w:date="2019-03-15T05:59:56Z" w:author="Jiayi Liu">
        <w:r>
          <w:rPr>
            <w:rStyle w:val="None"/>
            <w:sz w:val="24"/>
            <w:szCs w:val="24"/>
            <w:rtl w:val="0"/>
            <w:lang w:val="en-US"/>
          </w:rPr>
          <w:delText xml:space="preserve"> and </w:delText>
        </w:r>
      </w:del>
      <w:del w:id="561" w:date="2019-03-15T05:59:56Z" w:author="Jiayi Liu">
        <w:r>
          <w:rPr>
            <w:rStyle w:val="None"/>
            <w:i w:val="1"/>
            <w:iCs w:val="1"/>
            <w:sz w:val="24"/>
            <w:szCs w:val="24"/>
            <w:rtl w:val="0"/>
            <w:lang w:val="en-US"/>
          </w:rPr>
          <w:delText>Staphylococcus,</w:delText>
        </w:r>
      </w:del>
      <w:del w:id="562" w:date="2019-03-15T05:59:56Z" w:author="Jiayi Liu">
        <w:r>
          <w:rPr>
            <w:rStyle w:val="None"/>
            <w:sz w:val="24"/>
            <w:szCs w:val="24"/>
            <w:rtl w:val="0"/>
            <w:lang w:val="en-US"/>
          </w:rPr>
          <w:delText xml:space="preserve"> representing 20.86%, 8.67%  and 9.01% of all OTUs, respectively. Furthermore, the probiotic </w:delText>
        </w:r>
      </w:del>
      <w:del w:id="563" w:date="2019-03-15T05:59:56Z" w:author="Jiayi Liu">
        <w:r>
          <w:rPr>
            <w:rStyle w:val="None"/>
            <w:i w:val="1"/>
            <w:iCs w:val="1"/>
            <w:sz w:val="24"/>
            <w:szCs w:val="24"/>
            <w:rtl w:val="0"/>
            <w:lang w:val="en-US"/>
          </w:rPr>
          <w:delText xml:space="preserve">Lactococcus, </w:delText>
        </w:r>
      </w:del>
      <w:del w:id="564" w:date="2019-03-15T05:59:56Z" w:author="Jiayi Liu">
        <w:r>
          <w:rPr>
            <w:rStyle w:val="None"/>
            <w:sz w:val="24"/>
            <w:szCs w:val="24"/>
            <w:rtl w:val="0"/>
            <w:lang w:val="en-US"/>
          </w:rPr>
          <w:delText xml:space="preserve">along with </w:delText>
        </w:r>
      </w:del>
      <w:del w:id="565" w:date="2019-03-15T05:59:56Z" w:author="Jiayi Liu">
        <w:r>
          <w:rPr>
            <w:rStyle w:val="None"/>
            <w:i w:val="1"/>
            <w:iCs w:val="1"/>
            <w:sz w:val="24"/>
            <w:szCs w:val="24"/>
            <w:rtl w:val="0"/>
            <w:lang w:val="en-US"/>
          </w:rPr>
          <w:delText>Staphylococcus</w:delText>
        </w:r>
      </w:del>
      <w:del w:id="566" w:date="2019-03-15T05:59:56Z" w:author="Jiayi Liu">
        <w:r>
          <w:rPr>
            <w:rStyle w:val="None"/>
            <w:sz w:val="24"/>
            <w:szCs w:val="24"/>
            <w:rtl w:val="0"/>
            <w:lang w:val="en-US"/>
          </w:rPr>
          <w:delText xml:space="preserve"> and </w:delText>
        </w:r>
      </w:del>
      <w:del w:id="567" w:date="2019-03-15T05:59:56Z" w:author="Jiayi Liu">
        <w:r>
          <w:rPr>
            <w:rStyle w:val="None"/>
            <w:i w:val="1"/>
            <w:iCs w:val="1"/>
            <w:sz w:val="24"/>
            <w:szCs w:val="24"/>
            <w:rtl w:val="0"/>
            <w:lang w:val="en-US"/>
          </w:rPr>
          <w:delText>Pseudomonas,</w:delText>
        </w:r>
      </w:del>
      <w:del w:id="568" w:date="2019-03-15T05:59:56Z" w:author="Jiayi Liu">
        <w:r>
          <w:rPr>
            <w:rStyle w:val="None"/>
            <w:sz w:val="24"/>
            <w:szCs w:val="24"/>
            <w:rtl w:val="0"/>
            <w:lang w:val="en-US"/>
          </w:rPr>
          <w:delText xml:space="preserve"> were the least abundant in the LOS group (one way ANOVA, p = 0.0006), while the pathogenic </w:delText>
        </w:r>
      </w:del>
      <w:del w:id="569" w:date="2019-03-15T05:59:56Z" w:author="Jiayi Liu">
        <w:r>
          <w:rPr>
            <w:rStyle w:val="None"/>
            <w:i w:val="1"/>
            <w:iCs w:val="1"/>
            <w:sz w:val="24"/>
            <w:szCs w:val="24"/>
            <w:rtl w:val="0"/>
            <w:lang w:val="en-US"/>
          </w:rPr>
          <w:delText>Escherichia-Shigella</w:delText>
        </w:r>
      </w:del>
      <w:del w:id="570" w:date="2019-03-15T05:59:56Z" w:author="Jiayi Liu">
        <w:r>
          <w:rPr>
            <w:rStyle w:val="None"/>
            <w:sz w:val="24"/>
            <w:szCs w:val="24"/>
            <w:rtl w:val="0"/>
            <w:lang w:val="en-US"/>
          </w:rPr>
          <w:delText xml:space="preserve"> was the most abundant group (12.99%), although the difference was weakly significant (one-way ANOVA, p = 0.11) (Dataset. S2.b). </w:delText>
        </w:r>
      </w:del>
    </w:p>
    <w:p>
      <w:pPr>
        <w:pStyle w:val="Body A"/>
        <w:suppressAutoHyphens w:val="1"/>
        <w:spacing w:line="276" w:lineRule="auto"/>
        <w:jc w:val="both"/>
        <w:rPr>
          <w:sz w:val="24"/>
          <w:szCs w:val="24"/>
        </w:rPr>
      </w:pPr>
    </w:p>
    <w:p>
      <w:pPr>
        <w:pStyle w:val="Body A"/>
        <w:suppressAutoHyphens w:val="1"/>
        <w:spacing w:line="276" w:lineRule="auto"/>
        <w:jc w:val="both"/>
        <w:rPr>
          <w:ins w:id="571" w:date="2019-03-15T06:01:54Z" w:author="Jiayi Liu"/>
          <w:rStyle w:val="None"/>
          <w:i w:val="1"/>
          <w:iCs w:val="1"/>
          <w:sz w:val="24"/>
          <w:szCs w:val="24"/>
        </w:rPr>
      </w:pPr>
      <w:del w:id="572" w:date="2019-03-15T05:59:59Z" w:author="Jiayi Liu">
        <w:r>
          <w:rPr>
            <w:rStyle w:val="None"/>
            <w:i w:val="1"/>
            <w:iCs w:val="1"/>
            <w:sz w:val="24"/>
            <w:szCs w:val="24"/>
            <w:rtl w:val="0"/>
            <w:lang w:val="en-US"/>
          </w:rPr>
          <w:delText>Longitudinal Bacterial Colonization Variation within and among Three Groups</w:delText>
        </w:r>
      </w:del>
      <w:ins w:id="573" w:date="2019-03-15T06:01:54Z" w:author="Jiayi Liu">
        <w:r>
          <w:rPr>
            <w:rStyle w:val="None"/>
            <w:i w:val="1"/>
            <w:iCs w:val="1"/>
            <w:sz w:val="24"/>
            <w:szCs w:val="24"/>
            <w:rtl w:val="0"/>
            <w:lang w:val="en-US"/>
          </w:rPr>
          <w:t>Kinetics of Microbiome Composition</w:t>
        </w:r>
      </w:ins>
    </w:p>
    <w:p>
      <w:pPr>
        <w:pStyle w:val="Body A"/>
        <w:suppressAutoHyphens w:val="1"/>
        <w:spacing w:line="276" w:lineRule="auto"/>
        <w:jc w:val="both"/>
        <w:rPr>
          <w:ins w:id="574" w:date="2019-03-15T06:01:54Z" w:author="Jiayi Liu"/>
          <w:rStyle w:val="None"/>
          <w:sz w:val="24"/>
          <w:szCs w:val="24"/>
        </w:rPr>
      </w:pPr>
      <w:ins w:id="575" w:date="2019-03-15T06:01:54Z" w:author="Jiayi Liu">
        <w:r>
          <w:rPr>
            <w:rStyle w:val="None"/>
            <w:sz w:val="24"/>
            <w:szCs w:val="24"/>
            <w:rtl w:val="0"/>
            <w:lang w:val="en-US"/>
          </w:rPr>
          <w:t>To compare the  beta-diversity of the three groups over time, we applied Principal Component Analysis (PCoA) to weighted UniFrac distance matrix. During early post-partum interval, beta-diversity among three groups was the lowest (PC1=33.01%) (Fig. 5 a). Then beta diversity continued to drift away from one another.  The first principal coordinate one (PC1) increased from 33.01% at early post-partum to 35.23% at early pre-onset stage, 38.36% at late-onset stage and eventually reaching 42.32% at early disease stage (Fig. 5 b to d).  This continuous increase in beta-diversity suggested that the phylogenetic composition of the patients</w:t>
        </w:r>
      </w:ins>
      <w:ins w:id="576" w:date="2019-03-15T06:01:54Z" w:author="Jiayi Liu">
        <w:r>
          <w:rPr>
            <w:rStyle w:val="None"/>
            <w:sz w:val="24"/>
            <w:szCs w:val="24"/>
            <w:rtl w:val="0"/>
            <w:lang w:val="en-US"/>
          </w:rPr>
          <w:t xml:space="preserve">’ </w:t>
        </w:r>
      </w:ins>
      <w:ins w:id="577" w:date="2019-03-15T06:01:54Z" w:author="Jiayi Liu">
        <w:r>
          <w:rPr>
            <w:rStyle w:val="None"/>
            <w:sz w:val="24"/>
            <w:szCs w:val="24"/>
            <w:rtl w:val="0"/>
            <w:lang w:val="en-US"/>
          </w:rPr>
          <w:t>microbiome started to deviate from the normal control  before the onset of diseases. As disease progressed, the phylogenetic similarity between the NEC and the LOS disease groups separated further and peaked at 59.53% at middle disease stage then came down gradually to 42.8% at post disease stage (Fig. 5 e to g).  This trend in phylogenetic dissimilarity suggested that the microbiome composition of the NEC and LOS patients might have deviated from normal even before the onset of diseases.  While the further separation between the NEC and the LOS groups could be a result of different treatment strategies. These results suggested that the patients</w:t>
        </w:r>
      </w:ins>
      <w:ins w:id="578" w:date="2019-03-15T06:01:54Z" w:author="Jiayi Liu">
        <w:r>
          <w:rPr>
            <w:rStyle w:val="None"/>
            <w:sz w:val="24"/>
            <w:szCs w:val="24"/>
            <w:rtl w:val="0"/>
            <w:lang w:val="en-US"/>
          </w:rPr>
          <w:t xml:space="preserve">’ </w:t>
        </w:r>
      </w:ins>
      <w:ins w:id="579" w:date="2019-03-15T06:01:54Z" w:author="Jiayi Liu">
        <w:r>
          <w:rPr>
            <w:rStyle w:val="None"/>
            <w:sz w:val="24"/>
            <w:szCs w:val="24"/>
            <w:rtl w:val="0"/>
            <w:lang w:val="en-US"/>
          </w:rPr>
          <w:t>microbiome might have deviated from normal before the onset of diseases while the further separation between the NEC and the LOS groups could be a result of different treatment strategies.</w:t>
        </w:r>
      </w:ins>
    </w:p>
    <w:p>
      <w:pPr>
        <w:pStyle w:val="Body A"/>
        <w:suppressAutoHyphens w:val="1"/>
        <w:spacing w:line="276" w:lineRule="auto"/>
        <w:jc w:val="both"/>
        <w:rPr>
          <w:ins w:id="580" w:date="2019-03-15T06:01:54Z" w:author="Jiayi Liu"/>
          <w:rStyle w:val="None"/>
          <w:sz w:val="24"/>
          <w:szCs w:val="24"/>
        </w:rPr>
      </w:pPr>
    </w:p>
    <w:p>
      <w:pPr>
        <w:pStyle w:val="Body A"/>
        <w:suppressAutoHyphens w:val="1"/>
        <w:spacing w:line="276" w:lineRule="auto"/>
        <w:jc w:val="both"/>
        <w:rPr>
          <w:ins w:id="581" w:date="2019-03-15T06:01:54Z" w:author="Jiayi Liu"/>
          <w:rStyle w:val="None"/>
          <w:i w:val="1"/>
          <w:iCs w:val="1"/>
          <w:sz w:val="24"/>
          <w:szCs w:val="24"/>
        </w:rPr>
      </w:pPr>
      <w:ins w:id="582" w:date="2019-03-15T06:01:54Z" w:author="Jiayi Liu">
        <w:r>
          <w:rPr>
            <w:rStyle w:val="None"/>
            <w:i w:val="1"/>
            <w:iCs w:val="1"/>
            <w:sz w:val="24"/>
            <w:szCs w:val="24"/>
            <w:rtl w:val="0"/>
            <w:lang w:val="en-US"/>
          </w:rPr>
          <w:t>Colonization Trend at Genus Level</w:t>
        </w:r>
      </w:ins>
    </w:p>
    <w:p>
      <w:pPr>
        <w:pStyle w:val="Body A"/>
        <w:suppressAutoHyphens w:val="1"/>
        <w:spacing w:line="276" w:lineRule="auto"/>
        <w:jc w:val="both"/>
        <w:rPr>
          <w:ins w:id="583" w:date="2019-03-15T06:01:54Z" w:author="Jiayi Liu"/>
          <w:rStyle w:val="None"/>
          <w:sz w:val="24"/>
          <w:szCs w:val="24"/>
        </w:rPr>
      </w:pPr>
      <w:ins w:id="584" w:date="2019-03-15T06:01:54Z" w:author="Jiayi Liu">
        <w:r>
          <w:rPr>
            <w:rStyle w:val="None"/>
            <w:sz w:val="24"/>
            <w:szCs w:val="24"/>
            <w:rtl w:val="0"/>
            <w:lang w:val="en-US"/>
          </w:rPr>
          <w:t>In the analyses of intestinal microbiome alpha(Fig2) and beta diversity(Fig</w:t>
        </w:r>
      </w:ins>
      <w:ins w:id="585" w:date="2019-03-15T06:01:54Z" w:author="Jiayi Liu">
        <w:r>
          <w:rPr>
            <w:rStyle w:val="None"/>
            <w:sz w:val="24"/>
            <w:szCs w:val="24"/>
            <w:rtl w:val="0"/>
            <w:lang w:val="en-US"/>
          </w:rPr>
          <w:t>3, Fig4</w:t>
        </w:r>
      </w:ins>
      <w:ins w:id="586" w:date="2019-03-15T06:01:54Z" w:author="Jiayi Liu">
        <w:r>
          <w:rPr>
            <w:rStyle w:val="None"/>
            <w:sz w:val="24"/>
            <w:szCs w:val="24"/>
            <w:rtl w:val="0"/>
            <w:lang w:val="en-US"/>
          </w:rPr>
          <w:t>), detectable differences was observed among the three groups, especially during transition from LPO to ED stage. This indicated that the microbiota assembly differences between the case groups and control group. To further investigate which microbiota composition was correlated with the onset and/or progression of NEC and LOS, we tracked the longitudinal compositional changes in genera abundance. We filtered the genus of over 10% relative abundance among all samples and plotted relative abundance over time(Fig6).</w:t>
        </w:r>
      </w:ins>
    </w:p>
    <w:p>
      <w:pPr>
        <w:pStyle w:val="Body A"/>
        <w:suppressAutoHyphens w:val="1"/>
        <w:spacing w:line="276" w:lineRule="auto"/>
        <w:jc w:val="both"/>
        <w:rPr>
          <w:ins w:id="587" w:date="2019-03-15T06:01:54Z" w:author="Jiayi Liu"/>
          <w:rStyle w:val="None"/>
          <w:sz w:val="24"/>
          <w:szCs w:val="24"/>
        </w:rPr>
      </w:pPr>
      <w:ins w:id="588" w:date="2019-03-15T06:01:54Z" w:author="Jiayi Liu">
        <w:r>
          <w:rPr>
            <w:rStyle w:val="None"/>
            <w:sz w:val="24"/>
            <w:szCs w:val="24"/>
            <w:rtl w:val="0"/>
            <w:lang w:val="en-US"/>
          </w:rPr>
          <w:t>At early post-partum stage, all three groups showed high proportion of Lactococcus, Bacillus and Pseudomonas. However, ZIBR model the disease groups showed significantly higher OTUs that matched to Bacillus (NEC 15.05% and LOS 15.97% compare to 6.02% of control, p = 0.032) and Solibacillus(8.88% in NEC and 9.61% in LOS compare to 3.65% of control, p = 0.047) from the case groups (Dataset S2). Moreover, Enterococcus proportion (Fig6a, purple area) was much higher in LOS patients (20.72%) than the normal controls (6.66%, Fig. 6a, purple area) but almost absent in NEC patients (0.51%) (Fig6b). While all three groups showed increases in Klebsiella and Escherichia-Shigella, and decreases in Lactococcus from EPP to ED, the rates of change were different among the three groups. The LOS group exhibited the most drastic changes, with rapidly increased of Klebsiella (from 4.71% to 58,90%), Escherichia-Shigella (from 2.02% to 18.16%) and Streptococcus (from 1.22% to 12.68%).(Fig6c). Together, these three genus accounted for almost 100% of all bacteria (Fig6(C)). In addition, Lactococcus decreased more rapidly than the other groups, from 24.54% at EPP to 0.94% before LPO (Fig6(C) magenta area).</w:t>
        </w:r>
      </w:ins>
    </w:p>
    <w:p>
      <w:pPr>
        <w:pStyle w:val="Body A"/>
        <w:suppressAutoHyphens w:val="1"/>
        <w:spacing w:line="276" w:lineRule="auto"/>
        <w:jc w:val="both"/>
        <w:rPr>
          <w:ins w:id="589" w:date="2019-03-15T06:01:54Z" w:author="Jiayi Liu"/>
          <w:rStyle w:val="None"/>
          <w:sz w:val="24"/>
          <w:szCs w:val="24"/>
        </w:rPr>
      </w:pPr>
      <w:ins w:id="590" w:date="2019-03-15T06:01:54Z" w:author="Jiayi Liu">
        <w:r>
          <w:rPr>
            <w:rStyle w:val="None"/>
            <w:sz w:val="24"/>
            <w:szCs w:val="24"/>
            <w:rtl w:val="0"/>
            <w:lang w:val="en-US"/>
          </w:rPr>
          <w:t>Besides, increase of Klebsiella was the most minimal in NEC patients (Fig6b grey area, from 7.17% at EPP to 35.63% at ED). Moreover, a rapid surge of Enterococcus, Staphylococcus and Streptococcus from EPO to ED was only observed in NEC patients (Fig. 6b, purple, dark and light blue area).  As disease progressed with medical intervention, genus in case groups underwent another round of drastic changes. Most notably, the fluctuation of Enterococcus, Klebsiella, Staphylococcus and Peptoclostridium during the disease stages (Fig6b and c, stage ED to LD), which might be resultant from different healthcare strategies applied in two groups. Interestingly, as patients approached remission, the composition became more balanced, more resembled that of the normal control, except for a higher level of Clostridium. In summary, relative to patients in the control group, we observed different patterns of temporal alterations in bacterial composition among NEC and LOS patients. Rapid changes in relative abundance of certain genera were revealed as early as early pre-onset of stages and were the most notable in LOS patients.</w:t>
        </w:r>
      </w:ins>
    </w:p>
    <w:p>
      <w:pPr>
        <w:pStyle w:val="Body A"/>
        <w:suppressAutoHyphens w:val="1"/>
        <w:spacing w:line="276" w:lineRule="auto"/>
        <w:jc w:val="both"/>
        <w:rPr>
          <w:del w:id="591" w:date="2019-03-15T06:01:53Z" w:author="Jiayi Liu"/>
          <w:rStyle w:val="None"/>
          <w:i w:val="1"/>
          <w:iCs w:val="1"/>
          <w:sz w:val="24"/>
          <w:szCs w:val="24"/>
        </w:rPr>
      </w:pPr>
    </w:p>
    <w:p>
      <w:pPr>
        <w:pStyle w:val="Body A"/>
        <w:suppressAutoHyphens w:val="1"/>
        <w:spacing w:line="276" w:lineRule="auto"/>
        <w:jc w:val="both"/>
        <w:rPr>
          <w:del w:id="592" w:date="2019-03-15T06:01:53Z" w:author="Jiayi Liu"/>
          <w:rStyle w:val="None"/>
          <w:sz w:val="24"/>
          <w:szCs w:val="24"/>
        </w:rPr>
      </w:pPr>
      <w:del w:id="593" w:date="2019-03-15T06:01:53Z" w:author="Jiayi Liu">
        <w:r>
          <w:rPr>
            <w:rStyle w:val="None"/>
            <w:sz w:val="24"/>
            <w:szCs w:val="24"/>
            <w:rtl w:val="0"/>
            <w:lang w:val="en-US"/>
          </w:rPr>
          <w:delText xml:space="preserve">We analyzed the overall gut microbiome composition of the three groups on a weekly basis using the principal coordinate analysis (PCoA) of weighted UniFrac distances to compare their diversities. The intestinal microbiota significantly differed overall between the groups (FIG. S1a~c, a. Anosim, r=0.40, p=0.001; b. Anosim, r=0.36, p=0.001; c. Anosim, r=0.40, p=0.001 ), which was consistent with previous studies </w:delText>
        </w:r>
      </w:del>
      <w:del w:id="594" w:date="2019-03-15T06:01:53Z" w:author="Jiayi Liu">
        <w:r>
          <w:rPr>
            <w:rStyle w:val="None"/>
            <w:sz w:val="24"/>
            <w:szCs w:val="24"/>
          </w:rPr>
          <w:fldChar w:fldCharType="begin" w:fldLock="0"/>
        </w:r>
      </w:del>
      <w:del w:id="595" w:date="2019-03-15T06:01:53Z" w:author="Jiayi Liu">
        <w:r>
          <w:rPr>
            <w:rStyle w:val="None"/>
            <w:sz w:val="24"/>
            <w:szCs w:val="24"/>
          </w:rPr>
          <w:delInstrText xml:space="preserve"> ADDIN EN.CITE &lt;EndNote&gt;&lt;Cite  &gt;&lt;Author&gt;Moles&lt;/Author&gt;&lt;Year&gt;2013&lt;/Year&gt;&lt;DisplayText&gt;(Moles 2013)&lt;/DisplayText&gt;&lt;record&gt;&lt;rec-number&gt;5&lt;/rec-number&gt;&lt;foreign-keys&gt;&lt;key app="EN" db-id="2zt5prfx5s2e9rea52gpsr2bwddattvw2wsa" timestamp="1534351178"&gt;5&lt;/key&gt;&lt;/foreign-keys&gt;&lt;ref-type name="Journal Article"&gt;17&lt;/ref-type&gt;&lt;contributors&gt;&lt;authors&gt;&lt;author&gt;Moles, Laura&lt;/author&gt;&lt;author&gt;Gómez, Marta&lt;/author&gt;&lt;author&gt;Heilig, Hans&lt;/author&gt;&lt;author&gt;Bustos, Gerardo&lt;/author&gt;&lt;author&gt;Fuentes, Susana&lt;/author&gt;&lt;author&gt;de Vos, Willem&lt;/author&gt;&lt;author&gt;Fernández, Leónides&lt;/author&gt;&lt;author&gt;Rodríguez, Juan M.&lt;/author&gt;&lt;author&gt;Jiménez, Esther&lt;/author&gt;&lt;/authors&gt;&lt;secondary-authors&gt;&lt;author&gt;Sanz, Yolanda&lt;/author&gt;&lt;/secondary-authors&gt;&lt;/contributors&gt;&lt;titles&gt;&lt;title&gt;Bacterial Diversity in Meconium of Preterm Neonates and Evolution of Their Fecal Microbiota during the First Month of Life&lt;/title&gt;&lt;secondary-title&gt;PLoS ONE&lt;/secondary-title&gt;&lt;/titles&gt;&lt;pages&gt;e66986&lt;/pages&gt;&lt;volume&gt;8&lt;/volume&gt;&lt;dates&gt;&lt;year&gt;2013&lt;/year&gt;&lt;/dates&gt;&lt;urls/&gt;&lt;electronic-resource-num&gt;10.1371/journal.pone.0066986&lt;/electronic-resource-num&gt;&lt;/record&gt;&lt;/Cite&gt;&lt;/EndNote&gt;</w:delInstrText>
        </w:r>
      </w:del>
      <w:del w:id="596" w:date="2019-03-15T06:01:53Z" w:author="Jiayi Liu">
        <w:r>
          <w:rPr>
            <w:rStyle w:val="None"/>
            <w:sz w:val="24"/>
            <w:szCs w:val="24"/>
          </w:rPr>
          <w:fldChar w:fldCharType="separate" w:fldLock="0"/>
        </w:r>
      </w:del>
      <w:del w:id="597" w:date="2019-03-15T06:01:53Z" w:author="Jiayi Liu">
        <w:r>
          <w:rPr>
            <w:rStyle w:val="None"/>
            <w:sz w:val="24"/>
            <w:szCs w:val="24"/>
            <w:rtl w:val="0"/>
            <w:lang w:val="en-US"/>
          </w:rPr>
          <w:delText>(Moles 2013)</w:delText>
        </w:r>
      </w:del>
      <w:del w:id="598" w:date="2019-03-15T06:01:53Z" w:author="Jiayi Liu">
        <w:r>
          <w:rPr>
            <w:rStyle w:val="None"/>
            <w:sz w:val="24"/>
            <w:szCs w:val="24"/>
          </w:rPr>
          <w:fldChar w:fldCharType="end" w:fldLock="0"/>
        </w:r>
      </w:del>
      <w:del w:id="599" w:date="2019-03-15T06:01:53Z" w:author="Jiayi Liu">
        <w:r>
          <w:rPr>
            <w:rStyle w:val="None"/>
            <w:sz w:val="24"/>
            <w:szCs w:val="24"/>
            <w:rtl w:val="0"/>
            <w:lang w:val="en-US"/>
          </w:rPr>
          <w:delText xml:space="preserve">. </w:delText>
        </w:r>
      </w:del>
    </w:p>
    <w:p>
      <w:pPr>
        <w:pStyle w:val="Body A"/>
        <w:suppressAutoHyphens w:val="1"/>
        <w:spacing w:line="276" w:lineRule="auto"/>
        <w:jc w:val="both"/>
        <w:rPr>
          <w:del w:id="600" w:date="2019-03-15T06:01:53Z" w:author="Jiayi Liu"/>
          <w:sz w:val="24"/>
          <w:szCs w:val="24"/>
        </w:rPr>
      </w:pPr>
    </w:p>
    <w:p>
      <w:pPr>
        <w:pStyle w:val="Body A"/>
        <w:suppressAutoHyphens w:val="1"/>
        <w:spacing w:line="276" w:lineRule="auto"/>
        <w:jc w:val="both"/>
        <w:rPr>
          <w:rStyle w:val="None"/>
          <w:sz w:val="24"/>
          <w:szCs w:val="24"/>
        </w:rPr>
      </w:pPr>
      <w:del w:id="601" w:date="2019-03-15T06:01:53Z" w:author="Jiayi Liu">
        <w:r>
          <w:rPr>
            <w:rStyle w:val="None"/>
            <w:sz w:val="24"/>
            <w:szCs w:val="24"/>
            <w:rtl w:val="0"/>
            <w:lang w:val="en-US"/>
          </w:rPr>
          <w:delText>Cross-sectional comparison of the three groups, as well as between</w:delText>
        </w:r>
      </w:del>
      <w:del w:id="602" w:date="2019-03-15T06:01:53Z" w:author="Jiayi Liu">
        <w:r>
          <w:rPr>
            <w:rStyle w:val="None"/>
            <w:sz w:val="24"/>
            <w:szCs w:val="24"/>
            <w:rtl w:val="0"/>
            <w:lang w:val="zh-TW" w:eastAsia="zh-TW"/>
          </w:rPr>
          <w:delText xml:space="preserve"> any</w:delText>
        </w:r>
      </w:del>
      <w:del w:id="603" w:date="2019-03-15T06:01:53Z" w:author="Jiayi Liu">
        <w:r>
          <w:rPr>
            <w:rStyle w:val="None"/>
            <w:sz w:val="24"/>
            <w:szCs w:val="24"/>
            <w:rtl w:val="0"/>
            <w:lang w:val="en-US"/>
          </w:rPr>
          <w:delText xml:space="preserve"> two groups, showed that the gut microbiota did not differ significantly before the 14th and after the 21st day of life.</w:delText>
        </w:r>
      </w:del>
      <w:del w:id="604" w:date="2019-03-15T06:01:53Z" w:author="Jiayi Liu">
        <w:r>
          <w:rPr>
            <w:rStyle w:val="None"/>
            <w:sz w:val="24"/>
            <w:szCs w:val="24"/>
            <w:rtl w:val="0"/>
            <w:lang w:val="zh-TW" w:eastAsia="zh-TW"/>
          </w:rPr>
          <w:delText xml:space="preserve"> </w:delText>
        </w:r>
      </w:del>
      <w:del w:id="605" w:date="2019-03-15T06:01:53Z" w:author="Jiayi Liu">
        <w:r>
          <w:rPr>
            <w:rStyle w:val="None"/>
            <w:sz w:val="24"/>
            <w:szCs w:val="24"/>
            <w:rtl w:val="0"/>
            <w:lang w:val="en-US"/>
          </w:rPr>
          <w:delText xml:space="preserve">From the 14th to 21st day postnatally, the first and second principal coordinates accounted for 71.54% and 8.61% of the inter-sample variance, respectively (FIG. 4a, b, d, and e, a. Anosim, r=0.02, p=0.797, b. Anosim, r=0.12, p=0.079, d. Anosim, r=0.21, p=0.087, e. Anosim, r=0.11, p=0.183). The phylogenetic composition of the intestinal microbiota also differed significantly among the NEC, LOS and </w:delText>
        </w:r>
      </w:del>
      <w:del w:id="606" w:date="2019-03-15T06:01:53Z" w:author="Jiayi Liu">
        <w:r>
          <w:rPr>
            <w:rStyle w:val="None"/>
            <w:sz w:val="24"/>
            <w:szCs w:val="24"/>
            <w:rtl w:val="0"/>
            <w:lang w:val="zh-TW" w:eastAsia="zh-TW"/>
          </w:rPr>
          <w:delText>control</w:delText>
        </w:r>
      </w:del>
      <w:del w:id="607" w:date="2019-03-15T06:01:53Z" w:author="Jiayi Liu">
        <w:r>
          <w:rPr>
            <w:rStyle w:val="None"/>
            <w:sz w:val="24"/>
            <w:szCs w:val="24"/>
            <w:rtl w:val="0"/>
            <w:lang w:val="en-US"/>
          </w:rPr>
          <w:delText xml:space="preserve"> groups during the third week after birth (FIG. 4c, Anosim r=0.32 p=0.001), suggesting the likely association of microbial pattern and the onset of NEC. Furthermore, the comparison of the bacterial composition of the NEC and </w:delText>
        </w:r>
      </w:del>
      <w:del w:id="608" w:date="2019-03-15T06:01:53Z" w:author="Jiayi Liu">
        <w:r>
          <w:rPr>
            <w:rStyle w:val="None"/>
            <w:sz w:val="24"/>
            <w:szCs w:val="24"/>
            <w:rtl w:val="0"/>
            <w:lang w:val="zh-TW" w:eastAsia="zh-TW"/>
          </w:rPr>
          <w:delText>control</w:delText>
        </w:r>
      </w:del>
      <w:del w:id="609" w:date="2019-03-15T06:01:53Z" w:author="Jiayi Liu">
        <w:r>
          <w:rPr>
            <w:rStyle w:val="None"/>
            <w:sz w:val="24"/>
            <w:szCs w:val="24"/>
            <w:rtl w:val="0"/>
            <w:lang w:val="en-US"/>
          </w:rPr>
          <w:delText xml:space="preserve"> groups showed significant differences from the 21st to 28th day of life (FIG. S2, ANOSIM r=0.27, p=0.030), indicating persistent dysbiosis after the disease onset, although the divergence after the 28th day of life was less significant (Anosim, r=0.22, p = 0.052). Considering the potential influence of individual differences, we also compared the microbiome composition of singular cases using PCoA on a bi-weekly basis and found a significant chronological pattern of intestinal microbiome after birth for three NEC infants (FIG. 5a~d; a. Anosim, r=0.36, p=0.01, b. Anosim, r=1.00, p=0.035, c. Anosim, r=0.610, p=0.014, d. Anosim, r=0.09, p=0.800).</w:delText>
        </w:r>
      </w:del>
    </w:p>
    <w:p>
      <w:pPr>
        <w:pStyle w:val="Body A"/>
        <w:suppressAutoHyphens w:val="1"/>
        <w:spacing w:line="276" w:lineRule="auto"/>
        <w:jc w:val="both"/>
        <w:rPr>
          <w:rStyle w:val="None"/>
          <w:b w:val="1"/>
          <w:bCs w:val="1"/>
          <w:sz w:val="28"/>
          <w:szCs w:val="28"/>
        </w:rPr>
      </w:pPr>
    </w:p>
    <w:p>
      <w:pPr>
        <w:pStyle w:val="Body A"/>
        <w:suppressAutoHyphens w:val="1"/>
        <w:spacing w:line="276" w:lineRule="auto"/>
        <w:jc w:val="both"/>
        <w:rPr>
          <w:del w:id="610" w:date="2019-03-15T06:02:00Z" w:author="Jiayi Liu"/>
          <w:rStyle w:val="None"/>
          <w:sz w:val="24"/>
          <w:szCs w:val="24"/>
        </w:rPr>
      </w:pPr>
      <w:r>
        <w:rPr>
          <w:rStyle w:val="None"/>
          <w:b w:val="1"/>
          <w:bCs w:val="1"/>
          <w:sz w:val="28"/>
          <w:szCs w:val="28"/>
          <w:rtl w:val="0"/>
          <w:lang w:val="en-US"/>
        </w:rPr>
        <w:t>DISCUSSION</w:t>
      </w:r>
      <w:r>
        <w:rPr>
          <w:rStyle w:val="None"/>
          <w:rFonts w:ascii="Arial Unicode MS" w:cs="Arial Unicode MS" w:hAnsi="Arial Unicode MS" w:eastAsia="Arial Unicode MS"/>
          <w:sz w:val="28"/>
          <w:szCs w:val="28"/>
        </w:rPr>
        <w:br w:type="textWrapping"/>
      </w:r>
      <w:del w:id="611" w:date="2019-03-15T06:02:00Z" w:author="Jiayi Liu">
        <w:r>
          <w:rPr>
            <w:rStyle w:val="None"/>
            <w:sz w:val="24"/>
            <w:szCs w:val="24"/>
            <w:rtl w:val="0"/>
            <w:lang w:val="en-US"/>
          </w:rPr>
          <w:delText xml:space="preserve">More than 10 trillion microbes reside in the human intestinal epithelia </w:delText>
        </w:r>
      </w:del>
      <w:del w:id="612" w:date="2019-03-15T06:02:00Z" w:author="Jiayi Liu">
        <w:r>
          <w:rPr>
            <w:rStyle w:val="None"/>
            <w:sz w:val="24"/>
            <w:szCs w:val="24"/>
          </w:rPr>
          <w:fldChar w:fldCharType="begin" w:fldLock="0"/>
        </w:r>
      </w:del>
      <w:del w:id="613" w:date="2019-03-15T06:02:00Z" w:author="Jiayi Liu">
        <w:r>
          <w:rPr>
            <w:rStyle w:val="None"/>
            <w:sz w:val="24"/>
            <w:szCs w:val="24"/>
          </w:rPr>
          <w:delInstrText xml:space="preserve"> ADDIN EN.CITE &lt;EndNote&gt;&lt;Cite  &gt;&lt;Author&gt;Ley&lt;/Author&gt;&lt;Year&gt;2006&lt;/Year&gt;&lt;RecNum&gt;15&lt;/RecNum&gt;&lt;DisplayText&gt;(Ley 2006)&lt;/DisplayText&gt;&lt;record&gt;&lt;rec-number&gt;15&lt;/rec-number&gt;&lt;foreign-keys&gt;&lt;key app="EN" db-id="2zt5prfx5s2e9rea52gpsr2bwddattvw2wsa" timestamp="1534351178"&gt;15&lt;/key&gt;&lt;/foreign-keys&gt;&lt;ref-type name="Journal Article"&gt;17&lt;/ref-type&gt;&lt;contributors&gt;&lt;authors&gt;&lt;author&gt;Ley, Ruth E.&lt;/author&gt;&lt;author&gt;Peterson, Daniel A.&lt;/author&gt;&lt;author&gt;Gordon, Jeffrey I.&lt;/author&gt;&lt;/authors&gt;&lt;/contributors&gt;&lt;titles&gt;&lt;title&gt;Ecological and Evolutionary Forces Shaping Microbial Diversity in the Human Intestine&lt;/title&gt;&lt;secondary-title&gt;Cell&lt;/secondary-title&gt;&lt;/titles&gt;&lt;pages&gt;837-848&lt;/pages&gt;&lt;volume&gt;124&lt;/volume&gt;&lt;dates&gt;&lt;year&gt;2006&lt;/year&gt;&lt;/dates&gt;&lt;publisher&gt;Cell Press&lt;/publisher&gt;&lt;urls/&gt;&lt;electronic-resource-num&gt;10.1016/J.CELL.2006.02.017&lt;/electronic-resource-num&gt;&lt;/record&gt;&lt;/Cite&gt;&lt;/EndNote&gt;</w:delInstrText>
        </w:r>
      </w:del>
      <w:del w:id="614" w:date="2019-03-15T06:02:00Z" w:author="Jiayi Liu">
        <w:r>
          <w:rPr>
            <w:rStyle w:val="None"/>
            <w:sz w:val="24"/>
            <w:szCs w:val="24"/>
          </w:rPr>
          <w:fldChar w:fldCharType="separate" w:fldLock="0"/>
        </w:r>
      </w:del>
      <w:del w:id="615" w:date="2019-03-15T06:02:00Z" w:author="Jiayi Liu">
        <w:r>
          <w:rPr>
            <w:rStyle w:val="None"/>
            <w:sz w:val="24"/>
            <w:szCs w:val="24"/>
            <w:rtl w:val="0"/>
            <w:lang w:val="en-US"/>
          </w:rPr>
          <w:delText>(Ley 2006)</w:delText>
        </w:r>
      </w:del>
      <w:del w:id="616" w:date="2019-03-15T06:02:00Z" w:author="Jiayi Liu">
        <w:r>
          <w:rPr>
            <w:rStyle w:val="None"/>
            <w:sz w:val="24"/>
            <w:szCs w:val="24"/>
          </w:rPr>
          <w:fldChar w:fldCharType="end" w:fldLock="0"/>
        </w:r>
      </w:del>
      <w:del w:id="617" w:date="2019-03-15T06:02:00Z" w:author="Jiayi Liu">
        <w:r>
          <w:rPr>
            <w:rStyle w:val="None"/>
            <w:sz w:val="24"/>
            <w:szCs w:val="24"/>
            <w:rtl w:val="0"/>
            <w:lang w:val="en-US"/>
          </w:rPr>
          <w:delText xml:space="preserve">, which </w:delText>
        </w:r>
      </w:del>
      <w:del w:id="618" w:date="2019-03-15T06:02:00Z" w:author="Jiayi Liu">
        <w:r>
          <w:rPr>
            <w:rStyle w:val="None"/>
            <w:color w:val="ff0000"/>
            <w:sz w:val="24"/>
            <w:szCs w:val="24"/>
            <w:u w:color="ff0000"/>
            <w:rtl w:val="0"/>
            <w:lang w:val="en-US"/>
          </w:rPr>
          <w:delText xml:space="preserve">shapes many aspects of human health </w:delText>
        </w:r>
      </w:del>
      <w:del w:id="619" w:date="2019-03-15T06:02:00Z" w:author="Jiayi Liu">
        <w:r>
          <w:rPr>
            <w:rStyle w:val="None"/>
            <w:sz w:val="24"/>
            <w:szCs w:val="24"/>
          </w:rPr>
          <w:fldChar w:fldCharType="begin" w:fldLock="0"/>
        </w:r>
      </w:del>
      <w:del w:id="620" w:date="2019-03-15T06:02:00Z" w:author="Jiayi Liu">
        <w:r>
          <w:rPr>
            <w:rStyle w:val="None"/>
            <w:sz w:val="24"/>
            <w:szCs w:val="24"/>
          </w:rPr>
          <w:delInstrText xml:space="preserve"> ADDIN EN.CITE &lt;EndNote&gt;&lt;Cite  &gt;&lt;Author&gt;Li&lt;/Author&gt;&lt;Year&gt;2016&lt;/Year&gt;&lt;RecNum&gt;13&lt;/RecNum&gt;&lt;DisplayText&gt;(Li 2016, Lozupone 2012, O'Hara 2006)&lt;/DisplayText&gt;&lt;record&gt;&lt;rec-number&gt;13&lt;/rec-number&gt;&lt;foreign-keys&gt;&lt;key app="EN" db-id="2zt5prfx5s2e9rea52gpsr2bwddattvw2wsa" timestamp="1534351178"&gt;13&lt;/key&gt;&lt;/foreign-keys&gt;&lt;ref-type name="Journal Article"&gt;17&lt;/ref-type&gt;&lt;contributors&gt;&lt;authors&gt;&lt;author&gt;Li, Daotong&lt;/author&gt;&lt;author&gt;Wang, Pan Pengpu&lt;/author&gt;&lt;author&gt;Wang, Pan Pengpu&lt;/author&gt;&lt;author&gt;Hu, Xiaosong&lt;/author&gt;&lt;author&gt;Chen, Fang&lt;/author&gt;&lt;/authors&gt;&lt;/contributors&gt;&lt;titles&gt;&lt;title&gt;The gut microbiota: A treasure for human health&lt;/title&gt;&lt;secondary-title&gt;Biotechnology Advances&lt;/secondary-title&gt;&lt;/titles&gt;&lt;pages&gt;1210-1224&lt;/pages&gt;&lt;volume&gt;34&lt;/volume&gt;&lt;keywords&gt;&lt;keyword&gt;Bacteria&lt;/keyword&gt;&lt;keyword&gt;Disease&lt;/keyword&gt;&lt;keyword&gt;Gut microbiota&lt;/keyword&gt;&lt;keyword&gt;Human health&lt;/keyword&gt;&lt;keyword&gt;Prebiotics&lt;/keyword&gt;&lt;keyword&gt;Probiotics&lt;/keyword&gt;&lt;/keywords&gt;&lt;dates&gt;&lt;year&gt;2016&lt;/year&gt;&lt;/dates&gt;&lt;accession-num&gt;27592384&lt;/accession-num&gt;&lt;urls/&gt;&lt;electronic-resource-num&gt;10.1016/j.biotechadv.2016.08.003&lt;/electronic-resource-num&gt;&lt;/record&gt;&lt;/Cite&gt;&lt;Cite  &gt;&lt;Author&gt;Lozupone&lt;/Author&gt;&lt;Year&gt;2012&lt;/Year&gt;&lt;RecNum&gt;36&lt;/RecNum&gt;&lt;record&gt;&lt;rec-number&gt;36&lt;/rec-number&gt;&lt;foreign-keys&gt;&lt;key app="EN" db-id="2zt5prfx5s2e9rea52gpsr2bwddattvw2wsa" timestamp="1534351178"&gt;36&lt;/key&gt;&lt;/foreign-keys&gt;&lt;ref-type name="Journal Article"&gt;17&lt;/ref-type&gt;&lt;contributors&gt;&lt;authors&gt;&lt;author&gt;Lozupone, Catherine A.&lt;/author&gt;&lt;author&gt;Stombaugh, Jesse I.&lt;/author&gt;&lt;author&gt;Gordon, Jeffrey I.&lt;/author&gt;&lt;author&gt;Jansson, Janet K.&lt;/author&gt;&lt;author&gt;Knight, Rob&lt;/author&gt;&lt;author&gt;Stomabaugh, J&lt;/author&gt;&lt;author&gt;Gordon, Jeffrey I.&lt;/author&gt;&lt;author&gt;Jansson, Janet K.&lt;/author&gt;&lt;author&gt;Knight, Rob&lt;/author&gt;&lt;/authors&gt;&lt;/contributors&gt;&lt;titles&gt;&lt;title&gt;Diversity , stability and resilience of the human gut microbiota&lt;/title&gt;&lt;secondary-title&gt;Nature&lt;/secondary-title&gt;&lt;/titles&gt;&lt;pages&gt;220-230&lt;/pages&gt;&lt;volume&gt;489&lt;/volume&gt;&lt;dates&gt;&lt;year&gt;2012&lt;/year&gt;&lt;/dates&gt;&lt;isbn&gt;1476-4687 (Electronic)\r0028-0836 (Linking)&lt;/isbn&gt;&lt;accession-num&gt;22972295&lt;/accession-num&gt;&lt;urls/&gt;&lt;electronic-resource-num&gt;10.1038/nature11550.Diversity&lt;/electronic-resource-num&gt;&lt;/record&gt;&lt;/Cite&gt;&lt;Cite  &gt;&lt;Author&gt;O'Hara&lt;/Author&gt;&lt;Year&gt;2006&lt;/Year&gt;&lt;RecNum&gt;14&lt;/RecNum&gt;&lt;record&gt;&lt;rec-number&gt;14&lt;/rec-number&gt;&lt;foreign-keys&gt;&lt;key app="EN" db-id="2zt5prfx5s2e9rea52gpsr2bwddattvw2wsa" timestamp="1534351178"&gt;14&lt;/key&gt;&lt;/foreign-keys&gt;&lt;ref-type name="Journal Article"&gt;17&lt;/ref-type&gt;&lt;contributors&gt;&lt;authors&gt;&lt;author&gt;O'Hara, Ann M&lt;/author&gt;&lt;author&gt;Shanahan, Fergus&lt;/author&gt;&lt;/authors&gt;&lt;/contributors&gt;&lt;titles&gt;&lt;title&gt;The gut flora as a forgotten organ&lt;/title&gt;&lt;secondary-title&gt;EMBO reports&lt;/secondary-title&gt;&lt;/titles&gt;&lt;pages&gt;688-693&lt;/pages&gt;&lt;volume&gt;7&lt;/volume&gt;&lt;dates&gt;&lt;year&gt;2006&lt;/year&gt;&lt;/dates&gt;&lt;accession-num&gt;16819463&lt;/accession-num&gt;&lt;urls/&gt;&lt;electronic-resource-num&gt;10.1038/sj.embor.7400731&lt;/electronic-resource-num&gt;&lt;/record&gt;&lt;/Cite&gt;&lt;/EndNote&gt;</w:delInstrText>
        </w:r>
      </w:del>
      <w:del w:id="621" w:date="2019-03-15T06:02:00Z" w:author="Jiayi Liu">
        <w:r>
          <w:rPr>
            <w:rStyle w:val="None"/>
            <w:sz w:val="24"/>
            <w:szCs w:val="24"/>
          </w:rPr>
          <w:fldChar w:fldCharType="separate" w:fldLock="0"/>
        </w:r>
      </w:del>
      <w:del w:id="622" w:date="2019-03-15T06:02:00Z" w:author="Jiayi Liu">
        <w:r>
          <w:rPr>
            <w:rStyle w:val="None"/>
            <w:sz w:val="24"/>
            <w:szCs w:val="24"/>
            <w:rtl w:val="0"/>
            <w:lang w:val="en-US"/>
          </w:rPr>
          <w:delText>(Li 2016, Lozupone 2012, O'Hara 2006)</w:delText>
        </w:r>
      </w:del>
      <w:del w:id="623" w:date="2019-03-15T06:02:00Z" w:author="Jiayi Liu">
        <w:r>
          <w:rPr>
            <w:rStyle w:val="None"/>
            <w:sz w:val="24"/>
            <w:szCs w:val="24"/>
          </w:rPr>
          <w:fldChar w:fldCharType="end" w:fldLock="0"/>
        </w:r>
      </w:del>
      <w:del w:id="624" w:date="2019-03-15T06:02:00Z" w:author="Jiayi Liu">
        <w:r>
          <w:rPr>
            <w:rStyle w:val="None"/>
            <w:sz w:val="24"/>
            <w:szCs w:val="24"/>
            <w:rtl w:val="0"/>
            <w:lang w:val="en-US"/>
          </w:rPr>
          <w:delText xml:space="preserve">. The disruption of the intestinal microenvironment might hinder this homeostasis and result in various disease including obesity </w:delText>
        </w:r>
      </w:del>
      <w:del w:id="625" w:date="2019-03-15T06:02:00Z" w:author="Jiayi Liu">
        <w:r>
          <w:rPr>
            <w:rStyle w:val="None"/>
            <w:sz w:val="24"/>
            <w:szCs w:val="24"/>
          </w:rPr>
          <w:fldChar w:fldCharType="begin" w:fldLock="0"/>
        </w:r>
      </w:del>
      <w:del w:id="626" w:date="2019-03-15T06:02:00Z" w:author="Jiayi Liu">
        <w:r>
          <w:rPr>
            <w:rStyle w:val="None"/>
            <w:sz w:val="24"/>
            <w:szCs w:val="24"/>
          </w:rPr>
          <w:delInstrText xml:space="preserve"> ADDIN EN.CITE &lt;EndNote&gt;&lt;Cite  &gt;&lt;Author&gt;Liu&lt;/Author&gt;&lt;Year&gt;2017&lt;/Year&gt;&lt;RecNum&gt;12&lt;/RecNum&gt;&lt;DisplayText&gt;(Liu 2017)&lt;/DisplayText&gt;&lt;record&gt;&lt;rec-number&gt;12&lt;/rec-number&gt;&lt;foreign-keys&gt;&lt;key app="EN" db-id="2zt5prfx5s2e9rea52gpsr2bwddattvw2wsa" timestamp="1534351178"&gt;12&lt;/key&gt;&lt;/foreign-keys&gt;&lt;ref-type name="Journal Article"&gt;17&lt;/ref-type&gt;&lt;contributors&gt;&lt;authors&gt;&lt;author&gt;Liu, R.&lt;/author&gt;&lt;author&gt;Hong, J.&lt;/author&gt;&lt;author&gt;Xu, X.&lt;/author&gt;&lt;author&gt;Feng, Q.&lt;/author&gt;&lt;author&gt;Zhang, D.&lt;/author&gt;&lt;author&gt;Gu, Y.&lt;/author&gt;&lt;author&gt;Shi, J.&lt;/author&gt;&lt;author&gt;Zhao, S.&lt;/author&gt;&lt;author&gt;Liu, W.&lt;/author&gt;&lt;author&gt;Wang, X.&lt;/author&gt;&lt;author&gt;Xia, H.&lt;/author&gt;&lt;author&gt;Liu, Z.&lt;/author&gt;&lt;author&gt;Cui, B.&lt;/author&gt;&lt;author&gt;Liang, P.&lt;/author&gt;&lt;author&gt;Xi, L.&lt;/author&gt;&lt;author&gt;Jin, J.&lt;/author&gt;&lt;author&gt;Ying, X.&lt;/author&gt;&lt;author&gt;Wang, X.&lt;/author&gt;&lt;author&gt;Zhao, X.&lt;/author&gt;&lt;author&gt;Li, W.&lt;/author&gt;&lt;author&gt;Jia, H.&lt;/author&gt;&lt;author&gt;Lan, Z.&lt;/author&gt;&lt;author&gt;Li, F.&lt;/author&gt;&lt;author&gt;Wang, R.&lt;/author&gt;&lt;author&gt;Sun, Y.&lt;/author&gt;&lt;author&gt;Yang, M.&lt;/author&gt;&lt;author&gt;Shen, Y.&lt;/author&gt;&lt;author&gt;Jie, Z.&lt;/author&gt;&lt;author&gt;Li, J.&lt;/author&gt;&lt;author&gt;Chen, X.&lt;/author&gt;&lt;author&gt;Zhong, H.&lt;/author&gt;&lt;author&gt;Xie, H.&lt;/author&gt;&lt;author&gt;Zhang, Y.&lt;/author&gt;&lt;author&gt;Gu, W.&lt;/author&gt;&lt;author&gt;Deng, X.&lt;/author&gt;&lt;author&gt;Shen, B.&lt;/author&gt;&lt;author&gt;Xu, X.&lt;/author&gt;&lt;author&gt;Yang, H.&lt;/author&gt;&lt;author&gt;Xu, G.&lt;/author&gt;&lt;author&gt;Bi, Y.&lt;/author&gt;&lt;author&gt;Lai, S.&lt;/author&gt;&lt;author&gt;Wang, J.&lt;/author&gt;&lt;author&gt;Qi, L.&lt;/author&gt;&lt;author&gt;Madsen, L.&lt;/author&gt;&lt;author&gt;Wang, J.&lt;/author&gt;&lt;author&gt;Ning, G.&lt;/author&gt;&lt;author&gt;Kristiansen, K.&lt;/author&gt;&lt;author&gt;Wang, W.&lt;/author&gt;&lt;/authors&gt;&lt;/contributors&gt;&lt;auth-address&gt;State Key Laboratory of Medical Genomes, National Clinical Research Center for Endocrine and Metabolic Diseases, Ruijin Hospital, Shanghai Jiao Tong University School of Medicine, Shanghai, China.&amp;#13;BGI-Shenzhen, Shenzhen, China.&amp;#13;BGI Education Center, University of Chinese Academy of Sciences, Shenzhen, China.&amp;#13;Shenzhen Engineering Laboratory of Detection and Intervention of Human Intestinal Microbiome, BGI-Shenzhen, Shenzhen, China.&amp;#13;China National GeneBank, BGI-Shenzhen, Shenzhen, China.&amp;#13;Laboratory of Endocrinology and Metabolism, Institute of Health Sciences, Shanghai Institutes for Biological Sciences (SIBS), Chinese Academy of Sciences (CAS) &amp;amp;Shanghai Jiao Tong University School of Medicine (SJTUSM), Shanghai, China.&amp;#13;Pancreatic Disease Center, Department of General Surgery, Ruijin Hospital, Shanghai Jiao Tong University School of Medicine, Shanghai, China.&amp;#13;CAS Key Laboratory of Separation Science for Analytical Chemistry, Dalian Institute of Chemical Physics, Chinese Academy of Sciences, Dalian, China.&amp;#13;Shenzhen Key Laboratory of Human Commensal Microorganisms and Health Research, BGI-Shenzhen, Shenzhen, China.&amp;#13;James D. Watson Institute of Genome Sciences, Hangzhou, China.&amp;#13;Department of Radiology and Radiological Science, Johns Hopkins School of Medicine, Baltimore, Maryland, USA.&amp;#13;Department of Nutrition, Harvard School of Public Health, Boston, Massachusetts, USA.&amp;#13;Department of Epidemiology, School of Public Health and Tropical Medicine, Tulane University, New Orleans, Louisiana, USA.&amp;#13;National Institute of Nutrition and Seafood Research, Bergen, Norway.&amp;#13;Laboratory of Genomics and Molecular Biomedicine, Department of Biology, University of Copenhagen, Copenhagen, Denmark.&lt;/auth-address&gt;&lt;titles&gt;&lt;title&gt;Gut microbiome and serum metabolome alterations in obesity and after weight-loss intervention&lt;/title&gt;&lt;secondary-title&gt;Nat Med&lt;/secondary-title&gt;&lt;/titles&gt;&lt;periodical&gt;&lt;full-title&gt;Nat Med&lt;/full-title&gt;&lt;/periodical&gt;&lt;pages&gt;859-868&lt;/pages&gt;&lt;volume&gt;23&lt;/volume&gt;&lt;number&gt;7&lt;/number&gt;&lt;keywords&gt;&lt;keyword&gt;Adiposity&lt;/keyword&gt;&lt;keyword&gt;Adult&lt;/keyword&gt;&lt;keyword&gt;Animals&lt;/keyword&gt;&lt;keyword&gt;Bacteroides/genetics&lt;/keyword&gt;&lt;keyword&gt;Bacteroides thetaiotaomicron/genetics&lt;/keyword&gt;&lt;keyword&gt;Bariatric Surgery&lt;/keyword&gt;&lt;keyword&gt;Case-Control Studies&lt;/keyword&gt;&lt;keyword&gt;DNA, Bacterial/*analysis&lt;/keyword&gt;&lt;keyword&gt;Dysbiosis/metabolism/*microbiology&lt;/keyword&gt;&lt;keyword&gt;Female&lt;/keyword&gt;&lt;keyword&gt;Fusobacterium/genetics&lt;/keyword&gt;&lt;keyword&gt;Gastrectomy&lt;/keyword&gt;&lt;keyword&gt;Gastrointestinal Microbiome/*genetics&lt;/keyword&gt;&lt;keyword&gt;Glutamic Acid/blood&lt;/keyword&gt;&lt;keyword&gt;Humans&lt;/keyword&gt;&lt;keyword&gt;Male&lt;/keyword&gt;&lt;keyword&gt;*Metabolome&lt;/keyword&gt;&lt;keyword&gt;Metagenome&lt;/keyword&gt;&lt;keyword&gt;Mice&lt;/keyword&gt;&lt;keyword&gt;Obesity/metabolism/*microbiology/surgery&lt;/keyword&gt;&lt;keyword&gt;Weight Gain&lt;/keyword&gt;&lt;keyword&gt;Young Adult&lt;/keyword&gt;&lt;/keywords&gt;&lt;dates&gt;&lt;year&gt;2017&lt;/year&gt;&lt;pub-dates&gt;&lt;date&gt;Jul&lt;/date&gt;&lt;/pub-dates&gt;&lt;/dates&gt;&lt;isbn&gt;1546-170X (Electronic)&amp;#13;1078-8956 (Linking)&lt;/isbn&gt;&lt;accession-num&gt;28628112&lt;/accession-num&gt;&lt;urls&gt;&lt;related-urls&gt;&lt;url&gt;https://www.ncbi.nlm.nih.gov/pubmed/28628112&lt;/url&gt;&lt;/related-urls&gt;&lt;/urls&gt;&lt;electronic-resource-num&gt;10.1038/nm.4358&lt;/electronic-resource-num&gt;&lt;/record&gt;&lt;/Cite&gt;&lt;/EndNote&gt;</w:delInstrText>
        </w:r>
      </w:del>
      <w:del w:id="627" w:date="2019-03-15T06:02:00Z" w:author="Jiayi Liu">
        <w:r>
          <w:rPr>
            <w:rStyle w:val="None"/>
            <w:sz w:val="24"/>
            <w:szCs w:val="24"/>
          </w:rPr>
          <w:fldChar w:fldCharType="separate" w:fldLock="0"/>
        </w:r>
      </w:del>
      <w:del w:id="628" w:date="2019-03-15T06:02:00Z" w:author="Jiayi Liu">
        <w:r>
          <w:rPr>
            <w:rStyle w:val="None"/>
            <w:sz w:val="24"/>
            <w:szCs w:val="24"/>
            <w:rtl w:val="0"/>
            <w:lang w:val="en-US"/>
          </w:rPr>
          <w:delText>(Liu 2017)</w:delText>
        </w:r>
      </w:del>
      <w:del w:id="629" w:date="2019-03-15T06:02:00Z" w:author="Jiayi Liu">
        <w:r>
          <w:rPr>
            <w:rStyle w:val="None"/>
            <w:sz w:val="24"/>
            <w:szCs w:val="24"/>
          </w:rPr>
          <w:fldChar w:fldCharType="end" w:fldLock="0"/>
        </w:r>
      </w:del>
      <w:del w:id="630" w:date="2019-03-15T06:02:00Z" w:author="Jiayi Liu">
        <w:r>
          <w:rPr>
            <w:rStyle w:val="None"/>
            <w:sz w:val="24"/>
            <w:szCs w:val="24"/>
            <w:rtl w:val="0"/>
            <w:lang w:val="en-US"/>
          </w:rPr>
          <w:delText xml:space="preserve">, IBD </w:delText>
        </w:r>
      </w:del>
      <w:del w:id="631" w:date="2019-03-15T06:02:00Z" w:author="Jiayi Liu">
        <w:r>
          <w:rPr>
            <w:rStyle w:val="None"/>
            <w:sz w:val="24"/>
            <w:szCs w:val="24"/>
          </w:rPr>
          <w:fldChar w:fldCharType="begin" w:fldLock="0"/>
        </w:r>
      </w:del>
      <w:del w:id="632" w:date="2019-03-15T06:02:00Z" w:author="Jiayi Liu">
        <w:r>
          <w:rPr>
            <w:rStyle w:val="None"/>
            <w:sz w:val="24"/>
            <w:szCs w:val="24"/>
          </w:rPr>
          <w:delInstrText xml:space="preserve"> ADDIN EN.CITE &lt;EndNote&gt;&lt;Cite  &gt;&lt;Author&gt;Ley&lt;/Author&gt;&lt;Year&gt;2006&lt;/Year&gt;&lt;RecNum&gt;15&lt;/RecNum&gt;&lt;DisplayText&gt;(Ley 2006)&lt;/DisplayText&gt;&lt;record&gt;&lt;rec-number&gt;15&lt;/rec-number&gt;&lt;foreign-keys&gt;&lt;key app="EN" db-id="2zt5prfx5s2e9rea52gpsr2bwddattvw2wsa" timestamp="1534351178"&gt;15&lt;/key&gt;&lt;/foreign-keys&gt;&lt;ref-type name="Journal Article"&gt;17&lt;/ref-type&gt;&lt;contributors&gt;&lt;authors&gt;&lt;author&gt;Ley, Ruth E.&lt;/author&gt;&lt;author&gt;Peterson, Daniel A.&lt;/author&gt;&lt;author&gt;Gordon, Jeffrey I.&lt;/author&gt;&lt;/authors&gt;&lt;/contributors&gt;&lt;titles&gt;&lt;title&gt;Ecological and Evolutionary Forces Shaping Microbial Diversity in the Human Intestine&lt;/title&gt;&lt;secondary-title&gt;Cell&lt;/secondary-title&gt;&lt;/titles&gt;&lt;pages&gt;837-848&lt;/pages&gt;&lt;volume&gt;124&lt;/volume&gt;&lt;dates&gt;&lt;year&gt;2006&lt;/year&gt;&lt;/dates&gt;&lt;publisher&gt;Cell Press&lt;/publisher&gt;&lt;urls/&gt;&lt;electronic-resource-num&gt;10.1016/J.CELL.2006.02.017&lt;/electronic-resource-num&gt;&lt;/record&gt;&lt;/Cite&gt;&lt;/EndNote&gt;</w:delInstrText>
        </w:r>
      </w:del>
      <w:del w:id="633" w:date="2019-03-15T06:02:00Z" w:author="Jiayi Liu">
        <w:r>
          <w:rPr>
            <w:rStyle w:val="None"/>
            <w:sz w:val="24"/>
            <w:szCs w:val="24"/>
          </w:rPr>
          <w:fldChar w:fldCharType="separate" w:fldLock="0"/>
        </w:r>
      </w:del>
      <w:del w:id="634" w:date="2019-03-15T06:02:00Z" w:author="Jiayi Liu">
        <w:r>
          <w:rPr>
            <w:rStyle w:val="None"/>
            <w:sz w:val="24"/>
            <w:szCs w:val="24"/>
            <w:rtl w:val="0"/>
            <w:lang w:val="en-US"/>
          </w:rPr>
          <w:delText>(Ley 2006)</w:delText>
        </w:r>
      </w:del>
      <w:del w:id="635" w:date="2019-03-15T06:02:00Z" w:author="Jiayi Liu">
        <w:r>
          <w:rPr>
            <w:rStyle w:val="None"/>
            <w:sz w:val="24"/>
            <w:szCs w:val="24"/>
          </w:rPr>
          <w:fldChar w:fldCharType="end" w:fldLock="0"/>
        </w:r>
      </w:del>
      <w:del w:id="636" w:date="2019-03-15T06:02:00Z" w:author="Jiayi Liu">
        <w:r>
          <w:rPr>
            <w:rStyle w:val="None"/>
            <w:sz w:val="24"/>
            <w:szCs w:val="24"/>
            <w:rtl w:val="0"/>
            <w:lang w:val="en-US"/>
          </w:rPr>
          <w:delText xml:space="preserve">, cardiovascular diseases </w:delText>
        </w:r>
      </w:del>
      <w:del w:id="637" w:date="2019-03-15T06:02:00Z" w:author="Jiayi Liu">
        <w:r>
          <w:rPr>
            <w:rStyle w:val="None"/>
            <w:sz w:val="24"/>
            <w:szCs w:val="24"/>
          </w:rPr>
          <w:fldChar w:fldCharType="begin" w:fldLock="0"/>
        </w:r>
      </w:del>
      <w:del w:id="638" w:date="2019-03-15T06:02:00Z" w:author="Jiayi Liu">
        <w:r>
          <w:rPr>
            <w:rStyle w:val="None"/>
            <w:sz w:val="24"/>
            <w:szCs w:val="24"/>
          </w:rPr>
          <w:delInstrText xml:space="preserve"> ADDIN EN.CITE &lt;EndNote&gt;&lt;Cite  &gt;&lt;Author&gt;Wang&lt;/Author&gt;&lt;Year&gt;2011&lt;/Year&gt;&lt;RecNum&gt;10&lt;/RecNum&gt;&lt;DisplayText&gt;(Wang 2011)&lt;/DisplayText&gt;&lt;record&gt;&lt;rec-number&gt;10&lt;/rec-number&gt;&lt;foreign-keys&gt;&lt;key app="EN" db-id="2zt5prfx5s2e9rea52gpsr2bwddattvw2wsa" timestamp="1534351178"&gt;10&lt;/key&gt;&lt;/foreign-keys&gt;&lt;ref-type name="Journal Article"&gt;17&lt;/ref-type&gt;&lt;contributors&gt;&lt;authors&gt;&lt;author&gt;Wang, Zeneng&lt;/author&gt;&lt;author&gt;Klipfell, Elizabeth&lt;/author&gt;&lt;author&gt;Bennett, Brian J&lt;/author&gt;&lt;author&gt;Koeth, Robert&lt;/author&gt;&lt;author&gt;Levison, Bruce S&lt;/author&gt;&lt;author&gt;Dugar, Brandon&lt;/author&gt;&lt;author&gt;Feldstein, Ariel E&lt;/author&gt;&lt;author&gt;Britt, Earl B&lt;/author&gt;&lt;author&gt;Fu, Xiaoming&lt;/author&gt;&lt;author&gt;Chung, Yoon-Mi&lt;/author&gt;&lt;author&gt;Wu, Yuping&lt;/author&gt;&lt;author&gt;Schauer, Phil&lt;/author&gt;&lt;author&gt;Smith, Jonathan D&lt;/author&gt;&lt;author&gt;Allayee, Hooman&lt;/author&gt;&lt;author&gt;Tang, W H Wilson&lt;/author&gt;&lt;author&gt;DiDonato, Joseph A&lt;/author&gt;&lt;author&gt;Lusis, Aldons J&lt;/author&gt;&lt;author&gt;Hazen, Stanley L&lt;/author&gt;&lt;/authors&gt;&lt;/contributors&gt;&lt;titles&gt;&lt;title&gt;Gut flora metabolism of phosphatidylcholine promotes cardiovascular disease.&lt;/title&gt;&lt;secondary-title&gt;Nature&lt;/secondary-title&gt;&lt;/titles&gt;&lt;pages&gt;57-63&lt;/pages&gt;&lt;volume&gt;472&lt;/volume&gt;&lt;dates&gt;&lt;year&gt;2011&lt;/year&gt;&lt;/dates&gt;&lt;accession-num&gt;21475195&lt;/accession-num&gt;&lt;urls/&gt;&lt;electronic-resource-num&gt;10.1038/nature09922&lt;/electronic-resource-num&gt;&lt;/record&gt;&lt;/Cite&gt;&lt;/EndNote&gt;</w:delInstrText>
        </w:r>
      </w:del>
      <w:del w:id="639" w:date="2019-03-15T06:02:00Z" w:author="Jiayi Liu">
        <w:r>
          <w:rPr>
            <w:rStyle w:val="None"/>
            <w:sz w:val="24"/>
            <w:szCs w:val="24"/>
          </w:rPr>
          <w:fldChar w:fldCharType="separate" w:fldLock="0"/>
        </w:r>
      </w:del>
      <w:del w:id="640" w:date="2019-03-15T06:02:00Z" w:author="Jiayi Liu">
        <w:r>
          <w:rPr>
            <w:rStyle w:val="None"/>
            <w:sz w:val="24"/>
            <w:szCs w:val="24"/>
            <w:rtl w:val="0"/>
            <w:lang w:val="en-US"/>
          </w:rPr>
          <w:delText>(Wang 2011)</w:delText>
        </w:r>
      </w:del>
      <w:del w:id="641" w:date="2019-03-15T06:02:00Z" w:author="Jiayi Liu">
        <w:r>
          <w:rPr>
            <w:rStyle w:val="None"/>
            <w:sz w:val="24"/>
            <w:szCs w:val="24"/>
          </w:rPr>
          <w:fldChar w:fldCharType="end" w:fldLock="0"/>
        </w:r>
      </w:del>
      <w:del w:id="642" w:date="2019-03-15T06:02:00Z" w:author="Jiayi Liu">
        <w:r>
          <w:rPr>
            <w:rStyle w:val="None"/>
            <w:sz w:val="24"/>
            <w:szCs w:val="24"/>
            <w:rtl w:val="0"/>
            <w:lang w:val="en-US"/>
          </w:rPr>
          <w:delText xml:space="preserve">, as well as mental disorders </w:delText>
        </w:r>
      </w:del>
      <w:del w:id="643" w:date="2019-03-15T06:02:00Z" w:author="Jiayi Liu">
        <w:r>
          <w:rPr>
            <w:rStyle w:val="None"/>
            <w:sz w:val="24"/>
            <w:szCs w:val="24"/>
          </w:rPr>
          <w:fldChar w:fldCharType="begin" w:fldLock="0"/>
        </w:r>
      </w:del>
      <w:del w:id="644" w:date="2019-03-15T06:02:00Z" w:author="Jiayi Liu">
        <w:r>
          <w:rPr>
            <w:rStyle w:val="None"/>
            <w:sz w:val="24"/>
            <w:szCs w:val="24"/>
          </w:rPr>
          <w:delInstrText xml:space="preserve"> ADDIN EN.CITE &lt;EndNote&gt;&lt;Cite  &gt;&lt;Author&gt;Rogers&lt;/Author&gt;&lt;Year&gt;2016&lt;/Year&gt;&lt;RecNum&gt;9&lt;/RecNum&gt;&lt;DisplayText&gt;(Rogers 2016)&lt;/DisplayText&gt;&lt;record&gt;&lt;rec-number&gt;9&lt;/rec-number&gt;&lt;foreign-keys&gt;&lt;key app="EN" db-id="2zt5prfx5s2e9rea52gpsr2bwddattvw2wsa" timestamp="1534351178"&gt;9&lt;/key&gt;&lt;/foreign-keys&gt;&lt;ref-type name="Journal Article"&gt;17&lt;/ref-type&gt;&lt;contributors&gt;&lt;authors&gt;&lt;author&gt;Rogers, G B&lt;/author&gt;&lt;author&gt;Keating, D J&lt;/author&gt;&lt;author&gt;Young, R L&lt;/author&gt;&lt;author&gt;Wong, M-L&lt;/author&gt;&lt;author&gt;Licinio, J&lt;/author&gt;&lt;author&gt;Wesselingh, S&lt;/author&gt;&lt;/authors&gt;&lt;/contributors&gt;&lt;titles&gt;&lt;title&gt;From gut dysbiosis to altered brain function and mental illness: mechanisms and pathways&lt;/title&gt;&lt;secondary-title&gt;Molecular Psychiatry&lt;/secondary-title&gt;&lt;/titles&gt;&lt;pages&gt;738-748&lt;/pages&gt;&lt;volume&gt;21&lt;/volume&gt;&lt;dates&gt;&lt;year&gt;2016&lt;/year&gt;&lt;/dates&gt;&lt;urls/&gt;&lt;electronic-resource-num&gt;10.1038/mp.2016.50&lt;/electronic-resource-num&gt;&lt;/record&gt;&lt;/Cite&gt;&lt;/EndNote&gt;</w:delInstrText>
        </w:r>
      </w:del>
      <w:del w:id="645" w:date="2019-03-15T06:02:00Z" w:author="Jiayi Liu">
        <w:r>
          <w:rPr>
            <w:rStyle w:val="None"/>
            <w:sz w:val="24"/>
            <w:szCs w:val="24"/>
          </w:rPr>
          <w:fldChar w:fldCharType="separate" w:fldLock="0"/>
        </w:r>
      </w:del>
      <w:del w:id="646" w:date="2019-03-15T06:02:00Z" w:author="Jiayi Liu">
        <w:r>
          <w:rPr>
            <w:rStyle w:val="None"/>
            <w:sz w:val="24"/>
            <w:szCs w:val="24"/>
            <w:rtl w:val="0"/>
            <w:lang w:val="en-US"/>
          </w:rPr>
          <w:delText>(Rogers 2016)</w:delText>
        </w:r>
      </w:del>
      <w:del w:id="647" w:date="2019-03-15T06:02:00Z" w:author="Jiayi Liu">
        <w:r>
          <w:rPr>
            <w:rStyle w:val="None"/>
            <w:sz w:val="24"/>
            <w:szCs w:val="24"/>
          </w:rPr>
          <w:fldChar w:fldCharType="end" w:fldLock="0"/>
        </w:r>
      </w:del>
      <w:del w:id="648" w:date="2019-03-15T06:02:00Z" w:author="Jiayi Liu">
        <w:r>
          <w:rPr>
            <w:rStyle w:val="None"/>
            <w:sz w:val="24"/>
            <w:szCs w:val="24"/>
            <w:rtl w:val="0"/>
            <w:lang w:val="en-US"/>
          </w:rPr>
          <w:delText>, among others. Although evidence is still lacking regarding the long-term impact of early bacterial colonization on human health, it is still a valuable parameter in elucidating newborns</w:delText>
        </w:r>
      </w:del>
      <w:del w:id="649" w:date="2019-03-15T06:02:00Z" w:author="Jiayi Liu">
        <w:r>
          <w:rPr>
            <w:rStyle w:val="None"/>
            <w:sz w:val="24"/>
            <w:szCs w:val="24"/>
            <w:rtl w:val="0"/>
            <w:lang w:val="en-US"/>
          </w:rPr>
          <w:delText xml:space="preserve">’ </w:delText>
        </w:r>
      </w:del>
      <w:del w:id="650" w:date="2019-03-15T06:02:00Z" w:author="Jiayi Liu">
        <w:r>
          <w:rPr>
            <w:rStyle w:val="None"/>
            <w:sz w:val="24"/>
            <w:szCs w:val="24"/>
            <w:rtl w:val="0"/>
            <w:lang w:val="en-US"/>
          </w:rPr>
          <w:delText xml:space="preserve">health, or alternatively their predisposition to diseases. So far, little studies have focused on either NEC or LOS in adults, and that on systemic inflammation or septic conditions are limited. The most recently identified causative genus of NEC is </w:delText>
        </w:r>
      </w:del>
      <w:del w:id="651" w:date="2019-03-15T06:02:00Z" w:author="Jiayi Liu">
        <w:r>
          <w:rPr>
            <w:rStyle w:val="None"/>
            <w:i w:val="1"/>
            <w:iCs w:val="1"/>
            <w:sz w:val="24"/>
            <w:szCs w:val="24"/>
            <w:rtl w:val="0"/>
            <w:lang w:val="en-US"/>
          </w:rPr>
          <w:delText xml:space="preserve">Clostridium </w:delText>
        </w:r>
      </w:del>
      <w:del w:id="652" w:date="2019-03-15T06:02:00Z" w:author="Jiayi Liu">
        <w:r>
          <w:rPr>
            <w:rStyle w:val="None"/>
            <w:sz w:val="24"/>
            <w:szCs w:val="24"/>
          </w:rPr>
          <w:fldChar w:fldCharType="begin" w:fldLock="0"/>
        </w:r>
      </w:del>
      <w:del w:id="653" w:date="2019-03-15T06:02:00Z" w:author="Jiayi Liu">
        <w:r>
          <w:rPr>
            <w:rStyle w:val="None"/>
            <w:sz w:val="24"/>
            <w:szCs w:val="24"/>
          </w:rPr>
          <w:delInstrText xml:space="preserve"> ADDIN EN.CITE &lt;EndNote&gt;&lt;Cite  &gt;&lt;Author&gt;Hosny&lt;/Author&gt;&lt;Year&gt;2017&lt;/Year&gt;&lt;RecNum&gt;20&lt;/RecNum&gt;&lt;DisplayText&gt;(Hosny 2017)&lt;/DisplayText&gt;&lt;record&gt;&lt;rec-number&gt;20&lt;/rec-number&gt;&lt;foreign-keys&gt;&lt;key app="EN" db-id="2zt5prfx5s2e9rea52gpsr2bwddattvw2wsa" timestamp="1534351178"&gt;20&lt;/key&gt;&lt;/foreign-keys&gt;&lt;ref-type name="Journal Article"&gt;17&lt;/ref-type&gt;&lt;contributors&gt;&lt;authors&gt;&lt;author&gt;Hosny, Michel&lt;/author&gt;&lt;author&gt;Cassir, Nadim&lt;/author&gt;&lt;author&gt;La Scola, Bernard&lt;/author&gt;&lt;/authors&gt;&lt;/contributors&gt;&lt;titles&gt;&lt;title&gt;Updating on gut microbiota and its relationship with the occurrence of necrotizing enterocolitis&lt;/title&gt;&lt;secondary-title&gt;Human Microbiome Journal&lt;/secondary-title&gt;&lt;/titles&gt;&lt;periodical&gt;&lt;full-title&gt;Human Microbiome Journal&lt;/full-title&gt;&lt;/periodical&gt;&lt;pages&gt;14-19&lt;/pages&gt;&lt;volume&gt;4&lt;/volume&gt;&lt;keywords&gt;&lt;keyword&gt;Dysbiosis&lt;/keyword&gt;&lt;keyword&gt;Gut microbiota&lt;/keyword&gt;&lt;keyword&gt;Necrotizing enterocolitis&lt;/keyword&gt;&lt;keyword&gt;Toxins&lt;/keyword&gt;&lt;/keywords&gt;&lt;dates&gt;&lt;year&gt;2017&lt;/year&gt;&lt;/dates&gt;&lt;urls/&gt;&lt;electronic-resource-num&gt;10.1016/j.humic.2016.09.002&lt;/electronic-resource-num&gt;&lt;/record&gt;&lt;/Cite&gt;&lt;/EndNote&gt;</w:delInstrText>
        </w:r>
      </w:del>
      <w:del w:id="654" w:date="2019-03-15T06:02:00Z" w:author="Jiayi Liu">
        <w:r>
          <w:rPr>
            <w:rStyle w:val="None"/>
            <w:sz w:val="24"/>
            <w:szCs w:val="24"/>
          </w:rPr>
          <w:fldChar w:fldCharType="separate" w:fldLock="0"/>
        </w:r>
      </w:del>
      <w:del w:id="655" w:date="2019-03-15T06:02:00Z" w:author="Jiayi Liu">
        <w:r>
          <w:rPr>
            <w:rStyle w:val="None"/>
            <w:sz w:val="24"/>
            <w:szCs w:val="24"/>
            <w:rtl w:val="0"/>
            <w:lang w:val="en-US"/>
          </w:rPr>
          <w:delText>(Hosny 2017)</w:delText>
        </w:r>
      </w:del>
      <w:del w:id="656" w:date="2019-03-15T06:02:00Z" w:author="Jiayi Liu">
        <w:r>
          <w:rPr>
            <w:rStyle w:val="None"/>
            <w:sz w:val="24"/>
            <w:szCs w:val="24"/>
          </w:rPr>
          <w:fldChar w:fldCharType="end" w:fldLock="0"/>
        </w:r>
      </w:del>
      <w:del w:id="657" w:date="2019-03-15T06:02:00Z" w:author="Jiayi Liu">
        <w:r>
          <w:rPr>
            <w:rStyle w:val="None"/>
            <w:sz w:val="24"/>
            <w:szCs w:val="24"/>
            <w:rtl w:val="0"/>
            <w:lang w:val="en-US"/>
          </w:rPr>
          <w:delText>. However, no specific pathogen has been implicated in its etiology, and a 2013 report suggested that early dysbiosis during 4</w:delText>
        </w:r>
      </w:del>
      <w:del w:id="658" w:date="2019-03-15T06:02:00Z" w:author="Jiayi Liu">
        <w:r>
          <w:rPr>
            <w:rStyle w:val="None"/>
            <w:sz w:val="24"/>
            <w:szCs w:val="24"/>
            <w:rtl w:val="0"/>
            <w:lang w:val="en-US"/>
          </w:rPr>
          <w:delText>–</w:delText>
        </w:r>
      </w:del>
      <w:del w:id="659" w:date="2019-03-15T06:02:00Z" w:author="Jiayi Liu">
        <w:r>
          <w:rPr>
            <w:rStyle w:val="None"/>
            <w:sz w:val="24"/>
            <w:szCs w:val="24"/>
            <w:rtl w:val="0"/>
            <w:lang w:val="en-US"/>
          </w:rPr>
          <w:delText xml:space="preserve">9 days of life may be strongly involved in NEC pathophysiology </w:delText>
        </w:r>
      </w:del>
      <w:del w:id="660" w:date="2019-03-15T06:02:00Z" w:author="Jiayi Liu">
        <w:r>
          <w:rPr>
            <w:rStyle w:val="None"/>
            <w:sz w:val="24"/>
            <w:szCs w:val="24"/>
          </w:rPr>
          <w:fldChar w:fldCharType="begin" w:fldLock="0"/>
        </w:r>
      </w:del>
      <w:del w:id="661" w:date="2019-03-15T06:02:00Z" w:author="Jiayi Liu">
        <w:r>
          <w:rPr>
            <w:rStyle w:val="None"/>
            <w:sz w:val="24"/>
            <w:szCs w:val="24"/>
          </w:rPr>
          <w:delInstrText xml:space="preserve"> ADDIN EN.CITE &lt;EndNote&gt;&lt;Cite  &gt;&lt;Author&gt;Morrow&lt;/Author&gt;&lt;Year&gt;2013&lt;/Year&gt;&lt;RecNum&gt;8&lt;/RecNum&gt;&lt;DisplayText&gt;(Morrow 2013)&lt;/DisplayText&gt;&lt;record&gt;&lt;rec-number&gt;8&lt;/rec-number&gt;&lt;foreign-keys&gt;&lt;key app="EN" db-id="2zt5prfx5s2e9rea52gpsr2bwddattvw2wsa" timestamp="1534351178"&gt;8&lt;/key&gt;&lt;/foreign-keys&gt;&lt;ref-type name="Journal Article"&gt;17&lt;/ref-type&gt;&lt;contributors&gt;&lt;authors&gt;&lt;author&gt;Morrow, Ardythe L&lt;/author&gt;&lt;author&gt;Lagomarcino, Anne J&lt;/author&gt;&lt;author&gt;Schibler, Kurt R&lt;/author&gt;&lt;author&gt;Taft, Diana H&lt;/author&gt;&lt;author&gt;Yu, Zhuoteng&lt;/author&gt;&lt;author&gt;Wang, Bo&lt;/author&gt;&lt;author&gt;Altaye, Mekibib&lt;/author&gt;&lt;author&gt;Wagner, Michael&lt;/author&gt;&lt;author&gt;Gevers, Dirk&lt;/author&gt;&lt;author&gt;Ward, Doyle V&lt;/author&gt;&lt;author&gt;Kennedy, Michael A&lt;/author&gt;&lt;author&gt;Huttenhower, Curtis&lt;/author&gt;&lt;author&gt;Newburg, David S&lt;/author&gt;&lt;/authors&gt;&lt;/contributors&gt;&lt;titles&gt;&lt;title&gt;Early microbial and metabolomic signatures predict later onset of necrotizing enterocolitis in preterm infants.&lt;/title&gt;&lt;secondary-title&gt;Microbiome&lt;/secondary-title&gt;&lt;/titles&gt;&lt;pages&gt;13&lt;/pages&gt;&lt;volume&gt;1&lt;/volume&gt;&lt;dates&gt;&lt;year&gt;2013&lt;/year&gt;&lt;/dates&gt;&lt;accession-num&gt;24450576&lt;/accession-num&gt;&lt;urls/&gt;&lt;electronic-resource-num&gt;10.1186/2049-2618-1-13&lt;/electronic-resource-num&gt;&lt;/record&gt;&lt;/Cite&gt;&lt;/EndNote&gt;</w:delInstrText>
        </w:r>
      </w:del>
      <w:del w:id="662" w:date="2019-03-15T06:02:00Z" w:author="Jiayi Liu">
        <w:r>
          <w:rPr>
            <w:rStyle w:val="None"/>
            <w:sz w:val="24"/>
            <w:szCs w:val="24"/>
          </w:rPr>
          <w:fldChar w:fldCharType="separate" w:fldLock="0"/>
        </w:r>
      </w:del>
      <w:del w:id="663" w:date="2019-03-15T06:02:00Z" w:author="Jiayi Liu">
        <w:r>
          <w:rPr>
            <w:rStyle w:val="None"/>
            <w:sz w:val="24"/>
            <w:szCs w:val="24"/>
            <w:rtl w:val="0"/>
            <w:lang w:val="en-US"/>
          </w:rPr>
          <w:delText>(Morrow 2013)</w:delText>
        </w:r>
      </w:del>
      <w:del w:id="664" w:date="2019-03-15T06:02:00Z" w:author="Jiayi Liu">
        <w:r>
          <w:rPr>
            <w:rStyle w:val="None"/>
            <w:sz w:val="24"/>
            <w:szCs w:val="24"/>
          </w:rPr>
          <w:fldChar w:fldCharType="end" w:fldLock="0"/>
        </w:r>
      </w:del>
      <w:del w:id="665" w:date="2019-03-15T06:02:00Z" w:author="Jiayi Liu">
        <w:r>
          <w:rPr>
            <w:rStyle w:val="None"/>
            <w:sz w:val="24"/>
            <w:szCs w:val="24"/>
            <w:rtl w:val="0"/>
            <w:lang w:val="en-US"/>
          </w:rPr>
          <w:delText xml:space="preserve">. Therefore, instead of searching for a single pathogen, it is more logical to look for bacterial patterns to provide new insights into their etiology. </w:delText>
        </w:r>
      </w:del>
    </w:p>
    <w:p>
      <w:pPr>
        <w:pStyle w:val="Body A"/>
        <w:suppressAutoHyphens w:val="1"/>
        <w:spacing w:line="276" w:lineRule="auto"/>
        <w:jc w:val="both"/>
        <w:rPr>
          <w:del w:id="666" w:date="2019-03-15T06:02:00Z" w:author="Jiayi Liu"/>
          <w:rStyle w:val="None"/>
          <w:sz w:val="24"/>
          <w:szCs w:val="24"/>
        </w:rPr>
      </w:pPr>
      <w:del w:id="667" w:date="2019-03-15T06:02:00Z" w:author="Jiayi Liu">
        <w:r>
          <w:rPr>
            <w:rStyle w:val="None"/>
            <w:sz w:val="24"/>
            <w:szCs w:val="24"/>
            <w:rtl w:val="0"/>
            <w:lang w:val="en-US"/>
          </w:rPr>
          <w:delText xml:space="preserve">In this study, we described and compared the chronological postnatal intestinal microbiota of subsequently developed NEC and LOS patients and their matched controls. We sequenced 16S rDNA from a total of 192 intestinal specimens: 46 from the NEC patients, 42 from the newborns with LOS, and 103 from the </w:delText>
        </w:r>
      </w:del>
      <w:del w:id="668" w:date="2019-03-15T06:02:00Z" w:author="Jiayi Liu">
        <w:r>
          <w:rPr>
            <w:rStyle w:val="None"/>
            <w:sz w:val="24"/>
            <w:szCs w:val="24"/>
            <w:rtl w:val="0"/>
            <w:lang w:val="zh-TW" w:eastAsia="zh-TW"/>
          </w:rPr>
          <w:delText>control</w:delText>
        </w:r>
      </w:del>
      <w:del w:id="669" w:date="2019-03-15T06:02:00Z" w:author="Jiayi Liu">
        <w:r>
          <w:rPr>
            <w:rStyle w:val="None"/>
            <w:sz w:val="24"/>
            <w:szCs w:val="24"/>
            <w:rtl w:val="0"/>
            <w:lang w:val="en-US"/>
          </w:rPr>
          <w:delText xml:space="preserve"> group. A total of 7, 472, and 400 sequences were generated using the Illumina-MiSeq platform for all samples and helped detect rare OTUs that would have been missed with less extensive sequencing platforms. </w:delText>
        </w:r>
      </w:del>
    </w:p>
    <w:p>
      <w:pPr>
        <w:pStyle w:val="Body A"/>
        <w:suppressAutoHyphens w:val="1"/>
        <w:spacing w:line="276" w:lineRule="auto"/>
        <w:jc w:val="both"/>
        <w:rPr>
          <w:del w:id="670" w:date="2019-03-15T06:02:00Z" w:author="Jiayi Liu"/>
          <w:rStyle w:val="None"/>
          <w:sz w:val="24"/>
          <w:szCs w:val="24"/>
        </w:rPr>
      </w:pPr>
      <w:del w:id="671" w:date="2019-03-15T06:02:00Z" w:author="Jiayi Liu">
        <w:r>
          <w:rPr>
            <w:rStyle w:val="None"/>
            <w:sz w:val="24"/>
            <w:szCs w:val="24"/>
            <w:rtl w:val="0"/>
            <w:lang w:val="en-US"/>
          </w:rPr>
          <w:delText xml:space="preserve">In contrast to an early study, which indicated an abundance of </w:delText>
        </w:r>
      </w:del>
      <w:del w:id="672" w:date="2019-03-15T06:02:00Z" w:author="Jiayi Liu">
        <w:r>
          <w:rPr>
            <w:rStyle w:val="None"/>
            <w:i w:val="1"/>
            <w:iCs w:val="1"/>
            <w:sz w:val="24"/>
            <w:szCs w:val="24"/>
            <w:rtl w:val="0"/>
            <w:lang w:val="en-US"/>
          </w:rPr>
          <w:delText>Proteobacteria</w:delText>
        </w:r>
      </w:del>
      <w:del w:id="673" w:date="2019-03-15T06:02:00Z" w:author="Jiayi Liu">
        <w:r>
          <w:rPr>
            <w:rStyle w:val="None"/>
            <w:sz w:val="24"/>
            <w:szCs w:val="24"/>
            <w:rtl w:val="0"/>
            <w:lang w:val="en-US"/>
          </w:rPr>
          <w:delText xml:space="preserve"> during NEC onset in the preterm infants, our data showed high abundance of </w:delText>
        </w:r>
      </w:del>
      <w:del w:id="674" w:date="2019-03-15T06:02:00Z" w:author="Jiayi Liu">
        <w:r>
          <w:rPr>
            <w:rStyle w:val="None"/>
            <w:i w:val="1"/>
            <w:iCs w:val="1"/>
            <w:sz w:val="24"/>
            <w:szCs w:val="24"/>
            <w:rtl w:val="0"/>
            <w:lang w:val="en-US"/>
          </w:rPr>
          <w:delText xml:space="preserve">Firmicutes </w:delText>
        </w:r>
      </w:del>
      <w:del w:id="675" w:date="2019-03-15T06:02:00Z" w:author="Jiayi Liu">
        <w:r>
          <w:rPr>
            <w:rStyle w:val="None"/>
            <w:sz w:val="24"/>
            <w:szCs w:val="24"/>
            <w:rtl w:val="0"/>
            <w:lang w:val="en-US"/>
          </w:rPr>
          <w:delText>(</w:delText>
        </w:r>
      </w:del>
      <w:del w:id="676" w:date="2019-03-15T06:02:00Z" w:author="Jiayi Liu">
        <w:r>
          <w:rPr>
            <w:rStyle w:val="None"/>
            <w:sz w:val="24"/>
            <w:szCs w:val="24"/>
            <w:rtl w:val="0"/>
            <w:lang w:val="zh-TW" w:eastAsia="zh-TW"/>
          </w:rPr>
          <w:delText>59.79</w:delText>
        </w:r>
      </w:del>
      <w:del w:id="677" w:date="2019-03-15T06:02:00Z" w:author="Jiayi Liu">
        <w:r>
          <w:rPr>
            <w:rStyle w:val="None"/>
            <w:sz w:val="24"/>
            <w:szCs w:val="24"/>
            <w:rtl w:val="0"/>
            <w:lang w:val="en-US"/>
          </w:rPr>
          <w:delText>%)</w:delText>
        </w:r>
      </w:del>
      <w:del w:id="678" w:date="2019-03-15T06:02:00Z" w:author="Jiayi Liu">
        <w:r>
          <w:rPr>
            <w:rStyle w:val="None"/>
            <w:i w:val="1"/>
            <w:iCs w:val="1"/>
            <w:sz w:val="24"/>
            <w:szCs w:val="24"/>
            <w:rtl w:val="0"/>
            <w:lang w:val="en-US"/>
          </w:rPr>
          <w:delText xml:space="preserve"> </w:delText>
        </w:r>
      </w:del>
      <w:del w:id="679" w:date="2019-03-15T06:02:00Z" w:author="Jiayi Liu">
        <w:r>
          <w:rPr>
            <w:rStyle w:val="None"/>
            <w:sz w:val="24"/>
            <w:szCs w:val="24"/>
            <w:rtl w:val="0"/>
            <w:lang w:val="en-US"/>
          </w:rPr>
          <w:delText xml:space="preserve">in NEC patients while </w:delText>
        </w:r>
      </w:del>
      <w:del w:id="680" w:date="2019-03-15T06:02:00Z" w:author="Jiayi Liu">
        <w:r>
          <w:rPr>
            <w:rStyle w:val="None"/>
            <w:i w:val="1"/>
            <w:iCs w:val="1"/>
            <w:sz w:val="24"/>
            <w:szCs w:val="24"/>
            <w:rtl w:val="0"/>
            <w:lang w:val="en-US"/>
          </w:rPr>
          <w:delText>Proteobacteria</w:delText>
        </w:r>
      </w:del>
      <w:del w:id="681" w:date="2019-03-15T06:02:00Z" w:author="Jiayi Liu">
        <w:r>
          <w:rPr>
            <w:rStyle w:val="None"/>
            <w:sz w:val="24"/>
            <w:szCs w:val="24"/>
            <w:rtl w:val="0"/>
            <w:lang w:val="en-US"/>
          </w:rPr>
          <w:delText xml:space="preserve"> in the </w:delText>
        </w:r>
      </w:del>
      <w:del w:id="682" w:date="2019-03-15T06:02:00Z" w:author="Jiayi Liu">
        <w:r>
          <w:rPr>
            <w:rStyle w:val="None"/>
            <w:sz w:val="24"/>
            <w:szCs w:val="24"/>
            <w:rtl w:val="0"/>
            <w:lang w:val="zh-TW" w:eastAsia="zh-TW"/>
          </w:rPr>
          <w:delText>control</w:delText>
        </w:r>
      </w:del>
      <w:del w:id="683" w:date="2019-03-15T06:02:00Z" w:author="Jiayi Liu">
        <w:r>
          <w:rPr>
            <w:rStyle w:val="None"/>
            <w:sz w:val="24"/>
            <w:szCs w:val="24"/>
            <w:rtl w:val="0"/>
            <w:lang w:val="en-US"/>
          </w:rPr>
          <w:delText xml:space="preserve"> and LOS groups. In addition, NEC patients addressed the highest mean abundance of </w:delText>
        </w:r>
      </w:del>
      <w:del w:id="684" w:date="2019-03-15T06:02:00Z" w:author="Jiayi Liu">
        <w:r>
          <w:rPr>
            <w:rStyle w:val="None"/>
            <w:i w:val="1"/>
            <w:iCs w:val="1"/>
            <w:sz w:val="24"/>
            <w:szCs w:val="24"/>
            <w:rtl w:val="0"/>
            <w:lang w:val="en-US"/>
          </w:rPr>
          <w:delText>Enterococcus</w:delText>
        </w:r>
      </w:del>
      <w:del w:id="685" w:date="2019-03-15T06:02:00Z" w:author="Jiayi Liu">
        <w:r>
          <w:rPr>
            <w:rStyle w:val="None"/>
            <w:sz w:val="24"/>
            <w:szCs w:val="24"/>
            <w:rtl w:val="0"/>
            <w:lang w:val="en-US"/>
          </w:rPr>
          <w:delText xml:space="preserve"> and </w:delText>
        </w:r>
      </w:del>
      <w:del w:id="686" w:date="2019-03-15T06:02:00Z" w:author="Jiayi Liu">
        <w:r>
          <w:rPr>
            <w:rStyle w:val="None"/>
            <w:i w:val="1"/>
            <w:iCs w:val="1"/>
            <w:sz w:val="24"/>
            <w:szCs w:val="24"/>
            <w:rtl w:val="0"/>
            <w:lang w:val="en-US"/>
          </w:rPr>
          <w:delText>Staphylococcus</w:delText>
        </w:r>
      </w:del>
      <w:del w:id="687" w:date="2019-03-15T06:02:00Z" w:author="Jiayi Liu">
        <w:r>
          <w:rPr>
            <w:rStyle w:val="None"/>
            <w:sz w:val="24"/>
            <w:szCs w:val="24"/>
            <w:rtl w:val="0"/>
            <w:lang w:val="en-US"/>
          </w:rPr>
          <w:delText xml:space="preserve">, and increasing abundance of </w:delText>
        </w:r>
      </w:del>
      <w:del w:id="688" w:date="2019-03-15T06:02:00Z" w:author="Jiayi Liu">
        <w:r>
          <w:rPr>
            <w:rStyle w:val="None"/>
            <w:i w:val="1"/>
            <w:iCs w:val="1"/>
            <w:sz w:val="24"/>
            <w:szCs w:val="24"/>
            <w:rtl w:val="0"/>
            <w:lang w:val="en-US"/>
          </w:rPr>
          <w:delText>Klebsiella</w:delText>
        </w:r>
      </w:del>
      <w:del w:id="689" w:date="2019-03-15T06:02:00Z" w:author="Jiayi Liu">
        <w:r>
          <w:rPr>
            <w:rStyle w:val="None"/>
            <w:sz w:val="24"/>
            <w:szCs w:val="24"/>
            <w:rtl w:val="0"/>
            <w:lang w:val="en-US"/>
          </w:rPr>
          <w:delText xml:space="preserve"> and </w:delText>
        </w:r>
      </w:del>
      <w:del w:id="690" w:date="2019-03-15T06:02:00Z" w:author="Jiayi Liu">
        <w:r>
          <w:rPr>
            <w:rStyle w:val="None"/>
            <w:i w:val="1"/>
            <w:iCs w:val="1"/>
            <w:sz w:val="24"/>
            <w:szCs w:val="24"/>
            <w:rtl w:val="0"/>
            <w:lang w:val="en-US"/>
          </w:rPr>
          <w:delText>Staphylococcus</w:delText>
        </w:r>
      </w:del>
      <w:del w:id="691" w:date="2019-03-15T06:02:00Z" w:author="Jiayi Liu">
        <w:r>
          <w:rPr>
            <w:rStyle w:val="None"/>
            <w:sz w:val="24"/>
            <w:szCs w:val="24"/>
            <w:rtl w:val="0"/>
            <w:lang w:val="en-US"/>
          </w:rPr>
          <w:delText xml:space="preserve"> compared to the </w:delText>
        </w:r>
      </w:del>
      <w:del w:id="692" w:date="2019-03-15T06:02:00Z" w:author="Jiayi Liu">
        <w:r>
          <w:rPr>
            <w:rStyle w:val="None"/>
            <w:sz w:val="24"/>
            <w:szCs w:val="24"/>
            <w:rtl w:val="0"/>
            <w:lang w:val="zh-TW" w:eastAsia="zh-TW"/>
          </w:rPr>
          <w:delText>control</w:delText>
        </w:r>
      </w:del>
      <w:del w:id="693" w:date="2019-03-15T06:02:00Z" w:author="Jiayi Liu">
        <w:r>
          <w:rPr>
            <w:rStyle w:val="None"/>
            <w:sz w:val="24"/>
            <w:szCs w:val="24"/>
            <w:rtl w:val="0"/>
            <w:lang w:val="en-US"/>
          </w:rPr>
          <w:delText xml:space="preserve"> group within 1</w:delText>
        </w:r>
      </w:del>
      <w:del w:id="694" w:date="2019-03-15T06:02:00Z" w:author="Jiayi Liu">
        <w:r>
          <w:rPr>
            <w:rStyle w:val="None"/>
            <w:sz w:val="24"/>
            <w:szCs w:val="24"/>
            <w:rtl w:val="0"/>
            <w:lang w:val="en-US"/>
          </w:rPr>
          <w:delText>–</w:delText>
        </w:r>
      </w:del>
      <w:del w:id="695" w:date="2019-03-15T06:02:00Z" w:author="Jiayi Liu">
        <w:r>
          <w:rPr>
            <w:rStyle w:val="None"/>
            <w:sz w:val="24"/>
            <w:szCs w:val="24"/>
            <w:rtl w:val="0"/>
            <w:lang w:val="en-US"/>
          </w:rPr>
          <w:delText>3 and 3</w:delText>
        </w:r>
      </w:del>
      <w:del w:id="696" w:date="2019-03-15T06:02:00Z" w:author="Jiayi Liu">
        <w:r>
          <w:rPr>
            <w:rStyle w:val="None"/>
            <w:sz w:val="24"/>
            <w:szCs w:val="24"/>
            <w:rtl w:val="0"/>
            <w:lang w:val="en-US"/>
          </w:rPr>
          <w:delText>–</w:delText>
        </w:r>
      </w:del>
      <w:del w:id="697" w:date="2019-03-15T06:02:00Z" w:author="Jiayi Liu">
        <w:r>
          <w:rPr>
            <w:rStyle w:val="None"/>
            <w:sz w:val="24"/>
            <w:szCs w:val="24"/>
            <w:rtl w:val="0"/>
            <w:lang w:val="en-US"/>
          </w:rPr>
          <w:delText xml:space="preserve">7 days, respectively, prior to the onset (FIG. S3). These findings indicate a possible role of the potentially pathogenic </w:delText>
        </w:r>
      </w:del>
      <w:del w:id="698" w:date="2019-03-15T06:02:00Z" w:author="Jiayi Liu">
        <w:r>
          <w:rPr>
            <w:rStyle w:val="None"/>
            <w:i w:val="1"/>
            <w:iCs w:val="1"/>
            <w:sz w:val="24"/>
            <w:szCs w:val="24"/>
            <w:rtl w:val="0"/>
            <w:lang w:val="en-US"/>
          </w:rPr>
          <w:delText xml:space="preserve">Staphylococcus </w:delText>
        </w:r>
      </w:del>
      <w:del w:id="699" w:date="2019-03-15T06:02:00Z" w:author="Jiayi Liu">
        <w:r>
          <w:rPr>
            <w:rStyle w:val="None"/>
            <w:sz w:val="24"/>
            <w:szCs w:val="24"/>
            <w:rtl w:val="0"/>
            <w:lang w:val="zh-TW" w:eastAsia="zh-TW"/>
          </w:rPr>
          <w:delText>genu</w:delText>
        </w:r>
      </w:del>
      <w:del w:id="700" w:date="2019-03-15T06:02:00Z" w:author="Jiayi Liu">
        <w:r>
          <w:rPr>
            <w:rStyle w:val="None"/>
            <w:i w:val="1"/>
            <w:iCs w:val="1"/>
            <w:sz w:val="24"/>
            <w:szCs w:val="24"/>
            <w:rtl w:val="0"/>
            <w:lang w:val="zh-TW" w:eastAsia="zh-TW"/>
          </w:rPr>
          <w:delText>s</w:delText>
        </w:r>
      </w:del>
      <w:del w:id="701" w:date="2019-03-15T06:02:00Z" w:author="Jiayi Liu">
        <w:r>
          <w:rPr>
            <w:rStyle w:val="None"/>
            <w:i w:val="1"/>
            <w:iCs w:val="1"/>
            <w:sz w:val="24"/>
            <w:szCs w:val="24"/>
            <w:rtl w:val="0"/>
            <w:lang w:val="en-US"/>
          </w:rPr>
          <w:delText xml:space="preserve"> </w:delText>
        </w:r>
      </w:del>
      <w:del w:id="702" w:date="2019-03-15T06:02:00Z" w:author="Jiayi Liu">
        <w:r>
          <w:rPr>
            <w:rStyle w:val="None"/>
            <w:sz w:val="24"/>
            <w:szCs w:val="24"/>
            <w:rtl w:val="0"/>
            <w:lang w:val="en-US"/>
          </w:rPr>
          <w:delText xml:space="preserve">in the pathogenesis of NEC along with conventional pathogenic species such as </w:delText>
        </w:r>
      </w:del>
      <w:del w:id="703" w:date="2019-03-15T06:02:00Z" w:author="Jiayi Liu">
        <w:r>
          <w:rPr>
            <w:rStyle w:val="None"/>
            <w:i w:val="1"/>
            <w:iCs w:val="1"/>
            <w:sz w:val="24"/>
            <w:szCs w:val="24"/>
            <w:rtl w:val="0"/>
            <w:lang w:val="en-US"/>
          </w:rPr>
          <w:delText>S. aureus</w:delText>
        </w:r>
      </w:del>
      <w:del w:id="704" w:date="2019-03-15T06:02:00Z" w:author="Jiayi Liu">
        <w:r>
          <w:rPr>
            <w:rStyle w:val="None"/>
            <w:sz w:val="24"/>
            <w:szCs w:val="24"/>
            <w:rtl w:val="0"/>
            <w:lang w:val="en-US"/>
          </w:rPr>
          <w:delText xml:space="preserve"> and </w:delText>
        </w:r>
      </w:del>
      <w:del w:id="705" w:date="2019-03-15T06:02:00Z" w:author="Jiayi Liu">
        <w:r>
          <w:rPr>
            <w:rStyle w:val="None"/>
            <w:i w:val="1"/>
            <w:iCs w:val="1"/>
            <w:sz w:val="24"/>
            <w:szCs w:val="24"/>
            <w:rtl w:val="0"/>
            <w:lang w:val="en-US"/>
          </w:rPr>
          <w:delText>S. haemolyticus</w:delText>
        </w:r>
      </w:del>
      <w:del w:id="706" w:date="2019-03-15T06:02:00Z" w:author="Jiayi Liu">
        <w:r>
          <w:rPr>
            <w:rStyle w:val="None"/>
            <w:sz w:val="24"/>
            <w:szCs w:val="24"/>
            <w:rtl w:val="0"/>
            <w:lang w:val="en-US"/>
          </w:rPr>
          <w:delText xml:space="preserve">. The trend of increasing abundance of </w:delText>
        </w:r>
      </w:del>
      <w:del w:id="707" w:date="2019-03-15T06:02:00Z" w:author="Jiayi Liu">
        <w:r>
          <w:rPr>
            <w:rStyle w:val="None"/>
            <w:i w:val="1"/>
            <w:iCs w:val="1"/>
            <w:sz w:val="24"/>
            <w:szCs w:val="24"/>
            <w:rtl w:val="0"/>
            <w:lang w:val="en-US"/>
          </w:rPr>
          <w:delText xml:space="preserve">Klebsiella, </w:delText>
        </w:r>
      </w:del>
      <w:del w:id="708" w:date="2019-03-15T06:02:00Z" w:author="Jiayi Liu">
        <w:r>
          <w:rPr>
            <w:rStyle w:val="None"/>
            <w:sz w:val="24"/>
            <w:szCs w:val="24"/>
            <w:rtl w:val="0"/>
            <w:lang w:val="en-US"/>
          </w:rPr>
          <w:delText>a gram-negative genus,</w:delText>
        </w:r>
      </w:del>
      <w:del w:id="709" w:date="2019-03-15T06:02:00Z" w:author="Jiayi Liu">
        <w:r>
          <w:rPr>
            <w:rStyle w:val="None"/>
            <w:i w:val="1"/>
            <w:iCs w:val="1"/>
            <w:sz w:val="24"/>
            <w:szCs w:val="24"/>
            <w:rtl w:val="0"/>
            <w:lang w:val="en-US"/>
          </w:rPr>
          <w:delText xml:space="preserve"> </w:delText>
        </w:r>
      </w:del>
      <w:del w:id="710" w:date="2019-03-15T06:02:00Z" w:author="Jiayi Liu">
        <w:r>
          <w:rPr>
            <w:rStyle w:val="None"/>
            <w:sz w:val="24"/>
            <w:szCs w:val="24"/>
            <w:rtl w:val="0"/>
            <w:lang w:val="en-US"/>
          </w:rPr>
          <w:delText>indicated a role of LPS, which is a ligand for TRL</w:delText>
        </w:r>
      </w:del>
      <w:del w:id="711" w:date="2019-03-15T06:02:00Z" w:author="Jiayi Liu">
        <w:r>
          <w:rPr>
            <w:rStyle w:val="None"/>
            <w:sz w:val="24"/>
            <w:szCs w:val="24"/>
            <w:rtl w:val="0"/>
            <w:lang w:val="en-US"/>
          </w:rPr>
          <w:delText>–</w:delText>
        </w:r>
      </w:del>
      <w:del w:id="712" w:date="2019-03-15T06:02:00Z" w:author="Jiayi Liu">
        <w:r>
          <w:rPr>
            <w:rStyle w:val="None"/>
            <w:sz w:val="24"/>
            <w:szCs w:val="24"/>
            <w:rtl w:val="0"/>
            <w:lang w:val="en-US"/>
          </w:rPr>
          <w:delText>4 and facilitates bacterial transcytosis in Caco</w:delText>
        </w:r>
      </w:del>
      <w:del w:id="713" w:date="2019-03-15T06:02:00Z" w:author="Jiayi Liu">
        <w:r>
          <w:rPr>
            <w:rStyle w:val="None"/>
            <w:sz w:val="24"/>
            <w:szCs w:val="24"/>
            <w:rtl w:val="0"/>
            <w:lang w:val="en-US"/>
          </w:rPr>
          <w:delText>–</w:delText>
        </w:r>
      </w:del>
      <w:del w:id="714" w:date="2019-03-15T06:02:00Z" w:author="Jiayi Liu">
        <w:r>
          <w:rPr>
            <w:rStyle w:val="None"/>
            <w:sz w:val="24"/>
            <w:szCs w:val="24"/>
            <w:rtl w:val="0"/>
            <w:lang w:val="en-US"/>
          </w:rPr>
          <w:delText xml:space="preserve">2 cells in vitro </w:delText>
        </w:r>
      </w:del>
      <w:del w:id="715" w:date="2019-03-15T06:02:00Z" w:author="Jiayi Liu">
        <w:r>
          <w:rPr>
            <w:rStyle w:val="None"/>
            <w:sz w:val="24"/>
            <w:szCs w:val="24"/>
            <w:lang w:val="en-US"/>
          </w:rPr>
          <w:fldChar w:fldCharType="begin" w:fldLock="0"/>
        </w:r>
      </w:del>
      <w:del w:id="716" w:date="2019-03-15T06:02:00Z" w:author="Jiayi Liu">
        <w:r>
          <w:rPr>
            <w:rStyle w:val="None"/>
            <w:sz w:val="24"/>
            <w:szCs w:val="24"/>
            <w:lang w:val="en-US"/>
          </w:rPr>
          <w:delInstrText xml:space="preserve"> ADDIN EN.CITE &lt;EndNote&gt;&lt;Cite  &gt;&lt;Author&gt;Panigrahi&lt;/Author&gt;&lt;Year&gt;1996&lt;/Year&gt;&lt;RecNum&gt;2&lt;/RecNum&gt;&lt;DisplayText&gt;(Panigrahi 1996)&lt;/DisplayText&gt;&lt;record&gt;&lt;rec-number&gt;2&lt;/rec-number&gt;&lt;foreign-keys&gt;&lt;key app="EN" db-id="2zt5prfx5s2e9rea52gpsr2bwddattvw2wsa" timestamp="1534351178"&gt;2&lt;/key&gt;&lt;/foreign-keys&gt;&lt;ref-type name="Journal Article"&gt;17&lt;/ref-type&gt;&lt;contributors&gt;&lt;authors&gt;&lt;author&gt;Panigrahi, P&lt;/author&gt;&lt;author&gt;Bamford, P&lt;/author&gt;&lt;author&gt;Horvath, K&lt;/author&gt;&lt;author&gt;Morris, Jr&lt;/author&gt;&lt;author&gt;J.G&lt;/author&gt;&lt;author&gt;Gewolb, I H&lt;/author&gt;&lt;/authors&gt;&lt;/contributors&gt;&lt;titles&gt;&lt;title&gt;Escherichia coli transcytosis in a Caco-2 cell model: Implications in neonatal necrotizing enterocolitis.&lt;/title&gt;&lt;secondary-title&gt;Pediatric research&lt;/secondary-title&gt;&lt;/titles&gt;&lt;pages&gt;415-421&lt;/pages&gt;&lt;volume&gt;40&lt;/volume&gt;&lt;keywords&gt;&lt;keyword&gt;Enterococcus faecalis&lt;/keyword&gt;&lt;keyword&gt;Escherichia coli&lt;/keyword&gt;&lt;keyword&gt;Salmonella typhimurium&lt;/keyword&gt;&lt;keyword&gt;article&lt;/keyword&gt;&lt;keyword&gt;colon adenocarcinoma&lt;/keyword&gt;&lt;keyword&gt;controlled study&lt;/keyword&gt;&lt;keyword&gt;electron microscopy&lt;/keyword&gt;&lt;keyword&gt;human&lt;/keyword&gt;&lt;keyword&gt;human cell&lt;/keyword&gt;&lt;keyword&gt;intestine brush border&lt;/keyword&gt;&lt;keyword&gt;necrotizing enterocolitis/et [Etiology]&lt;/keyword&gt;&lt;keyword&gt;priority journal&lt;/keyword&gt;&lt;keyword&gt;tight junction&lt;/keyword&gt;&lt;keyword&gt;transcytosis&lt;/keyword&gt;&lt;/keywords&gt;&lt;dates&gt;&lt;year&gt;1996&lt;/year&gt;&lt;/dates&gt;&lt;accession-num&gt;8865278&lt;/accession-num&gt;&lt;urls/&gt;&lt;electronic-resource-num&gt;10.1203/00006450-199609000-00009&lt;/electronic-resource-num&gt;&lt;/record&gt;&lt;/Cite&gt;&lt;/EndNote&gt;</w:delInstrText>
        </w:r>
      </w:del>
      <w:del w:id="717" w:date="2019-03-15T06:02:00Z" w:author="Jiayi Liu">
        <w:r>
          <w:rPr>
            <w:rStyle w:val="None"/>
            <w:sz w:val="24"/>
            <w:szCs w:val="24"/>
            <w:lang w:val="en-US"/>
          </w:rPr>
          <w:fldChar w:fldCharType="separate" w:fldLock="0"/>
        </w:r>
      </w:del>
      <w:del w:id="718" w:date="2019-03-15T06:02:00Z" w:author="Jiayi Liu">
        <w:r>
          <w:rPr>
            <w:rStyle w:val="None"/>
            <w:sz w:val="24"/>
            <w:szCs w:val="24"/>
            <w:rtl w:val="0"/>
            <w:lang w:val="en-US"/>
          </w:rPr>
          <w:delText>(Panigrahi 1996)</w:delText>
        </w:r>
      </w:del>
      <w:del w:id="719" w:date="2019-03-15T06:02:00Z" w:author="Jiayi Liu">
        <w:r>
          <w:rPr>
            <w:rStyle w:val="None"/>
            <w:sz w:val="24"/>
            <w:szCs w:val="24"/>
            <w:lang w:val="en-US"/>
          </w:rPr>
          <w:fldChar w:fldCharType="end" w:fldLock="0"/>
        </w:r>
      </w:del>
      <w:del w:id="720" w:date="2019-03-15T06:02:00Z" w:author="Jiayi Liu">
        <w:r>
          <w:rPr>
            <w:rStyle w:val="None"/>
            <w:sz w:val="24"/>
            <w:szCs w:val="24"/>
            <w:rtl w:val="0"/>
            <w:lang w:val="en-US"/>
          </w:rPr>
          <w:delText xml:space="preserve"> and increases bacterial translocation </w:delText>
        </w:r>
      </w:del>
      <w:del w:id="721" w:date="2019-03-15T06:02:00Z" w:author="Jiayi Liu">
        <w:r>
          <w:rPr>
            <w:rStyle w:val="None"/>
            <w:sz w:val="24"/>
            <w:szCs w:val="24"/>
            <w:lang w:val="en-US"/>
          </w:rPr>
          <w:fldChar w:fldCharType="begin" w:fldLock="0"/>
        </w:r>
      </w:del>
      <w:del w:id="722" w:date="2019-03-15T06:02:00Z" w:author="Jiayi Liu">
        <w:r>
          <w:rPr>
            <w:rStyle w:val="None"/>
            <w:sz w:val="24"/>
            <w:szCs w:val="24"/>
            <w:lang w:val="en-US"/>
          </w:rPr>
          <w:delInstrText xml:space="preserve"> ADDIN EN.CITE &lt;EndNote&gt;&lt;Cite  &gt;&lt;Author&gt;Deitch&lt;/Author&gt;&lt;Year&gt;1987&lt;/Year&gt;&lt;RecNum&gt;7&lt;/RecNum&gt;&lt;DisplayText&gt;(Deitch 1987)&lt;/DisplayText&gt;&lt;record&gt;&lt;rec-number&gt;7&lt;/rec-number&gt;&lt;foreign-keys&gt;&lt;key app="EN" db-id="2zt5prfx5s2e9rea52gpsr2bwddattvw2wsa" timestamp="1534351178"&gt;7&lt;/key&gt;&lt;/foreign-keys&gt;&lt;ref-type name="Journal Article"&gt;17&lt;/ref-type&gt;&lt;contributors&gt;&lt;authors&gt;&lt;author&gt;Deitch, E A&lt;/author&gt;&lt;author&gt;Berg, R&lt;/author&gt;&lt;author&gt;Specian, R&lt;/author&gt;&lt;/authors&gt;&lt;/contributors&gt;&lt;titles&gt;&lt;title&gt;Endotoxin promotes the translocation of bacteria from the gut.&lt;/title&gt;&lt;secondary-title&gt;Archives of surgery (Chicago, Ill. : 1960)&lt;/secondary-title&gt;&lt;/titles&gt;&lt;pages&gt;185-90&lt;/pages&gt;&lt;volume&gt;122&lt;/volume&gt;&lt;dates&gt;&lt;year&gt;1987&lt;/year&gt;&lt;/dates&gt;&lt;accession-num&gt;3545142&lt;/accession-num&gt;&lt;urls/&gt;&lt;/record&gt;&lt;/Cite&gt;&lt;/EndNote&gt;</w:delInstrText>
        </w:r>
      </w:del>
      <w:del w:id="723" w:date="2019-03-15T06:02:00Z" w:author="Jiayi Liu">
        <w:r>
          <w:rPr>
            <w:rStyle w:val="None"/>
            <w:sz w:val="24"/>
            <w:szCs w:val="24"/>
            <w:lang w:val="en-US"/>
          </w:rPr>
          <w:fldChar w:fldCharType="separate" w:fldLock="0"/>
        </w:r>
      </w:del>
      <w:del w:id="724" w:date="2019-03-15T06:02:00Z" w:author="Jiayi Liu">
        <w:r>
          <w:rPr>
            <w:rStyle w:val="None"/>
            <w:sz w:val="24"/>
            <w:szCs w:val="24"/>
            <w:rtl w:val="0"/>
            <w:lang w:val="en-US"/>
          </w:rPr>
          <w:delText>(Deitch 1987)</w:delText>
        </w:r>
      </w:del>
      <w:del w:id="725" w:date="2019-03-15T06:02:00Z" w:author="Jiayi Liu">
        <w:r>
          <w:rPr>
            <w:rStyle w:val="None"/>
            <w:sz w:val="24"/>
            <w:szCs w:val="24"/>
            <w:lang w:val="en-US"/>
          </w:rPr>
          <w:fldChar w:fldCharType="end" w:fldLock="0"/>
        </w:r>
      </w:del>
      <w:del w:id="726" w:date="2019-03-15T06:02:00Z" w:author="Jiayi Liu">
        <w:r>
          <w:rPr>
            <w:rStyle w:val="None"/>
            <w:sz w:val="24"/>
            <w:szCs w:val="24"/>
            <w:rtl w:val="0"/>
            <w:lang w:val="en-US"/>
          </w:rPr>
          <w:delText xml:space="preserve">. </w:delText>
        </w:r>
      </w:del>
    </w:p>
    <w:p>
      <w:pPr>
        <w:pStyle w:val="Body A"/>
        <w:suppressAutoHyphens w:val="1"/>
        <w:spacing w:line="276" w:lineRule="auto"/>
        <w:jc w:val="both"/>
        <w:rPr>
          <w:del w:id="727" w:date="2019-03-15T06:02:00Z" w:author="Jiayi Liu"/>
          <w:sz w:val="24"/>
          <w:szCs w:val="24"/>
        </w:rPr>
      </w:pPr>
    </w:p>
    <w:p>
      <w:pPr>
        <w:pStyle w:val="Body A"/>
        <w:suppressAutoHyphens w:val="1"/>
        <w:spacing w:line="276" w:lineRule="auto"/>
        <w:jc w:val="both"/>
        <w:rPr>
          <w:del w:id="728" w:date="2019-03-15T06:02:00Z" w:author="Jiayi Liu"/>
          <w:rStyle w:val="None"/>
          <w:sz w:val="24"/>
          <w:szCs w:val="24"/>
        </w:rPr>
      </w:pPr>
      <w:del w:id="729" w:date="2019-03-15T06:02:00Z" w:author="Jiayi Liu">
        <w:r>
          <w:rPr>
            <w:rStyle w:val="None"/>
            <w:sz w:val="24"/>
            <w:szCs w:val="24"/>
            <w:rtl w:val="0"/>
            <w:lang w:val="en-US"/>
          </w:rPr>
          <w:delText xml:space="preserve">In addition, prominent </w:delText>
        </w:r>
      </w:del>
      <w:del w:id="730" w:date="2019-03-15T06:02:00Z" w:author="Jiayi Liu">
        <w:r>
          <w:rPr>
            <w:rStyle w:val="None"/>
            <w:i w:val="1"/>
            <w:iCs w:val="1"/>
            <w:sz w:val="24"/>
            <w:szCs w:val="24"/>
            <w:rtl w:val="0"/>
            <w:lang w:val="en-US"/>
          </w:rPr>
          <w:delText xml:space="preserve">Enterococcus </w:delText>
        </w:r>
      </w:del>
      <w:del w:id="731" w:date="2019-03-15T06:02:00Z" w:author="Jiayi Liu">
        <w:r>
          <w:rPr>
            <w:rStyle w:val="None"/>
            <w:sz w:val="24"/>
            <w:szCs w:val="24"/>
            <w:rtl w:val="0"/>
            <w:lang w:val="en-US"/>
          </w:rPr>
          <w:delText xml:space="preserve">in the LOS group suggests a considerable dysbiogenesis impact of advanced antibiotic therapy. Although the exact microbiota composition in sepsis remains to be elucidated through animal experiments </w:delText>
        </w:r>
      </w:del>
      <w:del w:id="732" w:date="2019-03-15T06:02:00Z" w:author="Jiayi Liu">
        <w:r>
          <w:rPr>
            <w:rStyle w:val="None"/>
            <w:sz w:val="24"/>
            <w:szCs w:val="24"/>
          </w:rPr>
          <w:fldChar w:fldCharType="begin" w:fldLock="0"/>
        </w:r>
      </w:del>
      <w:del w:id="733" w:date="2019-03-15T06:02:00Z" w:author="Jiayi Liu">
        <w:r>
          <w:rPr>
            <w:rStyle w:val="None"/>
            <w:sz w:val="24"/>
            <w:szCs w:val="24"/>
          </w:rPr>
          <w:delInstrText xml:space="preserve"> ADDIN EN.CITE &lt;EndNote&gt;&lt;Cite  &gt;&lt;Author&gt;Hand&lt;/Author&gt;&lt;Year&gt;2012&lt;/Year&gt;&lt;DisplayText&gt;(Hand 2012, Sekirov 2009)&lt;/DisplayText&gt;&lt;record&gt;&lt;rec-number&gt;30&lt;/rec-number&gt;&lt;foreign-keys&gt;&lt;key app="EN" db-id="2zt5prfx5s2e9rea52gpsr2bwddattvw2wsa" timestamp="1534351178"&gt;30&lt;/key&gt;&lt;/foreign-keys&gt;&lt;ref-type name="Journal Article"&gt;17&lt;/ref-type&gt;&lt;contributors&gt;&lt;authors&gt;&lt;author&gt;Hand, Timothy W&lt;/author&gt;&lt;author&gt;Santos, Liliane M Dos&lt;/author&gt;&lt;author&gt;Bouladoux, Nicolas&lt;/author&gt;&lt;author&gt;Molloy, Michael J&lt;/author&gt;&lt;author&gt;Pagán, Antonio J&lt;/author&gt;&lt;author&gt;Pepper, Marion&lt;/author&gt;&lt;author&gt;Maynard, Craig L&lt;/author&gt;&lt;author&gt;Iii, Charles O Elson&lt;/author&gt;&lt;author&gt;Belkaid, Yasmine&lt;/author&gt;&lt;author&gt;Dos Santos, Liliane M&lt;/author&gt;&lt;author&gt;Bouladoux, Nicolas&lt;/author&gt;&lt;author&gt;Molloy, Michael J&lt;/author&gt;&lt;author&gt;Pagán, Antonio J&lt;/author&gt;&lt;author&gt;Pepper, Marion&lt;/author&gt;&lt;author&gt;Maynard, Craig L&lt;/author&gt;&lt;author&gt;Elson, Charles O&lt;/author&gt;&lt;author&gt;Belkaid, Yasmine&lt;/author&gt;&lt;/authors&gt;&lt;/contributors&gt;&lt;titles&gt;&lt;title&gt;Acute Gastrointestinal Infection Induces Long-Lived Microbiota-Specific T Cell Responses&lt;/title&gt;&lt;secondary-title&gt;Science (New York, N.Y.)&lt;/secondary-title&gt;&lt;/titles&gt;&lt;pages&gt;1553-1557&lt;/pages&gt;&lt;volume&gt;337&lt;/volume&gt;&lt;dates&gt;&lt;year&gt;2012&lt;/year&gt;&lt;/dates&gt;&lt;accession-num&gt;22923434&lt;/accession-num&gt;&lt;urls/&gt;&lt;electronic-resource-num&gt;10.1126/science.1220961&lt;/electronic-resource-num&gt;&lt;/record&gt;&lt;/Cite&gt;&lt;Cite  &gt;&lt;Author&gt;Sekirov&lt;/Author&gt;&lt;Year&gt;2009&lt;/Year&gt;&lt;RecNum&gt;1&lt;/RecNum&gt;&lt;record&gt;&lt;rec-number&gt;1&lt;/rec-number&gt;&lt;foreign-keys&gt;&lt;key app="EN" db-id="2zt5prfx5s2e9rea52gpsr2bwddattvw2wsa" timestamp="1534350009"&gt;1&lt;/key&gt;&lt;key app="ENWeb" db-id=""&gt;0&lt;/key&gt;&lt;/foreign-keys&gt;&lt;ref-type name="Journal Article"&gt;17&lt;/ref-type&gt;&lt;contributors&gt;&lt;authors&gt;&lt;author&gt;Sekirov, I.&lt;/author&gt;&lt;author&gt;Finlay, B. B.&lt;/author&gt;&lt;/authors&gt;&lt;/contributors&gt;&lt;auth-address&gt;Michael Smith Laboratories, University of British Columbia, Vancouver, British Columbia, V6T 1Z4, Canada.&lt;/auth-address&gt;&lt;titles&gt;&lt;title&gt;The role of the intestinal microbiota in enteric infection&lt;/title&gt;&lt;secondary-title&gt;J Physiol&lt;/secondary-title&gt;&lt;/titles&gt;&lt;periodical&gt;&lt;full-title&gt;J Physiol&lt;/full-title&gt;&lt;/periodical&gt;&lt;pages&gt;4159-67&lt;/pages&gt;&lt;volume&gt;587&lt;/volume&gt;&lt;number&gt;Pt 17&lt;/number&gt;&lt;keywords&gt;&lt;keyword&gt;Animals&lt;/keyword&gt;&lt;keyword&gt;Enteritis/*immunology/*microbiology&lt;/keyword&gt;&lt;keyword&gt;Humans&lt;/keyword&gt;&lt;keyword&gt;Immunity, Innate/*immunology&lt;/keyword&gt;&lt;keyword&gt;Intestines/*immunology/*microbiology&lt;/keyword&gt;&lt;keyword&gt;Metagenome/*immunology&lt;/keyword&gt;&lt;keyword&gt;*Models, Immunological&lt;/keyword&gt;&lt;/keywords&gt;&lt;dates&gt;&lt;year&gt;2009&lt;/year&gt;&lt;pub-dates&gt;&lt;date&gt;Sep 1&lt;/date&gt;&lt;/pub-dates&gt;&lt;/dates&gt;&lt;isbn&gt;1469-7793 (Electronic)&amp;#13;0022-3751 (Linking)&lt;/isbn&gt;&lt;accession-num&gt;19491248&lt;/accession-num&gt;&lt;urls&gt;&lt;related-urls&gt;&lt;url&gt;https://www.ncbi.nlm.nih.gov/pubmed/19491248&lt;/url&gt;&lt;/related-urls&gt;&lt;/urls&gt;&lt;custom2&gt;PMC2754356&lt;/custom2&gt;&lt;electronic-resource-num&gt;10.1113/jphysiol.2009.172742&lt;/electronic-resource-num&gt;&lt;/record&gt;&lt;/Cite&gt;&lt;/EndNote&gt;</w:delInstrText>
        </w:r>
      </w:del>
      <w:del w:id="734" w:date="2019-03-15T06:02:00Z" w:author="Jiayi Liu">
        <w:r>
          <w:rPr>
            <w:rStyle w:val="None"/>
            <w:sz w:val="24"/>
            <w:szCs w:val="24"/>
          </w:rPr>
          <w:fldChar w:fldCharType="separate" w:fldLock="0"/>
        </w:r>
      </w:del>
      <w:del w:id="735" w:date="2019-03-15T06:02:00Z" w:author="Jiayi Liu">
        <w:r>
          <w:rPr>
            <w:rStyle w:val="None"/>
            <w:sz w:val="24"/>
            <w:szCs w:val="24"/>
            <w:rtl w:val="0"/>
            <w:lang w:val="en-US"/>
          </w:rPr>
          <w:delText>(Hand 2012, Sekirov 2009)</w:delText>
        </w:r>
      </w:del>
      <w:del w:id="736" w:date="2019-03-15T06:02:00Z" w:author="Jiayi Liu">
        <w:r>
          <w:rPr>
            <w:rStyle w:val="None"/>
            <w:sz w:val="24"/>
            <w:szCs w:val="24"/>
          </w:rPr>
          <w:fldChar w:fldCharType="end" w:fldLock="0"/>
        </w:r>
      </w:del>
      <w:del w:id="737" w:date="2019-03-15T06:02:00Z" w:author="Jiayi Liu">
        <w:r>
          <w:rPr>
            <w:rStyle w:val="None"/>
            <w:sz w:val="24"/>
            <w:szCs w:val="24"/>
            <w:shd w:val="clear" w:color="auto" w:fill="ffffff"/>
            <w:rtl w:val="0"/>
            <w:lang w:val="en-US"/>
          </w:rPr>
          <w:delText xml:space="preserve">, </w:delText>
        </w:r>
      </w:del>
      <w:del w:id="738" w:date="2019-03-15T06:02:00Z" w:author="Jiayi Liu">
        <w:r>
          <w:rPr>
            <w:rStyle w:val="None"/>
            <w:sz w:val="24"/>
            <w:szCs w:val="24"/>
            <w:rtl w:val="0"/>
            <w:lang w:val="en-US"/>
          </w:rPr>
          <w:delText xml:space="preserve">the mechanisms underlying sepsis, immunological responses, and microbiota disruption and their consequences may facilitate our understanding toward sepsis progression and help developing strategic prophylactic solutions. In a clinical study on adults, a decrease in total obligate anaerobes and an increase in pathogenic bacteria in the gut were associated with higher septic complications and mortality in patients with SIRS </w:delText>
        </w:r>
      </w:del>
      <w:del w:id="739" w:date="2019-03-15T06:02:00Z" w:author="Jiayi Liu">
        <w:r>
          <w:rPr>
            <w:rStyle w:val="None"/>
            <w:sz w:val="24"/>
            <w:szCs w:val="24"/>
          </w:rPr>
          <w:fldChar w:fldCharType="begin" w:fldLock="0"/>
        </w:r>
      </w:del>
      <w:del w:id="740" w:date="2019-03-15T06:02:00Z" w:author="Jiayi Liu">
        <w:r>
          <w:rPr>
            <w:rStyle w:val="None"/>
            <w:sz w:val="24"/>
            <w:szCs w:val="24"/>
          </w:rPr>
          <w:delInstrText xml:space="preserve"> ADDIN EN.CITE &lt;EndNote&gt;&lt;Cite  &gt;&lt;Author&gt;Shimizu&lt;/Author&gt;&lt;Year&gt;2011&lt;/Year&gt;&lt;RecNum&gt;33&lt;/RecNum&gt;&lt;DisplayText&gt;(Shimizu 2011)&lt;/DisplayText&gt;&lt;record&gt;&lt;rec-number&gt;33&lt;/rec-number&gt;&lt;foreign-keys&gt;&lt;key app="EN" db-id="2zt5prfx5s2e9rea52gpsr2bwddattvw2wsa" timestamp="1534351178"&gt;33&lt;/key&gt;&lt;/foreign-keys&gt;&lt;ref-type name="Journal Article"&gt;17&lt;/ref-type&gt;&lt;contributors&gt;&lt;authors&gt;&lt;author&gt;Shimizu, Kentaro&lt;/author&gt;&lt;author&gt;Ogura, Hiroshi&lt;/author&gt;&lt;author&gt;Hamasaki, Toshimitsu&lt;/author&gt;&lt;author&gt;Goto, Miki&lt;/author&gt;&lt;author&gt;Tasaki, Osamu&lt;/author&gt;&lt;author&gt;Asahara, Takashi&lt;/author&gt;&lt;author&gt;Nomoto, Koji&lt;/author&gt;&lt;author&gt;Morotomi, Masami&lt;/author&gt;&lt;author&gt;Matsushima, Asako&lt;/author&gt;&lt;author&gt;Kuwagata, Yasuyuki&lt;/author&gt;&lt;author&gt;Sugimoto, Hisashi&lt;/author&gt;&lt;/authors&gt;&lt;/contributors&gt;&lt;titles&gt;&lt;title&gt;Altered gut flora are associated with septic complications and death in critically ill patients with systemic inflammatory response syndrome&lt;/title&gt;&lt;secondary-title&gt;Digestive Diseases and Sciences&lt;/secondary-title&gt;&lt;/titles&gt;&lt;pages&gt;1171-1177&lt;/pages&gt;&lt;volume&gt;56&lt;/volume&gt;&lt;keywords&gt;&lt;keyword&gt;Classification and regression trees&lt;/keyword&gt;&lt;keyword&gt;Flora&lt;/keyword&gt;&lt;keyword&gt;Gut&lt;/keyword&gt;&lt;keyword&gt;ICU&lt;/keyword&gt;&lt;keyword&gt;Probiotics&lt;/keyword&gt;&lt;keyword&gt;Sepsis&lt;/keyword&gt;&lt;/keywords&gt;&lt;dates&gt;&lt;year&gt;2011&lt;/year&gt;&lt;/dates&gt;&lt;isbn&gt;1062001014188&lt;/isbn&gt;&lt;accession-num&gt;20931284&lt;/accession-num&gt;&lt;urls/&gt;&lt;electronic-resource-num&gt;10.1007/s10620-010-1418-8&lt;/electronic-resource-num&gt;&lt;/record&gt;&lt;/Cite&gt;&lt;/EndNote&gt;</w:delInstrText>
        </w:r>
      </w:del>
      <w:del w:id="741" w:date="2019-03-15T06:02:00Z" w:author="Jiayi Liu">
        <w:r>
          <w:rPr>
            <w:rStyle w:val="None"/>
            <w:sz w:val="24"/>
            <w:szCs w:val="24"/>
          </w:rPr>
          <w:fldChar w:fldCharType="separate" w:fldLock="0"/>
        </w:r>
      </w:del>
      <w:del w:id="742" w:date="2019-03-15T06:02:00Z" w:author="Jiayi Liu">
        <w:r>
          <w:rPr>
            <w:rStyle w:val="None"/>
            <w:sz w:val="24"/>
            <w:szCs w:val="24"/>
            <w:rtl w:val="0"/>
            <w:lang w:val="en-US"/>
          </w:rPr>
          <w:delText>(Shimizu 2011)</w:delText>
        </w:r>
      </w:del>
      <w:del w:id="743" w:date="2019-03-15T06:02:00Z" w:author="Jiayi Liu">
        <w:r>
          <w:rPr>
            <w:rStyle w:val="None"/>
            <w:sz w:val="24"/>
            <w:szCs w:val="24"/>
          </w:rPr>
          <w:fldChar w:fldCharType="end" w:fldLock="0"/>
        </w:r>
      </w:del>
      <w:del w:id="744" w:date="2019-03-15T06:02:00Z" w:author="Jiayi Liu">
        <w:r>
          <w:rPr>
            <w:rStyle w:val="None"/>
            <w:sz w:val="24"/>
            <w:szCs w:val="24"/>
            <w:rtl w:val="0"/>
            <w:lang w:val="en-US"/>
          </w:rPr>
          <w:delText>. Although our relatively small sample size showed only limited evidence of the involvement of a specific strain in sepsis, it is noteworthy to illustrate the host-microbiota-pathogen interplay in pediatric patients with sepsis.</w:delText>
        </w:r>
      </w:del>
    </w:p>
    <w:p>
      <w:pPr>
        <w:pStyle w:val="Normal1"/>
        <w:rPr>
          <w:del w:id="745" w:date="2019-03-15T06:02:00Z" w:author="Jiayi Liu"/>
          <w:rStyle w:val="None"/>
          <w:rFonts w:ascii="Times New Roman" w:cs="Times New Roman" w:hAnsi="Times New Roman" w:eastAsia="Times New Roman"/>
          <w:sz w:val="24"/>
          <w:szCs w:val="24"/>
        </w:rPr>
      </w:pPr>
      <w:del w:id="746" w:date="2019-03-15T06:02:00Z" w:author="Jiayi Liu">
        <w:r>
          <w:rPr>
            <w:rStyle w:val="None"/>
            <w:rFonts w:ascii="Times New Roman" w:hAnsi="Times New Roman"/>
            <w:sz w:val="24"/>
            <w:szCs w:val="24"/>
            <w:rtl w:val="0"/>
            <w:lang w:val="en-US"/>
          </w:rPr>
          <w:delText xml:space="preserve">Earlier reports have shown postpartum colonization of intestinal microbiota in preterm infants </w:delText>
        </w:r>
      </w:del>
      <w:del w:id="747" w:date="2019-03-15T06:02:00Z" w:author="Jiayi Liu">
        <w:r>
          <w:rPr>
            <w:rStyle w:val="None"/>
            <w:rFonts w:ascii="Times New Roman" w:cs="Times New Roman" w:hAnsi="Times New Roman" w:eastAsia="Times New Roman"/>
            <w:sz w:val="24"/>
            <w:szCs w:val="24"/>
            <w:shd w:val="clear" w:color="auto" w:fill="ffffff"/>
            <w:lang w:val="en-US"/>
          </w:rPr>
          <w:fldChar w:fldCharType="begin" w:fldLock="0"/>
        </w:r>
      </w:del>
      <w:del w:id="748" w:date="2019-03-15T06:02:00Z" w:author="Jiayi Liu">
        <w:r>
          <w:rPr>
            <w:rStyle w:val="None"/>
            <w:rFonts w:ascii="Times New Roman" w:cs="Times New Roman" w:hAnsi="Times New Roman" w:eastAsia="Times New Roman"/>
            <w:sz w:val="24"/>
            <w:szCs w:val="24"/>
            <w:shd w:val="clear" w:color="auto" w:fill="ffffff"/>
            <w:lang w:val="en-US"/>
          </w:rPr>
          <w:delInstrText xml:space="preserve"> ADDIN EN.CITE &lt;EndNote&gt;&lt;Cite  &gt;&lt;Author&gt;Dutta&lt;/Author&gt;&lt;Year&gt;2014&lt;/Year&gt;&lt;RecNum&gt;3&lt;/RecNum&gt;&lt;DisplayText&gt;(Dutta 2014)&lt;/DisplayText&gt;&lt;record&gt;&lt;rec-number&gt;3&lt;/rec-number&gt;&lt;foreign-keys&gt;&lt;key app="EN" db-id="2zt5prfx5s2e9rea52gpsr2bwddattvw2wsa" timestamp="1534351178"&gt;3&lt;/key&gt;&lt;/foreign-keys&gt;&lt;ref-type name="Journal Article"&gt;17&lt;/ref-type&gt;&lt;contributors&gt;&lt;authors&gt;&lt;author&gt;Dutta, Sourabh&lt;/author&gt;&lt;author&gt;Ganesh, Meenakshi&lt;/author&gt;&lt;author&gt;Ray, Pallab&lt;/author&gt;&lt;author&gt;Narang, Anil&lt;/author&gt;&lt;/authors&gt;&lt;/contributors&gt;&lt;titles&gt;&lt;title&gt;Intestinal colonization among very low birth weight infants in first week of life.&lt;/title&gt;&lt;secondary-title&gt;Indian pediatrics&lt;/secondary-title&gt;&lt;/titles&gt;&lt;pages&gt;807-9&lt;/pages&gt;&lt;volume&gt;51&lt;/volume&gt;&lt;dates&gt;&lt;year&gt;2014&lt;/year&gt;&lt;/dates&gt;&lt;accession-num&gt;25362012&lt;/accession-num&gt;&lt;urls/&gt;&lt;/record&gt;&lt;/Cite&gt;&lt;/EndNote&gt;</w:delInstrText>
        </w:r>
      </w:del>
      <w:del w:id="749" w:date="2019-03-15T06:02:00Z" w:author="Jiayi Liu">
        <w:r>
          <w:rPr>
            <w:rStyle w:val="None"/>
            <w:rFonts w:ascii="Times New Roman" w:cs="Times New Roman" w:hAnsi="Times New Roman" w:eastAsia="Times New Roman"/>
            <w:sz w:val="24"/>
            <w:szCs w:val="24"/>
            <w:shd w:val="clear" w:color="auto" w:fill="ffffff"/>
            <w:lang w:val="en-US"/>
          </w:rPr>
          <w:fldChar w:fldCharType="separate" w:fldLock="0"/>
        </w:r>
      </w:del>
      <w:del w:id="750" w:date="2019-03-15T06:02:00Z" w:author="Jiayi Liu">
        <w:r>
          <w:rPr>
            <w:rStyle w:val="None"/>
            <w:rFonts w:ascii="Times New Roman" w:hAnsi="Times New Roman"/>
            <w:sz w:val="24"/>
            <w:szCs w:val="24"/>
            <w:shd w:val="clear" w:color="auto" w:fill="ffffff"/>
            <w:rtl w:val="0"/>
            <w:lang w:val="en-US"/>
          </w:rPr>
          <w:delText>(Dutta 2014)</w:delText>
        </w:r>
      </w:del>
      <w:del w:id="751" w:date="2019-03-15T06:02:00Z" w:author="Jiayi Liu">
        <w:r>
          <w:rPr>
            <w:rStyle w:val="None"/>
            <w:rFonts w:ascii="Times New Roman" w:cs="Times New Roman" w:hAnsi="Times New Roman" w:eastAsia="Times New Roman"/>
            <w:sz w:val="24"/>
            <w:szCs w:val="24"/>
            <w:shd w:val="clear" w:color="auto" w:fill="ffffff"/>
            <w:lang w:val="en-US"/>
          </w:rPr>
          <w:fldChar w:fldCharType="end" w:fldLock="0"/>
        </w:r>
      </w:del>
      <w:del w:id="752" w:date="2019-03-15T06:02:00Z" w:author="Jiayi Liu">
        <w:r>
          <w:rPr>
            <w:rStyle w:val="None"/>
            <w:rFonts w:ascii="Times New Roman" w:hAnsi="Times New Roman"/>
            <w:sz w:val="24"/>
            <w:szCs w:val="24"/>
            <w:rtl w:val="0"/>
            <w:lang w:val="en-US"/>
          </w:rPr>
          <w:delText xml:space="preserve"> and associated abnormal early colonization with hospital-related events including mechanical ventilation and antibiotic therapy </w:delText>
        </w:r>
      </w:del>
      <w:del w:id="753" w:date="2019-03-15T06:02:00Z" w:author="Jiayi Liu">
        <w:r>
          <w:rPr>
            <w:rStyle w:val="None"/>
            <w:rFonts w:ascii="Times New Roman" w:cs="Times New Roman" w:hAnsi="Times New Roman" w:eastAsia="Times New Roman"/>
            <w:sz w:val="24"/>
            <w:szCs w:val="24"/>
            <w:lang w:val="en-US"/>
          </w:rPr>
          <w:fldChar w:fldCharType="begin" w:fldLock="0"/>
        </w:r>
      </w:del>
      <w:del w:id="754" w:date="2019-03-15T06:02:00Z" w:author="Jiayi Liu">
        <w:r>
          <w:rPr>
            <w:rStyle w:val="None"/>
            <w:rFonts w:ascii="Times New Roman" w:cs="Times New Roman" w:hAnsi="Times New Roman" w:eastAsia="Times New Roman"/>
            <w:sz w:val="24"/>
            <w:szCs w:val="24"/>
            <w:lang w:val="en-US"/>
          </w:rPr>
          <w:delInstrText xml:space="preserve"> ADDIN EN.CITE &lt;EndNote&gt;&lt;Cite  &gt;&lt;Author&gt;Moles&lt;/Author&gt;&lt;Year&gt;2013&lt;/Year&gt;&lt;DisplayText&gt;(Moles 2013)&lt;/DisplayText&gt;&lt;record&gt;&lt;rec-number&gt;5&lt;/rec-number&gt;&lt;foreign-keys&gt;&lt;key app="EN" db-id="2zt5prfx5s2e9rea52gpsr2bwddattvw2wsa" timestamp="1534351178"&gt;5&lt;/key&gt;&lt;/foreign-keys&gt;&lt;ref-type name="Journal Article"&gt;17&lt;/ref-type&gt;&lt;contributors&gt;&lt;authors&gt;&lt;author&gt;Moles, Laura&lt;/author&gt;&lt;author&gt;Gómez, Marta&lt;/author&gt;&lt;author&gt;Heilig, Hans&lt;/author&gt;&lt;author&gt;Bustos, Gerardo&lt;/author&gt;&lt;author&gt;Fuentes, Susana&lt;/author&gt;&lt;author&gt;de Vos, Willem&lt;/author&gt;&lt;author&gt;Fernández, Leónides&lt;/author&gt;&lt;author&gt;Rodríguez, Juan M.&lt;/author&gt;&lt;author&gt;Jiménez, Esther&lt;/author&gt;&lt;/authors&gt;&lt;secondary-authors&gt;&lt;author&gt;Sanz, Yolanda&lt;/author&gt;&lt;/secondary-authors&gt;&lt;/contributors&gt;&lt;titles&gt;&lt;title&gt;Bacterial Diversity in Meconium of Preterm Neonates and Evolution of Their Fecal Microbiota during the First Month of Life&lt;/title&gt;&lt;secondary-title&gt;PLoS ONE&lt;/secondary-title&gt;&lt;/titles&gt;&lt;pages&gt;e66986&lt;/pages&gt;&lt;volume&gt;8&lt;/volume&gt;&lt;dates&gt;&lt;year&gt;2013&lt;/year&gt;&lt;/dates&gt;&lt;urls/&gt;&lt;electronic-resource-num&gt;10.1371/journal.pone.0066986&lt;/electronic-resource-num&gt;&lt;/record&gt;&lt;/Cite&gt;&lt;/EndNote&gt;</w:delInstrText>
        </w:r>
      </w:del>
      <w:del w:id="755" w:date="2019-03-15T06:02:00Z" w:author="Jiayi Liu">
        <w:r>
          <w:rPr>
            <w:rStyle w:val="None"/>
            <w:rFonts w:ascii="Times New Roman" w:cs="Times New Roman" w:hAnsi="Times New Roman" w:eastAsia="Times New Roman"/>
            <w:sz w:val="24"/>
            <w:szCs w:val="24"/>
            <w:lang w:val="en-US"/>
          </w:rPr>
          <w:fldChar w:fldCharType="separate" w:fldLock="0"/>
        </w:r>
      </w:del>
      <w:del w:id="756" w:date="2019-03-15T06:02:00Z" w:author="Jiayi Liu">
        <w:r>
          <w:rPr>
            <w:rStyle w:val="None"/>
            <w:rFonts w:ascii="Times New Roman" w:hAnsi="Times New Roman"/>
            <w:sz w:val="24"/>
            <w:szCs w:val="24"/>
            <w:rtl w:val="0"/>
            <w:lang w:val="en-US"/>
          </w:rPr>
          <w:delText>(Moles 2013)</w:delText>
        </w:r>
      </w:del>
      <w:del w:id="757" w:date="2019-03-15T06:02:00Z" w:author="Jiayi Liu">
        <w:r>
          <w:rPr>
            <w:rStyle w:val="None"/>
            <w:rFonts w:ascii="Times New Roman" w:cs="Times New Roman" w:hAnsi="Times New Roman" w:eastAsia="Times New Roman"/>
            <w:sz w:val="24"/>
            <w:szCs w:val="24"/>
            <w:lang w:val="en-US"/>
          </w:rPr>
          <w:fldChar w:fldCharType="end" w:fldLock="0"/>
        </w:r>
      </w:del>
      <w:del w:id="758" w:date="2019-03-15T06:02:00Z" w:author="Jiayi Liu">
        <w:r>
          <w:rPr>
            <w:rStyle w:val="None"/>
            <w:rFonts w:ascii="Times New Roman" w:hAnsi="Times New Roman"/>
            <w:sz w:val="24"/>
            <w:szCs w:val="24"/>
            <w:rtl w:val="0"/>
            <w:lang w:val="en-US"/>
          </w:rPr>
          <w:delText xml:space="preserve">. Another study found that the rate of colonization and abrupt population changes in the gut microbiota of preterm infants might be a result of the birthing mode, type of feeding, and gestational age. A succession of bacterial classes starting from </w:delText>
        </w:r>
      </w:del>
      <w:del w:id="759" w:date="2019-03-15T06:02:00Z" w:author="Jiayi Liu">
        <w:r>
          <w:rPr>
            <w:rStyle w:val="None"/>
            <w:rFonts w:ascii="Times New Roman" w:hAnsi="Times New Roman"/>
            <w:i w:val="1"/>
            <w:iCs w:val="1"/>
            <w:sz w:val="24"/>
            <w:szCs w:val="24"/>
            <w:rtl w:val="0"/>
            <w:lang w:val="en-US"/>
          </w:rPr>
          <w:delText>Bacilli</w:delText>
        </w:r>
      </w:del>
      <w:del w:id="760" w:date="2019-03-15T06:02:00Z" w:author="Jiayi Liu">
        <w:r>
          <w:rPr>
            <w:rStyle w:val="None"/>
            <w:rFonts w:ascii="Times New Roman" w:hAnsi="Times New Roman"/>
            <w:sz w:val="24"/>
            <w:szCs w:val="24"/>
            <w:rtl w:val="0"/>
            <w:lang w:val="en-US"/>
          </w:rPr>
          <w:delText xml:space="preserve">, </w:delText>
        </w:r>
      </w:del>
      <w:del w:id="761" w:date="2019-03-15T06:02:00Z" w:author="Jiayi Liu">
        <w:r>
          <w:rPr>
            <w:rStyle w:val="None"/>
            <w:rFonts w:ascii="Times New Roman" w:hAnsi="Times New Roman"/>
            <w:i w:val="1"/>
            <w:iCs w:val="1"/>
            <w:sz w:val="24"/>
            <w:szCs w:val="24"/>
            <w:rtl w:val="0"/>
            <w:lang w:val="en-US"/>
          </w:rPr>
          <w:delText>Gammaproteobacteria</w:delText>
        </w:r>
      </w:del>
      <w:del w:id="762" w:date="2019-03-15T06:02:00Z" w:author="Jiayi Liu">
        <w:r>
          <w:rPr>
            <w:rStyle w:val="None"/>
            <w:rFonts w:ascii="Times New Roman" w:hAnsi="Times New Roman"/>
            <w:sz w:val="24"/>
            <w:szCs w:val="24"/>
            <w:rtl w:val="0"/>
            <w:lang w:val="en-US"/>
          </w:rPr>
          <w:delText xml:space="preserve">, to </w:delText>
        </w:r>
      </w:del>
      <w:del w:id="763" w:date="2019-03-15T06:02:00Z" w:author="Jiayi Liu">
        <w:r>
          <w:rPr>
            <w:rStyle w:val="None"/>
            <w:rFonts w:ascii="Times New Roman" w:hAnsi="Times New Roman"/>
            <w:i w:val="1"/>
            <w:iCs w:val="1"/>
            <w:sz w:val="24"/>
            <w:szCs w:val="24"/>
            <w:rtl w:val="0"/>
            <w:lang w:val="en-US"/>
          </w:rPr>
          <w:delText>Clostridia</w:delText>
        </w:r>
      </w:del>
      <w:del w:id="764" w:date="2019-03-15T06:02:00Z" w:author="Jiayi Liu">
        <w:r>
          <w:rPr>
            <w:rStyle w:val="None"/>
            <w:rFonts w:ascii="Times New Roman" w:hAnsi="Times New Roman"/>
            <w:sz w:val="24"/>
            <w:szCs w:val="24"/>
            <w:rtl w:val="0"/>
            <w:lang w:val="en-US"/>
          </w:rPr>
          <w:delText xml:space="preserve"> has been observed in preterm infants </w:delText>
        </w:r>
      </w:del>
      <w:del w:id="765" w:date="2019-03-15T06:02:00Z" w:author="Jiayi Liu">
        <w:r>
          <w:rPr>
            <w:rStyle w:val="None"/>
            <w:rFonts w:ascii="Times New Roman" w:cs="Times New Roman" w:hAnsi="Times New Roman" w:eastAsia="Times New Roman"/>
            <w:sz w:val="24"/>
            <w:szCs w:val="24"/>
            <w:lang w:val="en-US"/>
          </w:rPr>
          <w:fldChar w:fldCharType="begin" w:fldLock="0"/>
        </w:r>
      </w:del>
      <w:del w:id="766" w:date="2019-03-15T06:02:00Z" w:author="Jiayi Liu">
        <w:r>
          <w:rPr>
            <w:rStyle w:val="None"/>
            <w:rFonts w:ascii="Times New Roman" w:cs="Times New Roman" w:hAnsi="Times New Roman" w:eastAsia="Times New Roman"/>
            <w:sz w:val="24"/>
            <w:szCs w:val="24"/>
            <w:lang w:val="en-US"/>
          </w:rPr>
          <w:delInstrText xml:space="preserve"> ADDIN EN.CITE &lt;EndNote&gt;&lt;Cite  &gt;&lt;Author&gt;La Rosa&lt;/Author&gt;&lt;Year&gt;2014&lt;/Year&gt;&lt;RecNum&gt;6&lt;/RecNum&gt;&lt;DisplayText&gt;(La Rosa 2014)&lt;/DisplayText&gt;&lt;record&gt;&lt;rec-number&gt;6&lt;/rec-number&gt;&lt;foreign-keys&gt;&lt;key app="EN" db-id="2zt5prfx5s2e9rea52gpsr2bwddattvw2wsa" timestamp="1534351178"&gt;6&lt;/key&gt;&lt;/foreign-keys&gt;&lt;ref-type name="Journal Article"&gt;17&lt;/ref-type&gt;&lt;contributors&gt;&lt;authors&gt;&lt;author&gt;La Rosa, Patricio S&lt;/author&gt;&lt;author&gt;Warner, Barbara B&lt;/author&gt;&lt;author&gt;Zhou, Yanjiao&lt;/author&gt;&lt;author&gt;Weinstock, George M&lt;/author&gt;&lt;author&gt;Sodergren, Erica&lt;/author&gt;&lt;author&gt;Hall-Moore, Carla M&lt;/author&gt;&lt;author&gt;Stevens, Harold J&lt;/author&gt;&lt;author&gt;Bennett, William E&lt;/author&gt;&lt;author&gt;Shaikh, Nurmohammad&lt;/author&gt;&lt;author&gt;Linneman, Laura A&lt;/author&gt;&lt;author&gt;Hoffmann, Julie A&lt;/author&gt;&lt;author&gt;Hamvas, Aaron&lt;/author&gt;&lt;author&gt;Deych, Elena&lt;/author&gt;&lt;author&gt;Shands, Berkley A&lt;/author&gt;&lt;author&gt;Shannon, William D&lt;/author&gt;&lt;author&gt;Tarr, Phillip I&lt;/author&gt;&lt;/authors&gt;&lt;/contributors&gt;&lt;titles&gt;&lt;title&gt;Patterned progression of bacterial populations in the premature infant gut.&lt;/title&gt;&lt;secondary-title&gt;Proceedings of the National Academy of Sciences of the United States of America&lt;/secondary-title&gt;&lt;/titles&gt;&lt;pages&gt;12522-7&lt;/pages&gt;&lt;volume&gt;111&lt;/volume&gt;&lt;keywords&gt;&lt;keyword&gt;mixed model regression analysis&lt;/keyword&gt;&lt;keyword&gt;necrotizing enterocolitis&lt;/keyword&gt;&lt;keyword&gt;nonmetric multidimensional scaling&lt;/keyword&gt;&lt;keyword&gt;prematurity&lt;/keyword&gt;&lt;/keywords&gt;&lt;dates&gt;&lt;year&gt;2014&lt;/year&gt;&lt;/dates&gt;&lt;accession-num&gt;25114261&lt;/accession-num&gt;&lt;urls/&gt;&lt;electronic-resource-num&gt;10.1073/pnas.1409497111&lt;/electronic-resource-num&gt;&lt;/record&gt;&lt;/Cite&gt;&lt;/EndNote&gt;</w:delInstrText>
        </w:r>
      </w:del>
      <w:del w:id="767" w:date="2019-03-15T06:02:00Z" w:author="Jiayi Liu">
        <w:r>
          <w:rPr>
            <w:rStyle w:val="None"/>
            <w:rFonts w:ascii="Times New Roman" w:cs="Times New Roman" w:hAnsi="Times New Roman" w:eastAsia="Times New Roman"/>
            <w:sz w:val="24"/>
            <w:szCs w:val="24"/>
            <w:lang w:val="en-US"/>
          </w:rPr>
          <w:fldChar w:fldCharType="separate" w:fldLock="0"/>
        </w:r>
      </w:del>
      <w:del w:id="768" w:date="2019-03-15T06:02:00Z" w:author="Jiayi Liu">
        <w:r>
          <w:rPr>
            <w:rStyle w:val="None"/>
            <w:rFonts w:ascii="Times New Roman" w:hAnsi="Times New Roman"/>
            <w:sz w:val="24"/>
            <w:szCs w:val="24"/>
            <w:rtl w:val="0"/>
            <w:lang w:val="en-US"/>
          </w:rPr>
          <w:delText>(La Rosa 2014)</w:delText>
        </w:r>
      </w:del>
      <w:del w:id="769" w:date="2019-03-15T06:02:00Z" w:author="Jiayi Liu">
        <w:r>
          <w:rPr>
            <w:rStyle w:val="None"/>
            <w:rFonts w:ascii="Times New Roman" w:cs="Times New Roman" w:hAnsi="Times New Roman" w:eastAsia="Times New Roman"/>
            <w:sz w:val="24"/>
            <w:szCs w:val="24"/>
            <w:lang w:val="en-US"/>
          </w:rPr>
          <w:fldChar w:fldCharType="end" w:fldLock="0"/>
        </w:r>
      </w:del>
      <w:del w:id="770" w:date="2019-03-15T06:02:00Z" w:author="Jiayi Liu">
        <w:r>
          <w:rPr>
            <w:rStyle w:val="None"/>
            <w:rFonts w:ascii="Times New Roman" w:hAnsi="Times New Roman"/>
            <w:sz w:val="24"/>
            <w:szCs w:val="24"/>
            <w:rtl w:val="0"/>
            <w:lang w:val="en-US"/>
          </w:rPr>
          <w:delText xml:space="preserve">, and was also seen in most of our study subjects including the LOS patients (FIG. S4). We corroborated the postnatal bacterial colonization pattern on a weekly basis and found significant differences between the intestinal microbiota of each group. Furthermore, our data showed that intestinal microbiota differed significantly between the NEC and </w:delText>
        </w:r>
      </w:del>
      <w:del w:id="771" w:date="2019-03-15T06:02:00Z" w:author="Jiayi Liu">
        <w:r>
          <w:rPr>
            <w:rStyle w:val="None"/>
            <w:rFonts w:ascii="Times New Roman" w:hAnsi="Times New Roman"/>
            <w:sz w:val="24"/>
            <w:szCs w:val="24"/>
            <w:rtl w:val="0"/>
            <w:lang w:val="zh-TW" w:eastAsia="zh-TW"/>
          </w:rPr>
          <w:delText>control</w:delText>
        </w:r>
      </w:del>
      <w:del w:id="772" w:date="2019-03-15T06:02:00Z" w:author="Jiayi Liu">
        <w:r>
          <w:rPr>
            <w:rStyle w:val="None"/>
            <w:rFonts w:ascii="Times New Roman" w:hAnsi="Times New Roman"/>
            <w:sz w:val="24"/>
            <w:szCs w:val="24"/>
            <w:rtl w:val="0"/>
            <w:lang w:val="en-US"/>
          </w:rPr>
          <w:delText xml:space="preserve"> groups after the 14th day of life, despite similar colonization pattern during the first 14 days after birth (FIG. 4c, Anosim r=0.32 p=0.001), strongly indicating an association between dysbiosis and NEC onset. Finally, the difference in intestinal microbiota from the 21st to 28th day postnatal (&lt;FIG. S2, ANOSIM r=0.27, p=0.030) indicated persistent dysbiosis during NEC progression, which is consistent with previous cross-sectional studies </w:delText>
        </w:r>
      </w:del>
      <w:del w:id="773" w:date="2019-03-15T06:02:00Z" w:author="Jiayi Liu">
        <w:r>
          <w:rPr>
            <w:rStyle w:val="None"/>
            <w:rFonts w:ascii="Times New Roman" w:cs="Times New Roman" w:hAnsi="Times New Roman" w:eastAsia="Times New Roman"/>
            <w:sz w:val="24"/>
            <w:szCs w:val="24"/>
            <w:lang w:val="en-US"/>
          </w:rPr>
          <w:fldChar w:fldCharType="begin" w:fldLock="0"/>
        </w:r>
      </w:del>
      <w:del w:id="774" w:date="2019-03-15T06:02:00Z" w:author="Jiayi Liu">
        <w:r>
          <w:rPr>
            <w:rStyle w:val="None"/>
            <w:rFonts w:ascii="Times New Roman" w:cs="Times New Roman" w:hAnsi="Times New Roman" w:eastAsia="Times New Roman"/>
            <w:sz w:val="24"/>
            <w:szCs w:val="24"/>
            <w:lang w:val="en-US"/>
          </w:rPr>
          <w:delInstrText xml:space="preserve"> ADDIN EN.CITE &lt;EndNote&gt;&lt;Cite  &gt;&lt;Author&gt;Wang&lt;/Author&gt;&lt;Year&gt;2009&lt;/Year&gt;&lt;RecNum&gt;4&lt;/RecNum&gt;&lt;DisplayText&gt;(Wang 2009)&lt;/DisplayText&gt;&lt;record&gt;&lt;rec-number&gt;4&lt;/rec-number&gt;&lt;foreign-keys&gt;&lt;key app="EN" db-id="2zt5prfx5s2e9rea52gpsr2bwddattvw2wsa" timestamp="1534351178"&gt;4&lt;/key&gt;&lt;/foreign-keys&gt;&lt;ref-type name="Journal Article"&gt;17&lt;/ref-type&gt;&lt;contributors&gt;&lt;authors&gt;&lt;author&gt;Wang, Y.&lt;/author&gt;&lt;author&gt;Hoenig, J. D.&lt;/author&gt;&lt;author&gt;Malin, K. J.&lt;/author&gt;&lt;author&gt;Qamar, S.&lt;/author&gt;&lt;author&gt;Petrof, E. O.&lt;/author&gt;&lt;author&gt;Sun, J.&lt;/author&gt;&lt;author&gt;Antonopoulos, D. A.&lt;/author&gt;&lt;author&gt;Chang, E. B.&lt;/author&gt;&lt;author&gt;Claud, E. C.&lt;/author&gt;&lt;/authors&gt;&lt;/contributors&gt;&lt;auth-address&gt;Department of Medicine, University of Chicago, Chicago, IL 60637, USA.&lt;/auth-address&gt;&lt;titles&gt;&lt;title&gt;16S rRNA gene-based analysis of fecal microbiota from preterm infants with and without necrotizing enterocolitis&lt;/title&gt;&lt;secondary-title&gt;ISME J&lt;/secondary-title&gt;&lt;/titles&gt;&lt;periodical&gt;&lt;full-title&gt;ISME J&lt;/full-title&gt;&lt;/periodical&gt;&lt;pages&gt;944-54&lt;/pages&gt;&lt;volume&gt;3&lt;/volume&gt;&lt;number&gt;8&lt;/number&gt;&lt;keywords&gt;&lt;keyword&gt;Bacteria/*classification/genetics/*isolation &amp;amp; purification&lt;/keyword&gt;&lt;keyword&gt;*Biodiversity&lt;/keyword&gt;&lt;keyword&gt;Case-Control Studies&lt;/keyword&gt;&lt;keyword&gt;Cluster Analysis&lt;/keyword&gt;&lt;keyword&gt;DNA, Bacterial/chemistry/genetics&lt;/keyword&gt;&lt;keyword&gt;DNA, Ribosomal/chemistry/genetics&lt;/keyword&gt;&lt;keyword&gt;Enterocolitis, Necrotizing/*microbiology&lt;/keyword&gt;&lt;keyword&gt;Feces/*microbiology&lt;/keyword&gt;&lt;keyword&gt;Female&lt;/keyword&gt;&lt;keyword&gt;Humans&lt;/keyword&gt;&lt;keyword&gt;Infant&lt;/keyword&gt;&lt;keyword&gt;Infant, Newborn&lt;/keyword&gt;&lt;keyword&gt;Infant, Premature&lt;/keyword&gt;&lt;keyword&gt;Male&lt;/keyword&gt;&lt;keyword&gt;Molecular Sequence Data&lt;/keyword&gt;&lt;keyword&gt;Phylogeny&lt;/keyword&gt;&lt;keyword&gt;RNA, Ribosomal, 16S/genetics&lt;/keyword&gt;&lt;keyword&gt;Sequence Analysis, DNA&lt;/keyword&gt;&lt;/keywords&gt;&lt;dates&gt;&lt;year&gt;2009&lt;/year&gt;&lt;pub-dates&gt;&lt;date&gt;Aug&lt;/date&gt;&lt;/pub-dates&gt;&lt;/dates&gt;&lt;isbn&gt;1751-7370 (Electronic)&amp;#13;1751-7362 (Linking)&lt;/isbn&gt;&lt;accession-num&gt;19369970&lt;/accession-num&gt;&lt;urls&gt;&lt;related-urls&gt;&lt;url&gt;https://www.ncbi.nlm.nih.gov/pubmed/19369970&lt;/url&gt;&lt;/related-urls&gt;&lt;/urls&gt;&lt;custom2&gt;PMC2713796&lt;/custom2&gt;&lt;electronic-resource-num&gt;10.1038/ismej.2009.37&lt;/electronic-resource-num&gt;&lt;/record&gt;&lt;/Cite&gt;&lt;/EndNote&gt;</w:delInstrText>
        </w:r>
      </w:del>
      <w:del w:id="775" w:date="2019-03-15T06:02:00Z" w:author="Jiayi Liu">
        <w:r>
          <w:rPr>
            <w:rStyle w:val="None"/>
            <w:rFonts w:ascii="Times New Roman" w:cs="Times New Roman" w:hAnsi="Times New Roman" w:eastAsia="Times New Roman"/>
            <w:sz w:val="24"/>
            <w:szCs w:val="24"/>
            <w:lang w:val="en-US"/>
          </w:rPr>
          <w:fldChar w:fldCharType="separate" w:fldLock="0"/>
        </w:r>
      </w:del>
      <w:del w:id="776" w:date="2019-03-15T06:02:00Z" w:author="Jiayi Liu">
        <w:r>
          <w:rPr>
            <w:rStyle w:val="None"/>
            <w:rFonts w:ascii="Times New Roman" w:hAnsi="Times New Roman"/>
            <w:sz w:val="24"/>
            <w:szCs w:val="24"/>
            <w:rtl w:val="0"/>
            <w:lang w:val="en-US"/>
          </w:rPr>
          <w:delText>(Wang 2009)</w:delText>
        </w:r>
      </w:del>
      <w:del w:id="777" w:date="2019-03-15T06:02:00Z" w:author="Jiayi Liu">
        <w:r>
          <w:rPr>
            <w:rStyle w:val="None"/>
            <w:rFonts w:ascii="Times New Roman" w:cs="Times New Roman" w:hAnsi="Times New Roman" w:eastAsia="Times New Roman"/>
            <w:sz w:val="24"/>
            <w:szCs w:val="24"/>
            <w:lang w:val="en-US"/>
          </w:rPr>
          <w:fldChar w:fldCharType="end" w:fldLock="0"/>
        </w:r>
      </w:del>
      <w:del w:id="778" w:date="2019-03-15T06:02:00Z" w:author="Jiayi Liu">
        <w:r>
          <w:rPr>
            <w:rStyle w:val="None"/>
            <w:rFonts w:ascii="Times New Roman" w:hAnsi="Times New Roman"/>
            <w:sz w:val="24"/>
            <w:szCs w:val="24"/>
            <w:rtl w:val="0"/>
            <w:lang w:val="en-US"/>
          </w:rPr>
          <w:delText>.</w:delText>
        </w:r>
      </w:del>
    </w:p>
    <w:p>
      <w:pPr>
        <w:pStyle w:val="Normal1"/>
        <w:rPr>
          <w:ins w:id="779" w:date="2019-03-15T06:02:00Z" w:author="Jiayi Liu"/>
          <w:rStyle w:val="None"/>
          <w:rFonts w:ascii="Times New Roman" w:cs="Times New Roman" w:hAnsi="Times New Roman" w:eastAsia="Times New Roman"/>
          <w:sz w:val="24"/>
          <w:szCs w:val="24"/>
        </w:rPr>
      </w:pPr>
      <w:ins w:id="780" w:date="2019-03-15T06:02:00Z" w:author="Jiayi Liu">
        <w:r>
          <w:rPr>
            <w:rStyle w:val="None"/>
            <w:rFonts w:ascii="Times New Roman" w:hAnsi="Times New Roman"/>
            <w:sz w:val="24"/>
            <w:szCs w:val="24"/>
            <w:rtl w:val="0"/>
            <w:lang w:val="en-US"/>
          </w:rPr>
          <w:t>In this pilot study, we intend to investigate the etiopathology of NEC and LOS in Chinese preterm infants from the perspective of intestinal microbiota. We profiled the gut microbiome of NEC and LOS preterm infants from birth to decease/discharge. Some of our findings is similar to previous larger scale studies. Mainly, infants who developed NEC or LOS exhibit a different gut microbiota colonization pattern relative to the controls. Case groups showed decline in diversity, although to different extent. Moreover, NEC and LOS infants</w:t>
        </w:r>
      </w:ins>
      <w:ins w:id="781" w:date="2019-03-15T06:02:00Z" w:author="Jiayi Liu">
        <w:r>
          <w:rPr>
            <w:rStyle w:val="None"/>
            <w:rFonts w:ascii="Times New Roman" w:hAnsi="Times New Roman" w:hint="default"/>
            <w:sz w:val="24"/>
            <w:szCs w:val="24"/>
            <w:rtl w:val="0"/>
            <w:lang w:val="en-US"/>
          </w:rPr>
          <w:t xml:space="preserve">’ </w:t>
        </w:r>
      </w:ins>
      <w:ins w:id="782" w:date="2019-03-15T06:02:00Z" w:author="Jiayi Liu">
        <w:r>
          <w:rPr>
            <w:rStyle w:val="None"/>
            <w:rFonts w:ascii="Times New Roman" w:hAnsi="Times New Roman"/>
            <w:sz w:val="24"/>
            <w:szCs w:val="24"/>
            <w:rtl w:val="0"/>
            <w:lang w:val="en-US"/>
          </w:rPr>
          <w:t>intestines were prone to harbor potential pathogens prior to and after disease onset, such as Enterococcus, Staphylococcus, Peptoclostridium and Streptococcus. There were also findings unique to this study that we are going to discuss in the following paragraphs.</w:t>
        </w:r>
      </w:ins>
    </w:p>
    <w:p>
      <w:pPr>
        <w:pStyle w:val="Body A"/>
        <w:suppressAutoHyphens w:val="1"/>
        <w:spacing w:line="276" w:lineRule="auto"/>
        <w:jc w:val="both"/>
        <w:rPr>
          <w:ins w:id="783" w:date="2019-03-15T06:02:00Z" w:author="Jiayi Liu"/>
          <w:rStyle w:val="None"/>
          <w:sz w:val="24"/>
          <w:szCs w:val="24"/>
        </w:rPr>
      </w:pPr>
      <w:ins w:id="784" w:date="2019-03-15T06:02:00Z" w:author="Jiayi Liu">
        <w:r>
          <w:rPr>
            <w:rStyle w:val="None"/>
            <w:sz w:val="24"/>
            <w:szCs w:val="24"/>
            <w:rtl w:val="0"/>
            <w:lang w:val="en-US"/>
          </w:rPr>
          <w:t>To our knowledge, few studies has analyzed stool bacterial alpha diversity in preterm infants as early as three days after birth. Unexpectedly, within three days after birth (i.e. early post-partum interval), the bacterial diversity of all three groups were the highest compared to the following intervals. At this point, we cannot conclude that such high bacterial richness and evenness within three days after birth</w:t>
        </w:r>
      </w:ins>
    </w:p>
    <w:p>
      <w:pPr>
        <w:pStyle w:val="Body A"/>
        <w:suppressAutoHyphens w:val="1"/>
        <w:spacing w:line="276" w:lineRule="auto"/>
        <w:jc w:val="both"/>
        <w:rPr>
          <w:ins w:id="785" w:date="2019-03-15T06:02:00Z" w:author="Jiayi Liu"/>
          <w:rStyle w:val="None"/>
          <w:sz w:val="24"/>
          <w:szCs w:val="24"/>
        </w:rPr>
      </w:pPr>
      <w:ins w:id="786" w:date="2019-03-15T06:02:00Z" w:author="Jiayi Liu">
        <w:r>
          <w:rPr>
            <w:rStyle w:val="None"/>
            <w:sz w:val="24"/>
            <w:szCs w:val="24"/>
            <w:rtl w:val="0"/>
            <w:lang w:val="en-US"/>
          </w:rPr>
          <w:t>is universal. More data, especially from other countries, are needed to support this finding. After three days, the microbial alpha diversity exhibited a declining trend in both disease groups and the control group. The number of colonized species (sobs index) during this interval, in line with previous works(Mai et al., 2011, 2013), remained similar before disease onset in both case and control groups, suggesting a minor role of bacterial richness in the disease onset. Besides, a rapid decline in alpha diversity during the pre-onset stages was observed. This could be the result of administration of the standardized antibiotic regimen right after admission into our NICU. However, previous studies showed that the pervasive effect of antibiotics in reducing richness and evenness arose only after 1 week to 2 months of administration(DiGiulio et al., 2008; Dethlefsen and Relman, 2011; Fouhy et al., 2012; Greenwood et al., 2014; Tanaka et al., 2009). Thus, more research is needed to identify if additional factor(s) is involved in this rapid decline.</w:t>
        </w:r>
      </w:ins>
    </w:p>
    <w:p>
      <w:pPr>
        <w:pStyle w:val="Body A"/>
        <w:suppressAutoHyphens w:val="1"/>
        <w:spacing w:line="276" w:lineRule="auto"/>
        <w:jc w:val="both"/>
        <w:rPr>
          <w:ins w:id="787" w:date="2019-03-15T06:02:00Z" w:author="Jiayi Liu"/>
          <w:rStyle w:val="None"/>
          <w:sz w:val="24"/>
          <w:szCs w:val="24"/>
        </w:rPr>
      </w:pPr>
      <w:ins w:id="788" w:date="2019-03-15T06:02:00Z" w:author="Jiayi Liu">
        <w:r>
          <w:rPr>
            <w:rStyle w:val="None"/>
            <w:sz w:val="24"/>
            <w:szCs w:val="24"/>
            <w:rtl w:val="0"/>
            <w:lang w:val="en-US"/>
          </w:rPr>
          <w:t>The role of empiric prophylactic antibiotics in NEC or LOS are controversial. In animal models, antibiotics eliminating Gram-negative bacteria enhance gut function and diminish mucosal injury to the bowel thus preventing necrotizing enterocolitis or bacterial leakage into the bloodstream(Carlisle et al., 2011; Jensen et al., 2013; Birck et al., 2015). In clinical practices, broad-spectrum antibiotics (the most commonly prescribed medicine in the NICU) are recommended to empirically prevent and treat both NEC and LOS(Bury and Tudehope, 2001; Brook, 2008; Kimberlin et al., 2018). However, antibiotics can further induce microbiome dysbiosis that may increase the risk of developing these diseases(Gibson et al., 2015; Kuppala et al., 2011; Martinez et al., 2017; Cantey et al., 2018). Our results showed limited differences in bacterial diversity and composition between two case groups and the control group despite continuously antibiotics administration.  Although our results are in line with the dysbiotic effect of antibiotics, there was not enough evidence to support whether antibiotics per se induced or prevented NEC and LOS. Further studies are needed to confirm the causative relationships.</w:t>
        </w:r>
      </w:ins>
    </w:p>
    <w:p>
      <w:pPr>
        <w:pStyle w:val="Body A"/>
        <w:suppressAutoHyphens w:val="1"/>
        <w:spacing w:line="276" w:lineRule="auto"/>
        <w:jc w:val="both"/>
        <w:rPr>
          <w:ins w:id="789" w:date="2019-03-15T06:02:00Z" w:author="Jiayi Liu"/>
          <w:rStyle w:val="None"/>
          <w:sz w:val="24"/>
          <w:szCs w:val="24"/>
        </w:rPr>
      </w:pPr>
      <w:ins w:id="790" w:date="2019-03-15T06:02:00Z" w:author="Jiayi Liu">
        <w:r>
          <w:rPr>
            <w:rStyle w:val="None"/>
            <w:sz w:val="24"/>
            <w:szCs w:val="24"/>
            <w:rtl w:val="0"/>
            <w:lang w:val="en-US"/>
          </w:rPr>
          <w:t>Furthermore, microbiota beta-diversity, which measures the phylogenetic similarity of stool microbiota, drifted away continuously among three groups before the onset of both disease. These findings were inconsistent with a previous study where the microbiota of NEC patients were shown to be similar to that of the healthy controls at three days before onset(Mai et al., 2011). With regards to the LOS patients, it is also inconsistent with previous study where similar microbiota diversity was observed in LOS patients during the disease and 72 hours before onset(Mai et al., 2013).  These discrepancies could be a result of differences in collection time points or differences in patients</w:t>
        </w:r>
      </w:ins>
      <w:ins w:id="791" w:date="2019-03-15T06:02:00Z" w:author="Jiayi Liu">
        <w:r>
          <w:rPr>
            <w:rStyle w:val="None"/>
            <w:sz w:val="24"/>
            <w:szCs w:val="24"/>
            <w:rtl w:val="0"/>
            <w:lang w:val="en-US"/>
          </w:rPr>
          <w:t xml:space="preserve">’ </w:t>
        </w:r>
      </w:ins>
      <w:ins w:id="792" w:date="2019-03-15T06:02:00Z" w:author="Jiayi Liu">
        <w:r>
          <w:rPr>
            <w:rStyle w:val="None"/>
            <w:sz w:val="24"/>
            <w:szCs w:val="24"/>
            <w:rtl w:val="0"/>
            <w:lang w:val="en-US"/>
          </w:rPr>
          <w:t>demography.  Further study is necessary to address this issues.  As disease progressed, the beta-diversity of the NEC group and the LOS group separated further but converged again when diseases were alleviated. The exact cause of this divergence was not clear. It could be related to different treatment strategies or some intrinsic pathophysiology differences of the two diseases. Further studies should provide more insight.</w:t>
        </w:r>
      </w:ins>
    </w:p>
    <w:p>
      <w:pPr>
        <w:pStyle w:val="Body A"/>
        <w:suppressAutoHyphens w:val="1"/>
        <w:spacing w:line="276" w:lineRule="auto"/>
        <w:jc w:val="both"/>
        <w:rPr>
          <w:ins w:id="793" w:date="2019-03-15T06:02:00Z" w:author="Jiayi Liu"/>
          <w:rStyle w:val="None"/>
          <w:sz w:val="24"/>
          <w:szCs w:val="24"/>
        </w:rPr>
      </w:pPr>
      <w:ins w:id="794" w:date="2019-03-15T06:02:00Z" w:author="Jiayi Liu">
        <w:r>
          <w:rPr>
            <w:rStyle w:val="None"/>
            <w:sz w:val="24"/>
            <w:szCs w:val="24"/>
            <w:rtl w:val="0"/>
            <w:lang w:val="en-US"/>
          </w:rPr>
          <w:t>In addition to bacterial diversity, we also tracked longitudinal changes in composition at genus level by plotting the relative abundance over time. Overall, the control group exhibited more stable microbiota assembly, without drastic fluctuation in genus abundance and with less dominance of facultative anaerobes such as Enterococcus and Staphylococcus(Gibson et al., 2015; La Rosa et al., 2014; Grier et al., 2017). Based on our ZIBR model, an over-represented Bacillus or Solibacillus were detected during the pre-onset stages in case groups.  However, both genera diminished after disease onset suggesting that the initial microbiota composition in preterms might contribute to their future health outcomes. Previous studies also observed a surge in Proteobacteria phyla(Mai et al., 2013, 2011) preceding LOS and NEC onset. In line with this, LOS patients in our cohort were also characterized by higher abundance of Klebsiella in their intestine communities. On the contrary, NEC infants presented overgrowth of Streptococcus and Staphylococcus (both belong to phylum Firmicutes) before disease onset.   Further work is warranted to identify specific genera and trends in association with the onset of NEC and/or LOS.</w:t>
        </w:r>
      </w:ins>
    </w:p>
    <w:p>
      <w:pPr>
        <w:pStyle w:val="Body A"/>
        <w:suppressAutoHyphens w:val="1"/>
        <w:spacing w:line="276" w:lineRule="auto"/>
        <w:jc w:val="both"/>
        <w:rPr>
          <w:ins w:id="795" w:date="2019-03-15T06:02:00Z" w:author="Jiayi Liu"/>
          <w:rStyle w:val="None"/>
          <w:sz w:val="24"/>
          <w:szCs w:val="24"/>
        </w:rPr>
      </w:pPr>
      <w:ins w:id="796" w:date="2019-03-15T06:02:00Z" w:author="Jiayi Liu">
        <w:r>
          <w:rPr>
            <w:rStyle w:val="None"/>
            <w:sz w:val="24"/>
            <w:szCs w:val="24"/>
            <w:rtl w:val="0"/>
            <w:lang w:val="en-US"/>
          </w:rPr>
          <w:t>Diarrhea is one of the typical symptoms in NEC patients and Peptoclostridium is conventionally regarded as the pathogen that cause hospital-acquired infectious diarrhea(Rodriguez et al., 2016; Pereira et al., 2016). In our study, we identified a transient bloom of Peptoclostridium in late NEC stage that coincided with the diarrhea symptom, possibly explaining the mechanism of common diarrhea symptom in NEC patients. Moreover, mucosal-adhering bacteria such as Enterococcus and Streptococcus were highly represented in pediatric enterocolitis(Normann et al., 2013; Zhou et al., 2016). Consistent with this, NEC patients from our cohort exhibited a higher abundance of Enterococcus during disease stage.</w:t>
        </w:r>
      </w:ins>
    </w:p>
    <w:p>
      <w:pPr>
        <w:pStyle w:val="Body A"/>
        <w:suppressAutoHyphens w:val="1"/>
        <w:spacing w:line="276" w:lineRule="auto"/>
        <w:jc w:val="both"/>
        <w:rPr>
          <w:ins w:id="797" w:date="2019-03-15T06:02:00Z" w:author="Jiayi Liu"/>
          <w:rStyle w:val="None"/>
          <w:sz w:val="24"/>
          <w:szCs w:val="24"/>
        </w:rPr>
      </w:pPr>
      <w:ins w:id="798" w:date="2019-03-15T06:02:00Z" w:author="Jiayi Liu">
        <w:r>
          <w:rPr>
            <w:rStyle w:val="None"/>
            <w:sz w:val="24"/>
            <w:szCs w:val="24"/>
            <w:rtl w:val="0"/>
            <w:lang w:val="en-US"/>
          </w:rPr>
          <w:t>In contrast, the composition of our LOS patient samples was very different from previous studies where Enterobacteria and Staphylococcus were identified as the most prevalent genera(Stewart et al., 2017; Mai et al., 2013). In our cohort of LOS patients, Klebsiella was the most dominated genus.  LOS is frequently caused by organisms, mostly bacteria, that translocate from the intestinal tract to bloodstream.  Consistently, Klebsiella was detected in hemoculture in two out of two of our LOS patients (hemoculture was not performed for the third patient).  In addition, Klebsiella pneumoniae is the most common causes of sepsis in preterm patients of our hospital (JL and LH personal observation), suggesting that the most dominant and eventually infectious bacteria may be more specific to the environment.</w:t>
        </w:r>
      </w:ins>
    </w:p>
    <w:p>
      <w:pPr>
        <w:pStyle w:val="Body A"/>
        <w:suppressAutoHyphens w:val="1"/>
        <w:spacing w:line="276" w:lineRule="auto"/>
        <w:jc w:val="both"/>
        <w:rPr>
          <w:ins w:id="799" w:date="2019-03-15T06:02:00Z" w:author="Jiayi Liu"/>
          <w:rStyle w:val="None"/>
          <w:sz w:val="24"/>
          <w:szCs w:val="24"/>
        </w:rPr>
      </w:pPr>
      <w:ins w:id="800" w:date="2019-03-15T06:02:00Z" w:author="Jiayi Liu">
        <w:r>
          <w:rPr>
            <w:rStyle w:val="None"/>
            <w:sz w:val="24"/>
            <w:szCs w:val="24"/>
            <w:rtl w:val="0"/>
            <w:lang w:val="en-US"/>
          </w:rPr>
          <w:t>Another notable point in our cohort was the mostly absence of Bifidobacteria, an anaerobe that can ferment milk oligosaccharides and thus commonly detected among breast-fed infants( (Gomez-Gallego et al., 2016; Murphy et al., 2017). We speculate that this extremely low level in our cohort was due to the lack of breast-feeding, nurtured in the sterile NICU environment, continuous administration of antibiotics or the combinations of the above. Although Bifidobacteria has been generally considered probiotics that serves to protect neonates against necrotizing enterocolitis and systemic infection(Nakayama et al., 2003; Khodayar-Pardo et al., 2014; Hermansson et al., 2019), recent randomized controlled trials showed little effect of Bifidobacteria to NEC(Hays et al., 2016; Singh et al., 2019).  Further studies on the role of probiotics in optimizing preterm infants</w:t>
        </w:r>
      </w:ins>
      <w:ins w:id="801" w:date="2019-03-15T06:02:00Z" w:author="Jiayi Liu">
        <w:r>
          <w:rPr>
            <w:rStyle w:val="None"/>
            <w:sz w:val="24"/>
            <w:szCs w:val="24"/>
            <w:rtl w:val="0"/>
            <w:lang w:val="en-US"/>
          </w:rPr>
          <w:t xml:space="preserve">’ </w:t>
        </w:r>
      </w:ins>
      <w:ins w:id="802" w:date="2019-03-15T06:02:00Z" w:author="Jiayi Liu">
        <w:r>
          <w:rPr>
            <w:rStyle w:val="None"/>
            <w:sz w:val="24"/>
            <w:szCs w:val="24"/>
            <w:rtl w:val="0"/>
            <w:lang w:val="en-US"/>
          </w:rPr>
          <w:t>microbiome should address their effectiveness in preventing NEC and LOS.</w:t>
        </w:r>
      </w:ins>
    </w:p>
    <w:p>
      <w:pPr>
        <w:pStyle w:val="Body A"/>
        <w:suppressAutoHyphens w:val="1"/>
        <w:spacing w:line="276" w:lineRule="auto"/>
        <w:jc w:val="both"/>
        <w:rPr>
          <w:ins w:id="803" w:date="2019-03-15T06:02:00Z" w:author="Jiayi Liu"/>
          <w:rStyle w:val="None"/>
          <w:sz w:val="24"/>
          <w:szCs w:val="24"/>
        </w:rPr>
      </w:pPr>
      <w:ins w:id="804" w:date="2019-03-15T06:02:00Z" w:author="Jiayi Liu">
        <w:r>
          <w:rPr>
            <w:rStyle w:val="None"/>
            <w:sz w:val="24"/>
            <w:szCs w:val="24"/>
            <w:rtl w:val="0"/>
            <w:lang w:val="en-US"/>
          </w:rPr>
          <w:t>Our study was limited to only one hospital in one specific region (Shanghai)  in China so how far we can extrapolate our findings a larger population remains to be determined. Besides, our sample size was relatively small since both diseases are rare(Neu and Walker, 2011). Among the 1148 preterm infants admitted within July 2013 to December 2014, only five developed NEC and seven developed LOS. Nevertheless, this pilot study has provided essential information about NEC and LOS preterm patients within the Chinese population and serves as a starting point for further understanding the etiology and pathogenesis of both disease in the nation and the rest of the world.</w:t>
        </w:r>
      </w:ins>
    </w:p>
    <w:p>
      <w:pPr>
        <w:pStyle w:val="Body A"/>
        <w:suppressAutoHyphens w:val="1"/>
        <w:spacing w:line="276" w:lineRule="auto"/>
        <w:jc w:val="both"/>
        <w:rPr>
          <w:rStyle w:val="None"/>
        </w:rPr>
      </w:pPr>
    </w:p>
    <w:p>
      <w:pPr>
        <w:pStyle w:val="Normal1"/>
        <w:rPr>
          <w:rStyle w:val="None"/>
          <w:rFonts w:ascii="Times New Roman" w:cs="Times New Roman" w:hAnsi="Times New Roman" w:eastAsia="Times New Roman"/>
          <w:b w:val="1"/>
          <w:bCs w:val="1"/>
          <w:sz w:val="28"/>
          <w:szCs w:val="28"/>
        </w:rPr>
      </w:pPr>
      <w:r>
        <w:rPr>
          <w:rStyle w:val="None"/>
          <w:rFonts w:ascii="Times New Roman" w:hAnsi="Times New Roman"/>
          <w:b w:val="1"/>
          <w:bCs w:val="1"/>
          <w:sz w:val="28"/>
          <w:szCs w:val="28"/>
          <w:rtl w:val="0"/>
          <w:lang w:val="en-US"/>
        </w:rPr>
        <w:t>CONCLUSIONS</w:t>
      </w:r>
    </w:p>
    <w:p>
      <w:pPr>
        <w:pStyle w:val="Normal1"/>
        <w:rPr>
          <w:del w:id="805" w:date="2019-03-15T06:02:32Z" w:author="Jiayi Liu"/>
          <w:rStyle w:val="None"/>
          <w:rFonts w:ascii="Times New Roman" w:cs="Times New Roman" w:hAnsi="Times New Roman" w:eastAsia="Times New Roman"/>
          <w:sz w:val="24"/>
          <w:szCs w:val="24"/>
        </w:rPr>
      </w:pPr>
    </w:p>
    <w:p>
      <w:pPr>
        <w:pStyle w:val="Body A"/>
        <w:suppressAutoHyphens w:val="1"/>
        <w:spacing w:line="276" w:lineRule="auto"/>
        <w:jc w:val="both"/>
        <w:rPr>
          <w:del w:id="806" w:date="2019-03-15T06:02:32Z" w:author="Jiayi Liu"/>
          <w:rStyle w:val="None"/>
          <w:sz w:val="24"/>
          <w:szCs w:val="24"/>
        </w:rPr>
      </w:pPr>
      <w:del w:id="807" w:date="2019-03-15T06:02:32Z" w:author="Jiayi Liu">
        <w:r>
          <w:rPr>
            <w:rStyle w:val="None"/>
            <w:sz w:val="24"/>
            <w:szCs w:val="24"/>
            <w:rtl w:val="0"/>
            <w:lang w:val="en-US"/>
          </w:rPr>
          <w:delText>Scientists have been striving to explore the microbial etiology of NEC and sepsis for years. Although specific pathogens or microbial patterns have not been elucidated, the existing research has helped improve the clinical strategies and minimized the complications in preterm infants.</w:delText>
        </w:r>
      </w:del>
    </w:p>
    <w:p>
      <w:pPr>
        <w:pStyle w:val="Body A"/>
        <w:suppressAutoHyphens w:val="1"/>
        <w:spacing w:line="276" w:lineRule="auto"/>
        <w:jc w:val="both"/>
        <w:rPr>
          <w:del w:id="808" w:date="2019-03-15T06:02:32Z" w:author="Jiayi Liu"/>
          <w:rStyle w:val="None"/>
          <w:sz w:val="24"/>
          <w:szCs w:val="24"/>
        </w:rPr>
      </w:pPr>
      <w:del w:id="809" w:date="2019-03-15T06:02:32Z" w:author="Jiayi Liu">
        <w:r>
          <w:rPr>
            <w:rStyle w:val="None"/>
            <w:sz w:val="24"/>
            <w:szCs w:val="24"/>
            <w:rtl w:val="0"/>
            <w:lang w:val="en-US"/>
          </w:rPr>
          <w:delText xml:space="preserve">This study, meanwhile, is the first one which described, compared and analyzed the role of afterbirth dynamic pattern of postpartum gut microbiota in preterm infants with NEC and LOS using high-throughput sequencing. Our findings support the dysbiosis hypothesis that an </w:delText>
        </w:r>
      </w:del>
      <w:del w:id="810" w:date="2019-03-15T06:02:32Z" w:author="Jiayi Liu">
        <w:r>
          <w:rPr>
            <w:rStyle w:val="None"/>
            <w:sz w:val="24"/>
            <w:szCs w:val="24"/>
            <w:rtl w:val="0"/>
            <w:lang w:val="en-US"/>
          </w:rPr>
          <w:delText>“</w:delText>
        </w:r>
      </w:del>
      <w:del w:id="811" w:date="2019-03-15T06:02:32Z" w:author="Jiayi Liu">
        <w:r>
          <w:rPr>
            <w:rStyle w:val="None"/>
            <w:sz w:val="24"/>
            <w:szCs w:val="24"/>
            <w:rtl w:val="0"/>
            <w:lang w:val="en-US"/>
          </w:rPr>
          <w:delText>aberrant colonization development</w:delText>
        </w:r>
      </w:del>
      <w:del w:id="812" w:date="2019-03-15T06:02:32Z" w:author="Jiayi Liu">
        <w:r>
          <w:rPr>
            <w:rStyle w:val="None"/>
            <w:sz w:val="24"/>
            <w:szCs w:val="24"/>
            <w:rtl w:val="0"/>
            <w:lang w:val="en-US"/>
          </w:rPr>
          <w:delText xml:space="preserve">” </w:delText>
        </w:r>
      </w:del>
      <w:del w:id="813" w:date="2019-03-15T06:02:32Z" w:author="Jiayi Liu">
        <w:r>
          <w:rPr>
            <w:rStyle w:val="None"/>
            <w:sz w:val="24"/>
            <w:szCs w:val="24"/>
            <w:rtl w:val="0"/>
            <w:lang w:val="en-US"/>
          </w:rPr>
          <w:delText xml:space="preserve">of intestinal microbiota acts as the trigger in the progression of NEC in preterm infants. </w:delText>
        </w:r>
      </w:del>
    </w:p>
    <w:p>
      <w:pPr>
        <w:pStyle w:val="Body A"/>
        <w:suppressAutoHyphens w:val="1"/>
        <w:spacing w:line="276" w:lineRule="auto"/>
        <w:jc w:val="both"/>
        <w:rPr>
          <w:ins w:id="814" w:date="2019-03-15T06:02:20Z" w:author="Jiayi Liu"/>
          <w:rStyle w:val="None"/>
          <w:sz w:val="24"/>
          <w:szCs w:val="24"/>
        </w:rPr>
      </w:pPr>
      <w:del w:id="815" w:date="2019-03-15T06:02:32Z" w:author="Jiayi Liu">
        <w:r>
          <w:rPr>
            <w:rStyle w:val="None"/>
            <w:sz w:val="24"/>
            <w:szCs w:val="24"/>
            <w:rtl w:val="0"/>
            <w:lang w:val="en-US"/>
          </w:rPr>
          <w:delText xml:space="preserve">Further, this study is also consistent with previous reports that disrupted gut flora is crucial for LOS progression, and antibiotics, specifically glycopeptide ones, could reduce the abundance of the gut microflora in preterm infants. This study, however, has its limitations. For instance, all infants in this study were fed on a formula diet, and thus the protective impact of human breast milk could not be evaluated. In addition, the sample size of the NEC and LOS groups was very small. Since an empirical antibiotics regime was administered to the infants, it was difficult to explain the extent to which the antibiotics affected the intestinal microbiota. Therefore, our findings still need to be validated in further studies with larger sample sizes and more prudent methodologies. Based on the current findings, future studies should include more cases for the identification of a </w:delText>
        </w:r>
      </w:del>
      <w:del w:id="816" w:date="2019-03-15T06:02:32Z" w:author="Jiayi Liu">
        <w:r>
          <w:rPr>
            <w:rStyle w:val="None"/>
            <w:sz w:val="24"/>
            <w:szCs w:val="24"/>
            <w:rtl w:val="0"/>
            <w:lang w:val="en-US"/>
          </w:rPr>
          <w:delText>“</w:delText>
        </w:r>
      </w:del>
      <w:del w:id="817" w:date="2019-03-15T06:02:32Z" w:author="Jiayi Liu">
        <w:r>
          <w:rPr>
            <w:rStyle w:val="None"/>
            <w:sz w:val="24"/>
            <w:szCs w:val="24"/>
            <w:rtl w:val="0"/>
            <w:lang w:val="en-US"/>
          </w:rPr>
          <w:delText>highly risky</w:delText>
        </w:r>
      </w:del>
      <w:del w:id="818" w:date="2019-03-15T06:02:32Z" w:author="Jiayi Liu">
        <w:r>
          <w:rPr>
            <w:rStyle w:val="None"/>
            <w:sz w:val="24"/>
            <w:szCs w:val="24"/>
            <w:rtl w:val="0"/>
            <w:lang w:val="en-US"/>
          </w:rPr>
          <w:delText xml:space="preserve">” </w:delText>
        </w:r>
      </w:del>
      <w:del w:id="819" w:date="2019-03-15T06:02:32Z" w:author="Jiayi Liu">
        <w:r>
          <w:rPr>
            <w:rStyle w:val="None"/>
            <w:sz w:val="24"/>
            <w:szCs w:val="24"/>
            <w:rtl w:val="0"/>
            <w:lang w:val="en-US"/>
          </w:rPr>
          <w:delText>microbial pattern for NEC and LOS based on metagenomic sequencing. Our study, along with others, provide a rationale for discerning the human gut microbiome in the pathogenesis of  NEC and LOS in preterm infants to develop more accentuated prophylactic interventions and diagnostic tools, and more effective treatment to reduce the morbidity and severity of these conditions.</w:delText>
        </w:r>
      </w:del>
      <w:ins w:id="820" w:date="2019-03-15T06:02:20Z" w:author="Jiayi Liu">
        <w:r>
          <w:rPr>
            <w:rStyle w:val="None"/>
            <w:sz w:val="24"/>
            <w:szCs w:val="24"/>
            <w:rtl w:val="0"/>
            <w:lang w:val="en-US"/>
          </w:rPr>
          <w:t>In this longitudinal study, we used next generation sequencing to profile microbiota of 24 Chinese preterm infants from birth to discharge. Among them, four developed NEC and three developed LOS. To our knowledge, this is the first profiling NEC and LOS patients among Asian population. Intestinal microbiota diversity reduction and phylogenetic similarity away from the control infants over time is associated with both NEC and LOS onset. Over-growth of potentially pathogenic genera were recognized, i.e.Enterococcus, Streptococcus and Peptoclostridium in NEC cases; Klebsiella in LOS cases. In summary, our findings suggests that both NEC and LOS are dynamic process involving abnormal microbiota assembly. This study is a starting point for further studying of microbial factors involved in preterm- associated complications in China. Accumulation of more data within China and perhaps from neighboring countries will allow us to build microbial signatures that can assist early diagnosis and development of novel treatment.</w:t>
        </w:r>
      </w:ins>
    </w:p>
    <w:p>
      <w:pPr>
        <w:pStyle w:val="Body A"/>
        <w:suppressAutoHyphens w:val="1"/>
        <w:spacing w:line="276" w:lineRule="auto"/>
        <w:jc w:val="both"/>
        <w:rPr>
          <w:rStyle w:val="None"/>
          <w:sz w:val="24"/>
          <w:szCs w:val="24"/>
        </w:rPr>
      </w:pPr>
    </w:p>
    <w:p>
      <w:pPr>
        <w:pStyle w:val="Normal1"/>
        <w:rPr>
          <w:rStyle w:val="None"/>
          <w:rFonts w:ascii="Times New Roman" w:cs="Times New Roman" w:hAnsi="Times New Roman" w:eastAsia="Times New Roman"/>
          <w:b w:val="1"/>
          <w:bCs w:val="1"/>
          <w:sz w:val="28"/>
          <w:szCs w:val="28"/>
        </w:rPr>
      </w:pPr>
    </w:p>
    <w:p>
      <w:pPr>
        <w:pStyle w:val="Normal1"/>
        <w:rPr>
          <w:rStyle w:val="None"/>
          <w:rFonts w:ascii="Times New Roman" w:cs="Times New Roman" w:hAnsi="Times New Roman" w:eastAsia="Times New Roman"/>
          <w:b w:val="1"/>
          <w:bCs w:val="1"/>
          <w:sz w:val="28"/>
          <w:szCs w:val="28"/>
        </w:rPr>
      </w:pPr>
      <w:r>
        <w:rPr>
          <w:rStyle w:val="None"/>
          <w:rFonts w:ascii="Times New Roman" w:hAnsi="Times New Roman"/>
          <w:b w:val="1"/>
          <w:bCs w:val="1"/>
          <w:sz w:val="28"/>
          <w:szCs w:val="28"/>
          <w:rtl w:val="0"/>
          <w:lang w:val="en-US"/>
        </w:rPr>
        <w:t>ACKNOWLEDGEMENTS</w:t>
      </w:r>
    </w:p>
    <w:p>
      <w:pPr>
        <w:pStyle w:val="Normal1"/>
        <w:rPr>
          <w:rStyle w:val="None"/>
          <w:rFonts w:ascii="Times New Roman" w:cs="Times New Roman" w:hAnsi="Times New Roman" w:eastAsia="Times New Roman"/>
          <w:b w:val="1"/>
          <w:bCs w:val="1"/>
          <w:sz w:val="28"/>
          <w:szCs w:val="28"/>
        </w:rPr>
      </w:pPr>
    </w:p>
    <w:p>
      <w:pPr>
        <w:pStyle w:val="Body A"/>
        <w:spacing w:line="276" w:lineRule="auto"/>
        <w:rPr>
          <w:del w:id="821" w:date="2019-03-15T06:02:40Z" w:author="Jiayi Liu"/>
          <w:rStyle w:val="None"/>
          <w:color w:val="000000"/>
          <w:sz w:val="24"/>
          <w:szCs w:val="24"/>
          <w:u w:color="000000"/>
        </w:rPr>
      </w:pPr>
      <w:del w:id="822" w:date="2019-03-15T06:02:40Z" w:author="Jiayi Liu">
        <w:r>
          <w:rPr>
            <w:rStyle w:val="None"/>
            <w:color w:val="000000"/>
            <w:sz w:val="24"/>
            <w:szCs w:val="24"/>
            <w:u w:color="000000"/>
            <w:rtl w:val="0"/>
            <w:lang w:val="en-US"/>
          </w:rPr>
          <w:delText>We appreciate the support from the enrolled patients and their family, and all the staff who worked for these patients from Shanghai Children</w:delText>
        </w:r>
      </w:del>
      <w:del w:id="823" w:date="2019-03-15T06:02:40Z" w:author="Jiayi Liu">
        <w:r>
          <w:rPr>
            <w:rStyle w:val="None"/>
            <w:color w:val="000000"/>
            <w:sz w:val="24"/>
            <w:szCs w:val="24"/>
            <w:u w:color="000000"/>
            <w:rtl w:val="0"/>
            <w:lang w:val="en-US"/>
          </w:rPr>
          <w:delText>’</w:delText>
        </w:r>
      </w:del>
      <w:del w:id="824" w:date="2019-03-15T06:02:40Z" w:author="Jiayi Liu">
        <w:r>
          <w:rPr>
            <w:rStyle w:val="None"/>
            <w:color w:val="000000"/>
            <w:sz w:val="24"/>
            <w:szCs w:val="24"/>
            <w:u w:color="000000"/>
            <w:rtl w:val="0"/>
            <w:lang w:val="en-US"/>
          </w:rPr>
          <w:delText xml:space="preserve">s Medical Center; we are grateful for the emotional support from Mr Panpan Chang, Ms Liqing Xie, Mr Yinjie Liu and Ms Feng Jiang. </w:delText>
        </w:r>
      </w:del>
    </w:p>
    <w:p>
      <w:pPr>
        <w:pStyle w:val="Normal1"/>
        <w:rPr>
          <w:ins w:id="825" w:date="2019-03-15T06:02:40Z" w:author="Jiayi Liu"/>
          <w:rStyle w:val="None"/>
          <w:rFonts w:ascii="Times New Roman" w:cs="Times New Roman" w:hAnsi="Times New Roman" w:eastAsia="Times New Roman"/>
          <w:sz w:val="24"/>
          <w:szCs w:val="24"/>
        </w:rPr>
      </w:pPr>
      <w:ins w:id="826" w:date="2019-03-15T06:02:40Z" w:author="Jiayi Liu">
        <w:r>
          <w:rPr>
            <w:rStyle w:val="None"/>
            <w:rFonts w:ascii="Times New Roman" w:hAnsi="Times New Roman"/>
            <w:sz w:val="24"/>
            <w:szCs w:val="24"/>
            <w:rtl w:val="0"/>
            <w:lang w:val="en-US"/>
          </w:rPr>
          <w:t>We sincerely thank all the patients and their family in supporting this study. We extend our thanks to the medical and research staffs of the Shanghai Children</w:t>
        </w:r>
      </w:ins>
      <w:ins w:id="827" w:date="2019-03-15T06:02:40Z" w:author="Jiayi Liu">
        <w:r>
          <w:rPr>
            <w:rStyle w:val="None"/>
            <w:rFonts w:ascii="Times New Roman" w:hAnsi="Times New Roman" w:hint="default"/>
            <w:sz w:val="24"/>
            <w:szCs w:val="24"/>
            <w:rtl w:val="0"/>
            <w:lang w:val="en-US"/>
          </w:rPr>
          <w:t>’</w:t>
        </w:r>
      </w:ins>
      <w:ins w:id="828" w:date="2019-03-15T06:02:40Z" w:author="Jiayi Liu">
        <w:r>
          <w:rPr>
            <w:rStyle w:val="None"/>
            <w:rFonts w:ascii="Times New Roman" w:hAnsi="Times New Roman"/>
            <w:sz w:val="24"/>
            <w:szCs w:val="24"/>
            <w:rtl w:val="0"/>
            <w:lang w:val="en-US"/>
          </w:rPr>
          <w:t>s Medical Center. We also thank Ka Ming Pang and Arin Nam for critical reviews of this manuscript.</w:t>
        </w:r>
      </w:ins>
    </w:p>
    <w:p>
      <w:pPr>
        <w:pStyle w:val="Normal1"/>
        <w:rPr>
          <w:rStyle w:val="None"/>
          <w:rFonts w:ascii="Times New Roman" w:cs="Times New Roman" w:hAnsi="Times New Roman" w:eastAsia="Times New Roman"/>
          <w:b w:val="1"/>
          <w:bCs w:val="1"/>
          <w:sz w:val="28"/>
          <w:szCs w:val="28"/>
        </w:rPr>
      </w:pPr>
    </w:p>
    <w:p>
      <w:pPr>
        <w:pStyle w:val="Normal1"/>
        <w:rPr>
          <w:rStyle w:val="None"/>
          <w:rFonts w:ascii="Times New Roman" w:cs="Times New Roman" w:hAnsi="Times New Roman" w:eastAsia="Times New Roman"/>
          <w:b w:val="1"/>
          <w:bCs w:val="1"/>
          <w:sz w:val="28"/>
          <w:szCs w:val="28"/>
        </w:rPr>
      </w:pPr>
      <w:r>
        <w:rPr>
          <w:rStyle w:val="None"/>
          <w:rFonts w:ascii="Times New Roman" w:hAnsi="Times New Roman"/>
          <w:b w:val="1"/>
          <w:bCs w:val="1"/>
          <w:sz w:val="28"/>
          <w:szCs w:val="28"/>
          <w:rtl w:val="0"/>
          <w:lang w:val="en-US"/>
        </w:rPr>
        <w:t>REFERENCES</w:t>
      </w:r>
    </w:p>
    <w:p>
      <w:pPr>
        <w:pStyle w:val="Normal1"/>
        <w:rPr>
          <w:rStyle w:val="None"/>
          <w:rFonts w:ascii="Times New Roman" w:cs="Times New Roman" w:hAnsi="Times New Roman" w:eastAsia="Times New Roman"/>
          <w:b w:val="1"/>
          <w:bCs w:val="1"/>
          <w:sz w:val="28"/>
          <w:szCs w:val="28"/>
        </w:rPr>
      </w:pPr>
    </w:p>
    <w:p>
      <w:pPr>
        <w:pStyle w:val="Body B"/>
        <w:rPr>
          <w:ins w:id="829" w:date="2019-03-15T06:03:50Z" w:author="Jiayi Liu"/>
          <w:rStyle w:val="None"/>
          <w:rFonts w:ascii="Times New Roman" w:cs="Times New Roman" w:hAnsi="Times New Roman" w:eastAsia="Times New Roman"/>
        </w:rPr>
      </w:pPr>
      <w:ins w:id="830" w:date="2019-03-15T06:03:50Z" w:author="Jiayi Liu">
        <w:r>
          <w:rPr>
            <w:rStyle w:val="None"/>
            <w:rFonts w:ascii="Times New Roman" w:hAnsi="Times New Roman"/>
            <w:rtl w:val="0"/>
          </w:rPr>
          <w:t xml:space="preserve">Ba </w:t>
        </w:r>
      </w:ins>
      <w:ins w:id="831" w:date="2019-03-15T06:03:50Z" w:author="Jiayi Liu">
        <w:r>
          <w:rPr>
            <w:rStyle w:val="None"/>
            <w:rFonts w:ascii="Times New Roman" w:hAnsi="Times New Roman" w:hint="default"/>
            <w:rtl w:val="0"/>
          </w:rPr>
          <w:t>̈</w:t>
        </w:r>
      </w:ins>
      <w:ins w:id="832" w:date="2019-03-15T06:03:50Z" w:author="Jiayi Liu">
        <w:r>
          <w:rPr>
            <w:rStyle w:val="None"/>
            <w:rFonts w:ascii="Times New Roman" w:hAnsi="Times New Roman"/>
            <w:rtl w:val="0"/>
            <w:lang w:val="en-US"/>
          </w:rPr>
          <w:t>ckhed, F., Roswall, J., Peng, Y., Feng, Q., Jia, H., Kovatcheva-Datchary, P., Li, Y., Xia, Y., Xie, H., Zhong, H., et al. (2015). Dynamics and stabilization of the human gut microbiome during the first year of life. Cell host &amp; microbe, 17(5):690</w:t>
        </w:r>
      </w:ins>
      <w:ins w:id="833" w:date="2019-03-15T06:03:50Z" w:author="Jiayi Liu">
        <w:r>
          <w:rPr>
            <w:rStyle w:val="None"/>
            <w:rFonts w:ascii="Times New Roman" w:hAnsi="Times New Roman" w:hint="default"/>
            <w:rtl w:val="0"/>
          </w:rPr>
          <w:t>–</w:t>
        </w:r>
      </w:ins>
      <w:ins w:id="834" w:date="2019-03-15T06:03:50Z" w:author="Jiayi Liu">
        <w:r>
          <w:rPr>
            <w:rStyle w:val="None"/>
            <w:rFonts w:ascii="Times New Roman" w:hAnsi="Times New Roman"/>
            <w:rtl w:val="0"/>
          </w:rPr>
          <w:t>703.</w:t>
        </w:r>
      </w:ins>
    </w:p>
    <w:p>
      <w:pPr>
        <w:pStyle w:val="Body B"/>
        <w:rPr>
          <w:ins w:id="835" w:date="2019-03-15T06:03:50Z" w:author="Jiayi Liu"/>
          <w:rStyle w:val="None"/>
          <w:rFonts w:ascii="Times New Roman" w:cs="Times New Roman" w:hAnsi="Times New Roman" w:eastAsia="Times New Roman"/>
        </w:rPr>
      </w:pPr>
      <w:ins w:id="836" w:date="2019-03-15T06:03:50Z" w:author="Jiayi Liu">
        <w:r>
          <w:rPr>
            <w:rStyle w:val="None"/>
            <w:rFonts w:ascii="Times New Roman" w:hAnsi="Times New Roman"/>
            <w:rtl w:val="0"/>
            <w:lang w:val="en-US"/>
          </w:rPr>
          <w:t>Bell, M. J., Ternberg, J. L., Feigin, R. D., Keating, J. P., Marshall, R., Barton, L., and Brotherton, T. (1978). Neonatal necrotizing enterocolitis. therapeutic decisions based upon clinical staging. Annals of surgery, 187(1):1.</w:t>
        </w:r>
      </w:ins>
    </w:p>
    <w:p>
      <w:pPr>
        <w:pStyle w:val="Body B"/>
        <w:rPr>
          <w:ins w:id="837" w:date="2019-03-15T06:03:50Z" w:author="Jiayi Liu"/>
          <w:rStyle w:val="None"/>
          <w:rFonts w:ascii="Times New Roman" w:cs="Times New Roman" w:hAnsi="Times New Roman" w:eastAsia="Times New Roman"/>
        </w:rPr>
      </w:pPr>
      <w:ins w:id="838" w:date="2019-03-15T06:03:50Z" w:author="Jiayi Liu">
        <w:r>
          <w:rPr>
            <w:rStyle w:val="None"/>
            <w:rFonts w:ascii="Times New Roman" w:hAnsi="Times New Roman"/>
            <w:rtl w:val="0"/>
            <w:lang w:val="en-US"/>
          </w:rPr>
          <w:t>Bezirtzoglou, E., Tsiotsias, A., and Welling, G. W. (2011). Microbiota profile in feces of breast-and formula-fed newborns by using fluorescence in situ hybridization (fish). Anaerobe, 17(6):478</w:t>
        </w:r>
      </w:ins>
      <w:ins w:id="839" w:date="2019-03-15T06:03:50Z" w:author="Jiayi Liu">
        <w:r>
          <w:rPr>
            <w:rStyle w:val="None"/>
            <w:rFonts w:ascii="Times New Roman" w:hAnsi="Times New Roman" w:hint="default"/>
            <w:rtl w:val="0"/>
          </w:rPr>
          <w:t>–</w:t>
        </w:r>
      </w:ins>
      <w:ins w:id="840" w:date="2019-03-15T06:03:50Z" w:author="Jiayi Liu">
        <w:r>
          <w:rPr>
            <w:rStyle w:val="None"/>
            <w:rFonts w:ascii="Times New Roman" w:hAnsi="Times New Roman"/>
            <w:rtl w:val="0"/>
            <w:lang w:val="da-DK"/>
          </w:rPr>
          <w:t>482. Birck, M. M., Nguyen, D. N., Cilieborg, M. S., Kamal, S. S., Nielsen, D. S., Damborg, P., Olsen, J. E.,</w:t>
        </w:r>
      </w:ins>
    </w:p>
    <w:p>
      <w:pPr>
        <w:pStyle w:val="Body B"/>
        <w:rPr>
          <w:ins w:id="841" w:date="2019-03-15T06:03:50Z" w:author="Jiayi Liu"/>
          <w:rStyle w:val="None"/>
          <w:rFonts w:ascii="Times New Roman" w:cs="Times New Roman" w:hAnsi="Times New Roman" w:eastAsia="Times New Roman"/>
        </w:rPr>
      </w:pPr>
      <w:ins w:id="842" w:date="2019-03-15T06:03:50Z" w:author="Jiayi Liu">
        <w:r>
          <w:rPr>
            <w:rStyle w:val="None"/>
            <w:rFonts w:ascii="Times New Roman" w:hAnsi="Times New Roman"/>
            <w:rtl w:val="0"/>
            <w:lang w:val="en-US"/>
          </w:rPr>
          <w:t>Lauridsen, C., Sangild, P. T., and Thymann, T. (2015). Enteral but not parenteral antibiotics enhance gut function and prevent necrotizing enterocolitis in formula-fed newborn preterm pigs. American Journal of Physiology-Heart and Circulatory Physiology.</w:t>
        </w:r>
      </w:ins>
    </w:p>
    <w:p>
      <w:pPr>
        <w:pStyle w:val="Body B"/>
        <w:rPr>
          <w:ins w:id="843" w:date="2019-03-15T06:03:50Z" w:author="Jiayi Liu"/>
          <w:rStyle w:val="None"/>
          <w:rFonts w:ascii="Times New Roman" w:cs="Times New Roman" w:hAnsi="Times New Roman" w:eastAsia="Times New Roman"/>
        </w:rPr>
      </w:pPr>
      <w:ins w:id="844" w:date="2019-03-15T06:03:50Z" w:author="Jiayi Liu">
        <w:r>
          <w:rPr>
            <w:rStyle w:val="None"/>
            <w:rFonts w:ascii="Times New Roman" w:hAnsi="Times New Roman"/>
            <w:rtl w:val="0"/>
            <w:lang w:val="en-US"/>
          </w:rPr>
          <w:t>Blencowe, H., Cousens, S., Oestergaard, M. Z., Chou, D., Moller, A.-B., Narwal, R., Adler, A., Garcia, C. V., Rohde, S., Say, L., et al. (2012). National, regional, and worldwide estimates of preterm birth rates in the year 2010 with time trends since 1990 for selected countries: a systematic analysis and implications. The Lancet, 379(9832):2162</w:t>
        </w:r>
      </w:ins>
      <w:ins w:id="845" w:date="2019-03-15T06:03:50Z" w:author="Jiayi Liu">
        <w:r>
          <w:rPr>
            <w:rStyle w:val="None"/>
            <w:rFonts w:ascii="Times New Roman" w:hAnsi="Times New Roman" w:hint="default"/>
            <w:rtl w:val="0"/>
          </w:rPr>
          <w:t>–</w:t>
        </w:r>
      </w:ins>
      <w:ins w:id="846" w:date="2019-03-15T06:03:50Z" w:author="Jiayi Liu">
        <w:r>
          <w:rPr>
            <w:rStyle w:val="None"/>
            <w:rFonts w:ascii="Times New Roman" w:hAnsi="Times New Roman"/>
            <w:rtl w:val="0"/>
          </w:rPr>
          <w:t>2172.</w:t>
        </w:r>
      </w:ins>
    </w:p>
    <w:p>
      <w:pPr>
        <w:pStyle w:val="Body B"/>
        <w:rPr>
          <w:ins w:id="847" w:date="2019-03-15T06:03:50Z" w:author="Jiayi Liu"/>
          <w:rStyle w:val="None"/>
          <w:rFonts w:ascii="Times New Roman" w:cs="Times New Roman" w:hAnsi="Times New Roman" w:eastAsia="Times New Roman"/>
        </w:rPr>
      </w:pPr>
      <w:ins w:id="848" w:date="2019-03-15T06:03:50Z" w:author="Jiayi Liu">
        <w:r>
          <w:rPr>
            <w:rStyle w:val="None"/>
            <w:rFonts w:ascii="Times New Roman" w:hAnsi="Times New Roman"/>
            <w:rtl w:val="0"/>
            <w:lang w:val="it-IT"/>
          </w:rPr>
          <w:t>Bolger, A. M., Lohse, M., and Usadel, B. (2014). Trimmomatic: a flexible trimmer for illumina sequence data. Bioinformatics, 30(15):2114</w:t>
        </w:r>
      </w:ins>
      <w:ins w:id="849" w:date="2019-03-15T06:03:50Z" w:author="Jiayi Liu">
        <w:r>
          <w:rPr>
            <w:rStyle w:val="None"/>
            <w:rFonts w:ascii="Times New Roman" w:hAnsi="Times New Roman" w:hint="default"/>
            <w:rtl w:val="0"/>
          </w:rPr>
          <w:t>–</w:t>
        </w:r>
      </w:ins>
      <w:ins w:id="850" w:date="2019-03-15T06:03:50Z" w:author="Jiayi Liu">
        <w:r>
          <w:rPr>
            <w:rStyle w:val="None"/>
            <w:rFonts w:ascii="Times New Roman" w:hAnsi="Times New Roman"/>
            <w:rtl w:val="0"/>
          </w:rPr>
          <w:t>2120.</w:t>
        </w:r>
      </w:ins>
    </w:p>
    <w:p>
      <w:pPr>
        <w:pStyle w:val="Body B"/>
        <w:rPr>
          <w:ins w:id="851" w:date="2019-03-15T06:03:50Z" w:author="Jiayi Liu"/>
          <w:rStyle w:val="None"/>
          <w:rFonts w:ascii="Times New Roman" w:cs="Times New Roman" w:hAnsi="Times New Roman" w:eastAsia="Times New Roman"/>
        </w:rPr>
      </w:pPr>
      <w:ins w:id="852" w:date="2019-03-15T06:03:50Z" w:author="Jiayi Liu">
        <w:r>
          <w:rPr>
            <w:rStyle w:val="None"/>
            <w:rFonts w:ascii="Times New Roman" w:hAnsi="Times New Roman"/>
            <w:rtl w:val="0"/>
            <w:lang w:val="en-US"/>
          </w:rPr>
          <w:t>Bouter, K. E., van Raalte, D. H., Groen, A. K., and Nieuwdorp, M. (2017). Role of the gut microbiome in the pathogenesis of obesity and obesity-related metabolic dysfunction. Gastroenterology, 152(7):1671</w:t>
        </w:r>
      </w:ins>
      <w:ins w:id="853" w:date="2019-03-15T06:03:50Z" w:author="Jiayi Liu">
        <w:r>
          <w:rPr>
            <w:rStyle w:val="None"/>
            <w:rFonts w:ascii="Times New Roman" w:hAnsi="Times New Roman" w:hint="default"/>
            <w:rtl w:val="0"/>
          </w:rPr>
          <w:t xml:space="preserve">– </w:t>
        </w:r>
      </w:ins>
      <w:ins w:id="854" w:date="2019-03-15T06:03:50Z" w:author="Jiayi Liu">
        <w:r>
          <w:rPr>
            <w:rStyle w:val="None"/>
            <w:rFonts w:ascii="Times New Roman" w:hAnsi="Times New Roman"/>
            <w:rtl w:val="0"/>
          </w:rPr>
          <w:t>1678.</w:t>
        </w:r>
      </w:ins>
    </w:p>
    <w:p>
      <w:pPr>
        <w:pStyle w:val="Body B"/>
        <w:rPr>
          <w:ins w:id="855" w:date="2019-03-15T06:03:50Z" w:author="Jiayi Liu"/>
          <w:rStyle w:val="None"/>
          <w:rFonts w:ascii="Times New Roman" w:cs="Times New Roman" w:hAnsi="Times New Roman" w:eastAsia="Times New Roman"/>
        </w:rPr>
      </w:pPr>
      <w:ins w:id="856" w:date="2019-03-15T06:03:50Z" w:author="Jiayi Liu">
        <w:r>
          <w:rPr>
            <w:rStyle w:val="None"/>
            <w:rFonts w:ascii="Times New Roman" w:hAnsi="Times New Roman"/>
            <w:rtl w:val="0"/>
            <w:lang w:val="en-US"/>
          </w:rPr>
          <w:t>Brook, I. (2008). Microbiology and management of neonatal necrotizing enterocolitis. American journal of perinatology, 25(02):111</w:t>
        </w:r>
      </w:ins>
      <w:ins w:id="857" w:date="2019-03-15T06:03:50Z" w:author="Jiayi Liu">
        <w:r>
          <w:rPr>
            <w:rStyle w:val="None"/>
            <w:rFonts w:ascii="Times New Roman" w:hAnsi="Times New Roman" w:hint="default"/>
            <w:rtl w:val="0"/>
          </w:rPr>
          <w:t>–</w:t>
        </w:r>
      </w:ins>
      <w:ins w:id="858" w:date="2019-03-15T06:03:50Z" w:author="Jiayi Liu">
        <w:r>
          <w:rPr>
            <w:rStyle w:val="None"/>
            <w:rFonts w:ascii="Times New Roman" w:hAnsi="Times New Roman"/>
            <w:rtl w:val="0"/>
          </w:rPr>
          <w:t>118.</w:t>
        </w:r>
      </w:ins>
    </w:p>
    <w:p>
      <w:pPr>
        <w:pStyle w:val="Body B"/>
        <w:rPr>
          <w:ins w:id="859" w:date="2019-03-15T06:03:50Z" w:author="Jiayi Liu"/>
          <w:rStyle w:val="None"/>
          <w:rFonts w:ascii="Times New Roman" w:cs="Times New Roman" w:hAnsi="Times New Roman" w:eastAsia="Times New Roman"/>
        </w:rPr>
      </w:pPr>
      <w:ins w:id="860" w:date="2019-03-15T06:03:50Z" w:author="Jiayi Liu">
        <w:r>
          <w:rPr>
            <w:rStyle w:val="None"/>
            <w:rFonts w:ascii="Times New Roman" w:hAnsi="Times New Roman"/>
            <w:rtl w:val="0"/>
            <w:lang w:val="en-US"/>
          </w:rPr>
          <w:t>Bury, R. G. and Tudehope, D. (2001). Enteral antibiotics for preventing necrotizing enterocolitis in low birthweight or preterm infants. Cochrane Database of Systematic Reviews, (1).</w:t>
        </w:r>
      </w:ins>
    </w:p>
    <w:p>
      <w:pPr>
        <w:pStyle w:val="Body B"/>
        <w:rPr>
          <w:ins w:id="861" w:date="2019-03-15T06:03:50Z" w:author="Jiayi Liu"/>
          <w:rStyle w:val="None"/>
          <w:rFonts w:ascii="Times New Roman" w:cs="Times New Roman" w:hAnsi="Times New Roman" w:eastAsia="Times New Roman"/>
        </w:rPr>
      </w:pPr>
      <w:ins w:id="862" w:date="2019-03-15T06:03:50Z" w:author="Jiayi Liu">
        <w:r>
          <w:rPr>
            <w:rStyle w:val="None"/>
            <w:rFonts w:ascii="Times New Roman" w:hAnsi="Times New Roman"/>
            <w:rtl w:val="0"/>
            <w:lang w:val="en-US"/>
          </w:rPr>
          <w:t>Cani, P. D. (2019). Severe obesity and gut microbiota: does bariatric surgery really reset the system? Gut, 68(1):5</w:t>
        </w:r>
      </w:ins>
      <w:ins w:id="863" w:date="2019-03-15T06:03:50Z" w:author="Jiayi Liu">
        <w:r>
          <w:rPr>
            <w:rStyle w:val="None"/>
            <w:rFonts w:ascii="Times New Roman" w:hAnsi="Times New Roman" w:hint="default"/>
            <w:rtl w:val="0"/>
          </w:rPr>
          <w:t>–</w:t>
        </w:r>
      </w:ins>
      <w:ins w:id="864" w:date="2019-03-15T06:03:50Z" w:author="Jiayi Liu">
        <w:r>
          <w:rPr>
            <w:rStyle w:val="None"/>
            <w:rFonts w:ascii="Times New Roman" w:hAnsi="Times New Roman"/>
            <w:rtl w:val="0"/>
          </w:rPr>
          <w:t>6.</w:t>
        </w:r>
      </w:ins>
    </w:p>
    <w:p>
      <w:pPr>
        <w:pStyle w:val="Body B"/>
        <w:rPr>
          <w:ins w:id="865" w:date="2019-03-15T06:03:50Z" w:author="Jiayi Liu"/>
          <w:rStyle w:val="None"/>
          <w:rFonts w:ascii="Times New Roman" w:cs="Times New Roman" w:hAnsi="Times New Roman" w:eastAsia="Times New Roman"/>
        </w:rPr>
      </w:pPr>
      <w:ins w:id="866" w:date="2019-03-15T06:03:50Z" w:author="Jiayi Liu">
        <w:r>
          <w:rPr>
            <w:rStyle w:val="None"/>
            <w:rFonts w:ascii="Times New Roman" w:hAnsi="Times New Roman"/>
            <w:rtl w:val="0"/>
            <w:lang w:val="da-DK"/>
          </w:rPr>
          <w:t xml:space="preserve">Cantey, J. B., Pyle, A. K., Wozniak, P. S., Hynan, L. S., and Sa </w:t>
        </w:r>
      </w:ins>
      <w:ins w:id="867" w:date="2019-03-15T06:03:50Z" w:author="Jiayi Liu">
        <w:r>
          <w:rPr>
            <w:rStyle w:val="None"/>
            <w:rFonts w:ascii="Times New Roman" w:hAnsi="Times New Roman" w:hint="default"/>
            <w:rtl w:val="0"/>
          </w:rPr>
          <w:t>́</w:t>
        </w:r>
      </w:ins>
      <w:ins w:id="868" w:date="2019-03-15T06:03:50Z" w:author="Jiayi Liu">
        <w:r>
          <w:rPr>
            <w:rStyle w:val="None"/>
            <w:rFonts w:ascii="Times New Roman" w:hAnsi="Times New Roman"/>
            <w:rtl w:val="0"/>
            <w:lang w:val="en-US"/>
          </w:rPr>
          <w:t>nchez, P. J. (2018). Early antibiotic exposure and adverse outcomes in preterm, very low birth weight infants. The Journal of pediatrics, 203:62</w:t>
        </w:r>
      </w:ins>
      <w:ins w:id="869" w:date="2019-03-15T06:03:50Z" w:author="Jiayi Liu">
        <w:r>
          <w:rPr>
            <w:rStyle w:val="None"/>
            <w:rFonts w:ascii="Times New Roman" w:hAnsi="Times New Roman" w:hint="default"/>
            <w:rtl w:val="0"/>
          </w:rPr>
          <w:t>–</w:t>
        </w:r>
      </w:ins>
      <w:ins w:id="870" w:date="2019-03-15T06:03:50Z" w:author="Jiayi Liu">
        <w:r>
          <w:rPr>
            <w:rStyle w:val="None"/>
            <w:rFonts w:ascii="Times New Roman" w:hAnsi="Times New Roman"/>
            <w:rtl w:val="0"/>
          </w:rPr>
          <w:t>67.</w:t>
        </w:r>
      </w:ins>
    </w:p>
    <w:p>
      <w:pPr>
        <w:pStyle w:val="Body B"/>
        <w:rPr>
          <w:ins w:id="871" w:date="2019-03-15T06:03:50Z" w:author="Jiayi Liu"/>
          <w:rStyle w:val="None"/>
          <w:rFonts w:ascii="Times New Roman" w:cs="Times New Roman" w:hAnsi="Times New Roman" w:eastAsia="Times New Roman"/>
        </w:rPr>
      </w:pPr>
      <w:ins w:id="872" w:date="2019-03-15T06:03:50Z" w:author="Jiayi Liu">
        <w:r>
          <w:rPr>
            <w:rStyle w:val="None"/>
            <w:rFonts w:ascii="Times New Roman" w:hAnsi="Times New Roman"/>
            <w:rtl w:val="0"/>
            <w:lang w:val="en-US"/>
          </w:rPr>
          <w:t>Caporaso, J. G., Kuczynski, J., Stombaugh, J., Bittinger, K., Bushman, F. D., Costello, E. K., Fierer, N., Pena, A. G., Goodrich, J. K., Gordon, J. I., et al. (2010). Qiime allows analysis of high-throughput community sequencing data. Nature methods, 7(5):335.</w:t>
        </w:r>
      </w:ins>
    </w:p>
    <w:p>
      <w:pPr>
        <w:pStyle w:val="Body B"/>
        <w:rPr>
          <w:ins w:id="873" w:date="2019-03-15T06:03:50Z" w:author="Jiayi Liu"/>
          <w:rStyle w:val="None"/>
          <w:rFonts w:ascii="Times New Roman" w:cs="Times New Roman" w:hAnsi="Times New Roman" w:eastAsia="Times New Roman"/>
        </w:rPr>
      </w:pPr>
      <w:ins w:id="874" w:date="2019-03-15T06:03:50Z" w:author="Jiayi Liu">
        <w:r>
          <w:rPr>
            <w:rStyle w:val="None"/>
            <w:rFonts w:ascii="Times New Roman" w:hAnsi="Times New Roman"/>
            <w:rtl w:val="0"/>
            <w:lang w:val="en-US"/>
          </w:rPr>
          <w:t>Carlisle, E. M., Poroyko, V., Caplan, M. S., Alverdy, J. A., and Liu, D. (2011). Gram negative bacteria are associated with the early stages of necrotizing enterocolitis. PloS one, 6(3):e18084.</w:t>
        </w:r>
      </w:ins>
    </w:p>
    <w:p>
      <w:pPr>
        <w:pStyle w:val="Body B"/>
        <w:rPr>
          <w:ins w:id="875" w:date="2019-03-15T06:03:50Z" w:author="Jiayi Liu"/>
          <w:rStyle w:val="None"/>
          <w:rFonts w:ascii="Times New Roman" w:cs="Times New Roman" w:hAnsi="Times New Roman" w:eastAsia="Times New Roman"/>
        </w:rPr>
      </w:pPr>
      <w:ins w:id="876" w:date="2019-03-15T06:03:50Z" w:author="Jiayi Liu">
        <w:r>
          <w:rPr>
            <w:rStyle w:val="None"/>
            <w:rFonts w:ascii="Times New Roman" w:hAnsi="Times New Roman"/>
            <w:rtl w:val="0"/>
            <w:lang w:val="es-ES_tradnl"/>
          </w:rPr>
          <w:t xml:space="preserve">Cernada, M., Ba </w:t>
        </w:r>
      </w:ins>
      <w:ins w:id="877" w:date="2019-03-15T06:03:50Z" w:author="Jiayi Liu">
        <w:r>
          <w:rPr>
            <w:rStyle w:val="None"/>
            <w:rFonts w:ascii="Times New Roman" w:hAnsi="Times New Roman" w:hint="default"/>
            <w:rtl w:val="0"/>
          </w:rPr>
          <w:t>̈</w:t>
        </w:r>
      </w:ins>
      <w:ins w:id="878" w:date="2019-03-15T06:03:50Z" w:author="Jiayi Liu">
        <w:r>
          <w:rPr>
            <w:rStyle w:val="None"/>
            <w:rFonts w:ascii="Times New Roman" w:hAnsi="Times New Roman"/>
            <w:rtl w:val="0"/>
            <w:lang w:val="es-ES_tradnl"/>
          </w:rPr>
          <w:t xml:space="preserve">uerl, C., Serna, E., Collado, M. C., Mart </w:t>
        </w:r>
      </w:ins>
      <w:ins w:id="879" w:date="2019-03-15T06:03:50Z" w:author="Jiayi Liu">
        <w:r>
          <w:rPr>
            <w:rStyle w:val="None"/>
            <w:rFonts w:ascii="Times New Roman" w:hAnsi="Times New Roman" w:hint="default"/>
            <w:rtl w:val="0"/>
          </w:rPr>
          <w:t>́ı</w:t>
        </w:r>
      </w:ins>
      <w:ins w:id="880" w:date="2019-03-15T06:03:50Z" w:author="Jiayi Liu">
        <w:r>
          <w:rPr>
            <w:rStyle w:val="None"/>
            <w:rFonts w:ascii="Times New Roman" w:hAnsi="Times New Roman"/>
            <w:rtl w:val="0"/>
            <w:lang w:val="en-US"/>
          </w:rPr>
          <w:t>nez, G. P., and Vento, M. (2016). Sepsis in preterm infants causes alterations in mucosal gene expression and microbiota profiles compared to non-septic twins. Scientific Reports, 6(1):25497.</w:t>
        </w:r>
      </w:ins>
    </w:p>
    <w:p>
      <w:pPr>
        <w:pStyle w:val="Body B"/>
        <w:rPr>
          <w:ins w:id="881" w:date="2019-03-15T06:03:50Z" w:author="Jiayi Liu"/>
          <w:rStyle w:val="None"/>
          <w:rFonts w:ascii="Times New Roman" w:cs="Times New Roman" w:hAnsi="Times New Roman" w:eastAsia="Times New Roman"/>
        </w:rPr>
      </w:pPr>
      <w:ins w:id="882" w:date="2019-03-15T06:03:50Z" w:author="Jiayi Liu">
        <w:r>
          <w:rPr>
            <w:rStyle w:val="None"/>
            <w:rFonts w:ascii="Times New Roman" w:hAnsi="Times New Roman"/>
            <w:rtl w:val="0"/>
            <w:lang w:val="en-US"/>
          </w:rPr>
          <w:t>Chen, E. Z. and Li, H. (2016). A two-part mixed-effects model for analyzing longitudinal microbiome compositional data. Bioinformatics, 32(17):2611</w:t>
        </w:r>
      </w:ins>
      <w:ins w:id="883" w:date="2019-03-15T06:03:50Z" w:author="Jiayi Liu">
        <w:r>
          <w:rPr>
            <w:rStyle w:val="None"/>
            <w:rFonts w:ascii="Times New Roman" w:hAnsi="Times New Roman" w:hint="default"/>
            <w:rtl w:val="0"/>
          </w:rPr>
          <w:t>–</w:t>
        </w:r>
      </w:ins>
      <w:ins w:id="884" w:date="2019-03-15T06:03:50Z" w:author="Jiayi Liu">
        <w:r>
          <w:rPr>
            <w:rStyle w:val="None"/>
            <w:rFonts w:ascii="Times New Roman" w:hAnsi="Times New Roman"/>
            <w:rtl w:val="0"/>
          </w:rPr>
          <w:t>2617.</w:t>
        </w:r>
      </w:ins>
    </w:p>
    <w:p>
      <w:pPr>
        <w:pStyle w:val="Body B"/>
        <w:rPr>
          <w:ins w:id="885" w:date="2019-03-15T06:03:50Z" w:author="Jiayi Liu"/>
          <w:rStyle w:val="None"/>
          <w:rFonts w:ascii="Times New Roman" w:cs="Times New Roman" w:hAnsi="Times New Roman" w:eastAsia="Times New Roman"/>
        </w:rPr>
      </w:pPr>
      <w:ins w:id="886" w:date="2019-03-15T06:03:50Z" w:author="Jiayi Liu">
        <w:r>
          <w:rPr>
            <w:rStyle w:val="None"/>
            <w:rFonts w:ascii="Times New Roman" w:hAnsi="Times New Roman"/>
            <w:rtl w:val="0"/>
            <w:lang w:val="en-US"/>
          </w:rPr>
          <w:t>Dethlefsen, L. and Relman, D. A. (2011). Incomplete recovery and individualized responses of the human distal gut microbiota to repeated antibiotic perturbation. Proceedings of the National Academy of Sciences, 108(Supplement 1):4554</w:t>
        </w:r>
      </w:ins>
      <w:ins w:id="887" w:date="2019-03-15T06:03:50Z" w:author="Jiayi Liu">
        <w:r>
          <w:rPr>
            <w:rStyle w:val="None"/>
            <w:rFonts w:ascii="Times New Roman" w:hAnsi="Times New Roman" w:hint="default"/>
            <w:rtl w:val="0"/>
          </w:rPr>
          <w:t>–</w:t>
        </w:r>
      </w:ins>
      <w:ins w:id="888" w:date="2019-03-15T06:03:50Z" w:author="Jiayi Liu">
        <w:r>
          <w:rPr>
            <w:rStyle w:val="None"/>
            <w:rFonts w:ascii="Times New Roman" w:hAnsi="Times New Roman"/>
            <w:rtl w:val="0"/>
          </w:rPr>
          <w:t>4561.</w:t>
        </w:r>
      </w:ins>
    </w:p>
    <w:p>
      <w:pPr>
        <w:pStyle w:val="Body B"/>
        <w:rPr>
          <w:ins w:id="889" w:date="2019-03-15T06:03:50Z" w:author="Jiayi Liu"/>
          <w:rStyle w:val="None"/>
          <w:rFonts w:ascii="Times New Roman" w:cs="Times New Roman" w:hAnsi="Times New Roman" w:eastAsia="Times New Roman"/>
        </w:rPr>
      </w:pPr>
      <w:ins w:id="890" w:date="2019-03-15T06:03:50Z" w:author="Jiayi Liu">
        <w:r>
          <w:rPr>
            <w:rStyle w:val="None"/>
            <w:rFonts w:ascii="Times New Roman" w:hAnsi="Times New Roman"/>
            <w:rtl w:val="0"/>
            <w:lang w:val="nl-NL"/>
          </w:rPr>
          <w:t>Deweerdt, S. (2018). How baby</w:t>
        </w:r>
      </w:ins>
      <w:ins w:id="891" w:date="2019-03-15T06:03:50Z" w:author="Jiayi Liu">
        <w:r>
          <w:rPr>
            <w:rStyle w:val="None"/>
            <w:rFonts w:ascii="Times New Roman" w:hAnsi="Times New Roman" w:hint="default"/>
            <w:rtl w:val="0"/>
          </w:rPr>
          <w:t>’</w:t>
        </w:r>
      </w:ins>
      <w:ins w:id="892" w:date="2019-03-15T06:03:50Z" w:author="Jiayi Liu">
        <w:r>
          <w:rPr>
            <w:rStyle w:val="None"/>
            <w:rFonts w:ascii="Times New Roman" w:hAnsi="Times New Roman"/>
            <w:rtl w:val="0"/>
            <w:lang w:val="en-US"/>
          </w:rPr>
          <w:t>s first microbes could be crucial to future health. Nature, 555(7695):S18</w:t>
        </w:r>
      </w:ins>
      <w:ins w:id="893" w:date="2019-03-15T06:03:50Z" w:author="Jiayi Liu">
        <w:r>
          <w:rPr>
            <w:rStyle w:val="None"/>
            <w:rFonts w:ascii="Times New Roman" w:hAnsi="Times New Roman" w:hint="default"/>
            <w:rtl w:val="0"/>
          </w:rPr>
          <w:t xml:space="preserve">– </w:t>
        </w:r>
      </w:ins>
      <w:ins w:id="894" w:date="2019-03-15T06:03:50Z" w:author="Jiayi Liu">
        <w:r>
          <w:rPr>
            <w:rStyle w:val="None"/>
            <w:rFonts w:ascii="Times New Roman" w:hAnsi="Times New Roman"/>
            <w:rtl w:val="0"/>
          </w:rPr>
          <w:t>S19.</w:t>
        </w:r>
      </w:ins>
    </w:p>
    <w:p>
      <w:pPr>
        <w:pStyle w:val="Body B"/>
        <w:rPr>
          <w:ins w:id="895" w:date="2019-03-15T06:03:50Z" w:author="Jiayi Liu"/>
          <w:rStyle w:val="None"/>
          <w:rFonts w:ascii="Times New Roman" w:cs="Times New Roman" w:hAnsi="Times New Roman" w:eastAsia="Times New Roman"/>
        </w:rPr>
      </w:pPr>
      <w:ins w:id="896" w:date="2019-03-15T06:03:50Z" w:author="Jiayi Liu">
        <w:r>
          <w:rPr>
            <w:rStyle w:val="None"/>
            <w:rFonts w:ascii="Times New Roman" w:hAnsi="Times New Roman"/>
            <w:rtl w:val="0"/>
            <w:lang w:val="en-US"/>
          </w:rPr>
          <w:t>DiGiulio, D. B., Romero, R., Amogan, H. P., Kusanovic, J. P., Bik, E. M., Gotsch, F., Kim, C. J., Erez, O., Edwin, S., and Relman, D. A. (2008). Microbial prevalence, diversity and abundance in amniotic fluid during preterm labor: a molecular and culture-based investigation. PloS one, 3(8):e3056.</w:t>
        </w:r>
      </w:ins>
    </w:p>
    <w:p>
      <w:pPr>
        <w:pStyle w:val="Body B"/>
        <w:rPr>
          <w:ins w:id="897" w:date="2019-03-15T06:03:50Z" w:author="Jiayi Liu"/>
          <w:rStyle w:val="None"/>
          <w:rFonts w:ascii="Times New Roman" w:cs="Times New Roman" w:hAnsi="Times New Roman" w:eastAsia="Times New Roman"/>
        </w:rPr>
      </w:pPr>
      <w:ins w:id="898" w:date="2019-03-15T06:03:50Z" w:author="Jiayi Liu">
        <w:r>
          <w:rPr>
            <w:rStyle w:val="None"/>
            <w:rFonts w:ascii="Times New Roman" w:hAnsi="Times New Roman"/>
            <w:rtl w:val="0"/>
            <w:lang w:val="en-US"/>
          </w:rPr>
          <w:t>Edgar, R. C. (2013). Uparse: highly accurate otu sequences from microbial amplicon reads. Nature methods, 10(10):996.</w:t>
        </w:r>
      </w:ins>
    </w:p>
    <w:p>
      <w:pPr>
        <w:pStyle w:val="Body B"/>
        <w:rPr>
          <w:ins w:id="899" w:date="2019-03-15T06:03:50Z" w:author="Jiayi Liu"/>
          <w:rStyle w:val="None"/>
          <w:rFonts w:ascii="Times New Roman" w:cs="Times New Roman" w:hAnsi="Times New Roman" w:eastAsia="Times New Roman"/>
        </w:rPr>
      </w:pPr>
      <w:ins w:id="900" w:date="2019-03-15T06:03:50Z" w:author="Jiayi Liu">
        <w:r>
          <w:rPr>
            <w:rStyle w:val="None"/>
            <w:rFonts w:ascii="Times New Roman" w:hAnsi="Times New Roman"/>
            <w:rtl w:val="0"/>
            <w:lang w:val="en-US"/>
          </w:rPr>
          <w:t>Ficara, M., Pietrella, E., Spada, C., Della Casa Muttini, E., Lucaccioni, L., Iughetti, L., and Berardi, A. (2018). Changes of intestinal microbiota in early life. The Journal of Maternal-Fetal &amp; Neonatal Medicine, pages 1</w:t>
        </w:r>
      </w:ins>
      <w:ins w:id="901" w:date="2019-03-15T06:03:50Z" w:author="Jiayi Liu">
        <w:r>
          <w:rPr>
            <w:rStyle w:val="None"/>
            <w:rFonts w:ascii="Times New Roman" w:hAnsi="Times New Roman" w:hint="default"/>
            <w:rtl w:val="0"/>
          </w:rPr>
          <w:t>–</w:t>
        </w:r>
      </w:ins>
      <w:ins w:id="902" w:date="2019-03-15T06:03:50Z" w:author="Jiayi Liu">
        <w:r>
          <w:rPr>
            <w:rStyle w:val="None"/>
            <w:rFonts w:ascii="Times New Roman" w:hAnsi="Times New Roman"/>
            <w:rtl w:val="0"/>
          </w:rPr>
          <w:t>8.</w:t>
        </w:r>
      </w:ins>
    </w:p>
    <w:p>
      <w:pPr>
        <w:pStyle w:val="Body B"/>
        <w:rPr>
          <w:ins w:id="903" w:date="2019-03-15T06:03:50Z" w:author="Jiayi Liu"/>
          <w:rStyle w:val="None"/>
          <w:rFonts w:ascii="Times New Roman" w:cs="Times New Roman" w:hAnsi="Times New Roman" w:eastAsia="Times New Roman"/>
        </w:rPr>
      </w:pPr>
      <w:ins w:id="904" w:date="2019-03-15T06:03:50Z" w:author="Jiayi Liu">
        <w:r>
          <w:rPr>
            <w:rStyle w:val="None"/>
            <w:rFonts w:ascii="Times New Roman" w:hAnsi="Times New Roman"/>
            <w:rtl w:val="0"/>
            <w:lang w:val="en-US"/>
          </w:rPr>
          <w:t>Fouhy, F., Guinane, C. M., Hussey, S., Wall, R., Ryan, C. A., Dempsey, E. M., Murphy, B., Ross, R. P., Fitzgerald, G. F., Stanton, C., et al. (2012). High-throughput sequencing reveals the incomplete, short-term recovery of infant gut microbiota following parenteral antibiotic treatment with ampicillin and gentamicin. Antimicrobial agents and chemotherapy, 56(11):5811</w:t>
        </w:r>
      </w:ins>
      <w:ins w:id="905" w:date="2019-03-15T06:03:50Z" w:author="Jiayi Liu">
        <w:r>
          <w:rPr>
            <w:rStyle w:val="None"/>
            <w:rFonts w:ascii="Times New Roman" w:hAnsi="Times New Roman" w:hint="default"/>
            <w:rtl w:val="0"/>
          </w:rPr>
          <w:t>–</w:t>
        </w:r>
      </w:ins>
      <w:ins w:id="906" w:date="2019-03-15T06:03:50Z" w:author="Jiayi Liu">
        <w:r>
          <w:rPr>
            <w:rStyle w:val="None"/>
            <w:rFonts w:ascii="Times New Roman" w:hAnsi="Times New Roman"/>
            <w:rtl w:val="0"/>
          </w:rPr>
          <w:t>5820.</w:t>
        </w:r>
      </w:ins>
    </w:p>
    <w:p>
      <w:pPr>
        <w:pStyle w:val="Body B"/>
        <w:rPr>
          <w:ins w:id="907" w:date="2019-03-15T06:03:50Z" w:author="Jiayi Liu"/>
          <w:rStyle w:val="None"/>
          <w:rFonts w:ascii="Times New Roman" w:cs="Times New Roman" w:hAnsi="Times New Roman" w:eastAsia="Times New Roman"/>
        </w:rPr>
      </w:pPr>
      <w:ins w:id="908" w:date="2019-03-15T06:03:50Z" w:author="Jiayi Liu">
        <w:r>
          <w:rPr>
            <w:rStyle w:val="None"/>
            <w:rFonts w:ascii="Times New Roman" w:hAnsi="Times New Roman"/>
            <w:rtl w:val="0"/>
            <w:lang w:val="en-US"/>
          </w:rPr>
          <w:t>Gagliani, Nicola, Hu, Bo, Huber, Samuel, Elinav, and Richard&amp;nbsp (2014). The fire within: Microbes inflame tumors. Cell, 157(4):776</w:t>
        </w:r>
      </w:ins>
      <w:ins w:id="909" w:date="2019-03-15T06:03:50Z" w:author="Jiayi Liu">
        <w:r>
          <w:rPr>
            <w:rStyle w:val="None"/>
            <w:rFonts w:ascii="Times New Roman" w:hAnsi="Times New Roman" w:hint="default"/>
            <w:rtl w:val="0"/>
          </w:rPr>
          <w:t>–</w:t>
        </w:r>
      </w:ins>
      <w:ins w:id="910" w:date="2019-03-15T06:03:50Z" w:author="Jiayi Liu">
        <w:r>
          <w:rPr>
            <w:rStyle w:val="None"/>
            <w:rFonts w:ascii="Times New Roman" w:hAnsi="Times New Roman"/>
            <w:rtl w:val="0"/>
          </w:rPr>
          <w:t>783.</w:t>
        </w:r>
      </w:ins>
    </w:p>
    <w:p>
      <w:pPr>
        <w:pStyle w:val="Body B"/>
        <w:rPr>
          <w:ins w:id="911" w:date="2019-03-15T06:03:50Z" w:author="Jiayi Liu"/>
          <w:rStyle w:val="None"/>
          <w:rFonts w:ascii="Times New Roman" w:cs="Times New Roman" w:hAnsi="Times New Roman" w:eastAsia="Times New Roman"/>
        </w:rPr>
      </w:pPr>
      <w:ins w:id="912" w:date="2019-03-15T06:03:50Z" w:author="Jiayi Liu">
        <w:r>
          <w:rPr>
            <w:rStyle w:val="None"/>
            <w:rFonts w:ascii="Times New Roman" w:hAnsi="Times New Roman"/>
            <w:rtl w:val="0"/>
            <w:lang w:val="en-US"/>
          </w:rPr>
          <w:t>Gibson, M. K., Crofts, T. S., and Dantas, G. (2015). Antibiotics and the developing infant gut microbiota and resistome. Current opinion in microbiology, 27:51</w:t>
        </w:r>
      </w:ins>
      <w:ins w:id="913" w:date="2019-03-15T06:03:50Z" w:author="Jiayi Liu">
        <w:r>
          <w:rPr>
            <w:rStyle w:val="None"/>
            <w:rFonts w:ascii="Times New Roman" w:hAnsi="Times New Roman" w:hint="default"/>
            <w:rtl w:val="0"/>
          </w:rPr>
          <w:t>–</w:t>
        </w:r>
      </w:ins>
      <w:ins w:id="914" w:date="2019-03-15T06:03:50Z" w:author="Jiayi Liu">
        <w:r>
          <w:rPr>
            <w:rStyle w:val="None"/>
            <w:rFonts w:ascii="Times New Roman" w:hAnsi="Times New Roman"/>
            <w:rtl w:val="0"/>
          </w:rPr>
          <w:t>56.</w:t>
        </w:r>
      </w:ins>
    </w:p>
    <w:p>
      <w:pPr>
        <w:pStyle w:val="Body B"/>
        <w:rPr>
          <w:ins w:id="915" w:date="2019-03-15T06:03:50Z" w:author="Jiayi Liu"/>
          <w:rStyle w:val="None"/>
          <w:rFonts w:ascii="Times New Roman" w:cs="Times New Roman" w:hAnsi="Times New Roman" w:eastAsia="Times New Roman"/>
        </w:rPr>
      </w:pPr>
      <w:ins w:id="916" w:date="2019-03-15T06:03:50Z" w:author="Jiayi Liu">
        <w:r>
          <w:rPr>
            <w:rStyle w:val="None"/>
            <w:rFonts w:ascii="Times New Roman" w:hAnsi="Times New Roman"/>
            <w:rtl w:val="0"/>
          </w:rPr>
          <w:t xml:space="preserve">Giongo, A., Gano, K. A., Crabb, D. B., Mukherjee, N., Novelo, L. L., Casella, G., Drew, J. C., Ilonen, J., Knip, M., Hyo </w:t>
        </w:r>
      </w:ins>
      <w:ins w:id="917" w:date="2019-03-15T06:03:50Z" w:author="Jiayi Liu">
        <w:r>
          <w:rPr>
            <w:rStyle w:val="None"/>
            <w:rFonts w:ascii="Times New Roman" w:hAnsi="Times New Roman" w:hint="default"/>
            <w:rtl w:val="0"/>
          </w:rPr>
          <w:t>̈</w:t>
        </w:r>
      </w:ins>
      <w:ins w:id="918" w:date="2019-03-15T06:03:50Z" w:author="Jiayi Liu">
        <w:r>
          <w:rPr>
            <w:rStyle w:val="None"/>
            <w:rFonts w:ascii="Times New Roman" w:hAnsi="Times New Roman"/>
            <w:rtl w:val="0"/>
            <w:lang w:val="en-US"/>
          </w:rPr>
          <w:t>ty, H., et al. (2011). Toward defining the autoimmune microbiome for type 1 diabetes.The ISME journal, 5(1):82.</w:t>
        </w:r>
      </w:ins>
    </w:p>
    <w:p>
      <w:pPr>
        <w:pStyle w:val="Body B"/>
        <w:rPr>
          <w:ins w:id="919" w:date="2019-03-15T06:03:50Z" w:author="Jiayi Liu"/>
          <w:rStyle w:val="None"/>
          <w:rFonts w:ascii="Times New Roman" w:cs="Times New Roman" w:hAnsi="Times New Roman" w:eastAsia="Times New Roman"/>
        </w:rPr>
      </w:pPr>
      <w:ins w:id="920" w:date="2019-03-15T06:03:50Z" w:author="Jiayi Liu">
        <w:r>
          <w:rPr>
            <w:rStyle w:val="None"/>
            <w:rFonts w:ascii="Times New Roman" w:hAnsi="Times New Roman"/>
            <w:rtl w:val="0"/>
            <w:lang w:val="en-US"/>
          </w:rPr>
          <w:t>Gomez-Gallego, C., Garcia-Mantrana, I., Salminen, S., and Collado, M. C. (2016). The human milk microbiome and factors influencing its composition and activity. In Seminars in Fetal and Neonatal Medicine, volume 21, pages 400</w:t>
        </w:r>
      </w:ins>
      <w:ins w:id="921" w:date="2019-03-15T06:03:50Z" w:author="Jiayi Liu">
        <w:r>
          <w:rPr>
            <w:rStyle w:val="None"/>
            <w:rFonts w:ascii="Times New Roman" w:hAnsi="Times New Roman" w:hint="default"/>
            <w:rtl w:val="0"/>
          </w:rPr>
          <w:t>–</w:t>
        </w:r>
      </w:ins>
      <w:ins w:id="922" w:date="2019-03-15T06:03:50Z" w:author="Jiayi Liu">
        <w:r>
          <w:rPr>
            <w:rStyle w:val="None"/>
            <w:rFonts w:ascii="Times New Roman" w:hAnsi="Times New Roman"/>
            <w:rtl w:val="0"/>
          </w:rPr>
          <w:t>405. Elsevier.</w:t>
        </w:r>
      </w:ins>
    </w:p>
    <w:p>
      <w:pPr>
        <w:pStyle w:val="Body B"/>
        <w:rPr>
          <w:ins w:id="923" w:date="2019-03-15T06:03:50Z" w:author="Jiayi Liu"/>
          <w:rStyle w:val="None"/>
          <w:rFonts w:ascii="Times New Roman" w:cs="Times New Roman" w:hAnsi="Times New Roman" w:eastAsia="Times New Roman"/>
        </w:rPr>
      </w:pPr>
      <w:ins w:id="924" w:date="2019-03-15T06:03:50Z" w:author="Jiayi Liu">
        <w:r>
          <w:rPr>
            <w:rStyle w:val="None"/>
            <w:rFonts w:ascii="Times New Roman" w:hAnsi="Times New Roman"/>
            <w:rtl w:val="0"/>
            <w:lang w:val="en-US"/>
          </w:rPr>
          <w:t>Greenwood, C., Morrow, A. L., Lagomarcino, A. J., Altaye, M., Taft, D. H., Yu, Z., Newburg, D. S., Ward, D. V., and Schibler, K. R. (2014). Early empiric antibiotic use in preterm infants is associated with lower bacterial diversity and higher relative abundance of enterobacter. The Journal of pediatrics, 165(1):23</w:t>
        </w:r>
      </w:ins>
      <w:ins w:id="925" w:date="2019-03-15T06:03:50Z" w:author="Jiayi Liu">
        <w:r>
          <w:rPr>
            <w:rStyle w:val="None"/>
            <w:rFonts w:ascii="Times New Roman" w:hAnsi="Times New Roman" w:hint="default"/>
            <w:rtl w:val="0"/>
          </w:rPr>
          <w:t>–</w:t>
        </w:r>
      </w:ins>
      <w:ins w:id="926" w:date="2019-03-15T06:03:50Z" w:author="Jiayi Liu">
        <w:r>
          <w:rPr>
            <w:rStyle w:val="None"/>
            <w:rFonts w:ascii="Times New Roman" w:hAnsi="Times New Roman"/>
            <w:rtl w:val="0"/>
          </w:rPr>
          <w:t>29.</w:t>
        </w:r>
      </w:ins>
    </w:p>
    <w:p>
      <w:pPr>
        <w:pStyle w:val="Body B"/>
        <w:rPr>
          <w:ins w:id="927" w:date="2019-03-15T06:03:50Z" w:author="Jiayi Liu"/>
          <w:rStyle w:val="None"/>
          <w:rFonts w:ascii="Times New Roman" w:cs="Times New Roman" w:hAnsi="Times New Roman" w:eastAsia="Times New Roman"/>
        </w:rPr>
      </w:pPr>
      <w:ins w:id="928" w:date="2019-03-15T06:03:50Z" w:author="Jiayi Liu">
        <w:r>
          <w:rPr>
            <w:rStyle w:val="None"/>
            <w:rFonts w:ascii="Times New Roman" w:hAnsi="Times New Roman"/>
            <w:rtl w:val="0"/>
            <w:lang w:val="en-US"/>
          </w:rPr>
          <w:t>Grier, A., Qiu, X., Bandyopadhyay, S., Holden-Wiltse, J., Kessler, H. A., Gill, A. L., Hamilton, B., Huyck, H., Misra, S., Mariani, T. J., et al. (2017). Impact of prematurity and nutrition on the developing gut microbiome and preterm infant growth. Microbiome, 5(1):158.</w:t>
        </w:r>
      </w:ins>
    </w:p>
    <w:p>
      <w:pPr>
        <w:pStyle w:val="Body B"/>
        <w:rPr>
          <w:ins w:id="929" w:date="2019-03-15T06:03:50Z" w:author="Jiayi Liu"/>
          <w:rStyle w:val="None"/>
          <w:rFonts w:ascii="Times New Roman" w:cs="Times New Roman" w:hAnsi="Times New Roman" w:eastAsia="Times New Roman"/>
        </w:rPr>
      </w:pPr>
      <w:ins w:id="930" w:date="2019-03-15T06:03:50Z" w:author="Jiayi Liu">
        <w:r>
          <w:rPr>
            <w:rStyle w:val="None"/>
            <w:rFonts w:ascii="Times New Roman" w:hAnsi="Times New Roman"/>
            <w:rtl w:val="0"/>
            <w:lang w:val="en-US"/>
          </w:rPr>
          <w:t>Hall, I. C. and O</w:t>
        </w:r>
      </w:ins>
      <w:ins w:id="931" w:date="2019-03-15T06:03:50Z" w:author="Jiayi Liu">
        <w:r>
          <w:rPr>
            <w:rStyle w:val="None"/>
            <w:rFonts w:ascii="Times New Roman" w:hAnsi="Times New Roman" w:hint="default"/>
            <w:rtl w:val="0"/>
          </w:rPr>
          <w:t>’</w:t>
        </w:r>
      </w:ins>
      <w:ins w:id="932" w:date="2019-03-15T06:03:50Z" w:author="Jiayi Liu">
        <w:r>
          <w:rPr>
            <w:rStyle w:val="None"/>
            <w:rFonts w:ascii="Times New Roman" w:hAnsi="Times New Roman"/>
            <w:rtl w:val="0"/>
            <w:lang w:val="en-US"/>
          </w:rPr>
          <w:t>TOOLE, E. (1935). Intestinal flora in new-born infants: with a description of a new pathogenic anaerobe, bacillus difficilis. American journal of diseases of children, 49(2):390</w:t>
        </w:r>
      </w:ins>
      <w:ins w:id="933" w:date="2019-03-15T06:03:50Z" w:author="Jiayi Liu">
        <w:r>
          <w:rPr>
            <w:rStyle w:val="None"/>
            <w:rFonts w:ascii="Times New Roman" w:hAnsi="Times New Roman" w:hint="default"/>
            <w:rtl w:val="0"/>
          </w:rPr>
          <w:t>–</w:t>
        </w:r>
      </w:ins>
      <w:ins w:id="934" w:date="2019-03-15T06:03:50Z" w:author="Jiayi Liu">
        <w:r>
          <w:rPr>
            <w:rStyle w:val="None"/>
            <w:rFonts w:ascii="Times New Roman" w:hAnsi="Times New Roman"/>
            <w:rtl w:val="0"/>
          </w:rPr>
          <w:t>402.</w:t>
        </w:r>
      </w:ins>
    </w:p>
    <w:p>
      <w:pPr>
        <w:pStyle w:val="Body B"/>
        <w:rPr>
          <w:ins w:id="935" w:date="2019-03-15T06:03:50Z" w:author="Jiayi Liu"/>
          <w:rStyle w:val="None"/>
          <w:rFonts w:ascii="Times New Roman" w:cs="Times New Roman" w:hAnsi="Times New Roman" w:eastAsia="Times New Roman"/>
        </w:rPr>
      </w:pPr>
      <w:ins w:id="936" w:date="2019-03-15T06:03:50Z" w:author="Jiayi Liu">
        <w:r>
          <w:rPr>
            <w:rStyle w:val="None"/>
            <w:rFonts w:ascii="Times New Roman" w:hAnsi="Times New Roman"/>
            <w:rtl w:val="0"/>
            <w:lang w:val="en-US"/>
          </w:rPr>
          <w:t>Hays, S., Jacquot, A., Gauthier, H., Kempf, C., Beissel, A., Pidoux, O., Jumas-Bilak, E., Decullier, E., Lachambre, E., Beck, L., et al. (2016). Probiotics and growth in preterm infants: A randomized controlled trial, premapro study. Clinical Nutrition, 35(4):802</w:t>
        </w:r>
      </w:ins>
      <w:ins w:id="937" w:date="2019-03-15T06:03:50Z" w:author="Jiayi Liu">
        <w:r>
          <w:rPr>
            <w:rStyle w:val="None"/>
            <w:rFonts w:ascii="Times New Roman" w:hAnsi="Times New Roman" w:hint="default"/>
            <w:rtl w:val="0"/>
          </w:rPr>
          <w:t>–</w:t>
        </w:r>
      </w:ins>
      <w:ins w:id="938" w:date="2019-03-15T06:03:50Z" w:author="Jiayi Liu">
        <w:r>
          <w:rPr>
            <w:rStyle w:val="None"/>
            <w:rFonts w:ascii="Times New Roman" w:hAnsi="Times New Roman"/>
            <w:rtl w:val="0"/>
          </w:rPr>
          <w:t>811.</w:t>
        </w:r>
      </w:ins>
    </w:p>
    <w:p>
      <w:pPr>
        <w:pStyle w:val="Body B"/>
        <w:rPr>
          <w:ins w:id="939" w:date="2019-03-15T06:03:50Z" w:author="Jiayi Liu"/>
          <w:rStyle w:val="None"/>
          <w:rFonts w:ascii="Times New Roman" w:cs="Times New Roman" w:hAnsi="Times New Roman" w:eastAsia="Times New Roman"/>
        </w:rPr>
      </w:pPr>
      <w:ins w:id="940" w:date="2019-03-15T06:03:50Z" w:author="Jiayi Liu">
        <w:r>
          <w:rPr>
            <w:rStyle w:val="None"/>
            <w:rFonts w:ascii="Times New Roman" w:hAnsi="Times New Roman"/>
            <w:rtl w:val="0"/>
            <w:lang w:val="en-US"/>
          </w:rPr>
          <w:t>Hermansson, H., Kumar, H., Collado, M. C., Salminen, S., Isolauri, E., and Rautava, S. (2019). Breast milk microbiota is shaped by mode of delivery and intrapartum antibiotic exposure. Frontiers in nutrition, 6.</w:t>
        </w:r>
      </w:ins>
    </w:p>
    <w:p>
      <w:pPr>
        <w:pStyle w:val="Body B"/>
        <w:rPr>
          <w:ins w:id="941" w:date="2019-03-15T06:03:50Z" w:author="Jiayi Liu"/>
          <w:rStyle w:val="None"/>
          <w:rFonts w:ascii="Times New Roman" w:cs="Times New Roman" w:hAnsi="Times New Roman" w:eastAsia="Times New Roman"/>
        </w:rPr>
      </w:pPr>
      <w:ins w:id="942" w:date="2019-03-15T06:03:50Z" w:author="Jiayi Liu">
        <w:r>
          <w:rPr>
            <w:rStyle w:val="None"/>
            <w:rFonts w:ascii="Times New Roman" w:hAnsi="Times New Roman"/>
            <w:rtl w:val="0"/>
            <w:lang w:val="en-US"/>
          </w:rPr>
          <w:t>Hintz, S. R., Kendrick, D. E., Stoll, B. J., Vohr, B. R., Fanaroff, A. A., Donovan, E. F., Poole, W. K., Blakely, M. L., Wright, L., Higgins, R., et al. (2005). Neurodevelopmental and growth outcomes of extremely low birth weight infants after necrotizing enterocolitis. Pediatrics, 115(3):696</w:t>
        </w:r>
      </w:ins>
      <w:ins w:id="943" w:date="2019-03-15T06:03:50Z" w:author="Jiayi Liu">
        <w:r>
          <w:rPr>
            <w:rStyle w:val="None"/>
            <w:rFonts w:ascii="Times New Roman" w:hAnsi="Times New Roman" w:hint="default"/>
            <w:rtl w:val="0"/>
          </w:rPr>
          <w:t>–</w:t>
        </w:r>
      </w:ins>
      <w:ins w:id="944" w:date="2019-03-15T06:03:50Z" w:author="Jiayi Liu">
        <w:r>
          <w:rPr>
            <w:rStyle w:val="None"/>
            <w:rFonts w:ascii="Times New Roman" w:hAnsi="Times New Roman"/>
            <w:rtl w:val="0"/>
          </w:rPr>
          <w:t>703.</w:t>
        </w:r>
      </w:ins>
    </w:p>
    <w:p>
      <w:pPr>
        <w:pStyle w:val="Body B"/>
        <w:rPr>
          <w:ins w:id="945" w:date="2019-03-15T06:03:50Z" w:author="Jiayi Liu"/>
          <w:rStyle w:val="None"/>
          <w:rFonts w:ascii="Times New Roman" w:cs="Times New Roman" w:hAnsi="Times New Roman" w:eastAsia="Times New Roman"/>
        </w:rPr>
      </w:pPr>
      <w:ins w:id="946" w:date="2019-03-15T06:03:50Z" w:author="Jiayi Liu">
        <w:r>
          <w:rPr>
            <w:rStyle w:val="None"/>
            <w:rFonts w:ascii="Times New Roman" w:hAnsi="Times New Roman"/>
            <w:rtl w:val="0"/>
          </w:rPr>
          <w:t xml:space="preserve">Irraza </w:t>
        </w:r>
      </w:ins>
      <w:ins w:id="947" w:date="2019-03-15T06:03:50Z" w:author="Jiayi Liu">
        <w:r>
          <w:rPr>
            <w:rStyle w:val="None"/>
            <w:rFonts w:ascii="Times New Roman" w:hAnsi="Times New Roman" w:hint="default"/>
            <w:rtl w:val="0"/>
          </w:rPr>
          <w:t>́</w:t>
        </w:r>
      </w:ins>
      <w:ins w:id="948" w:date="2019-03-15T06:03:50Z" w:author="Jiayi Liu">
        <w:r>
          <w:rPr>
            <w:rStyle w:val="None"/>
            <w:rFonts w:ascii="Times New Roman" w:hAnsi="Times New Roman"/>
            <w:rtl w:val="0"/>
            <w:lang w:val="en-US"/>
          </w:rPr>
          <w:t>bal, T., Belcheva, A., Girardin, S. E., Martin, A., and Philpott, D. J. (2014). The multifaceted role of the intestinal microbiota in colon cancer. Molecular Cell, 54(2):309</w:t>
        </w:r>
      </w:ins>
      <w:ins w:id="949" w:date="2019-03-15T06:03:50Z" w:author="Jiayi Liu">
        <w:r>
          <w:rPr>
            <w:rStyle w:val="None"/>
            <w:rFonts w:ascii="Times New Roman" w:hAnsi="Times New Roman" w:hint="default"/>
            <w:rtl w:val="0"/>
          </w:rPr>
          <w:t>–</w:t>
        </w:r>
      </w:ins>
      <w:ins w:id="950" w:date="2019-03-15T06:03:50Z" w:author="Jiayi Liu">
        <w:r>
          <w:rPr>
            <w:rStyle w:val="None"/>
            <w:rFonts w:ascii="Times New Roman" w:hAnsi="Times New Roman"/>
            <w:rtl w:val="0"/>
          </w:rPr>
          <w:t>320.</w:t>
        </w:r>
      </w:ins>
    </w:p>
    <w:p>
      <w:pPr>
        <w:pStyle w:val="Body B"/>
        <w:rPr>
          <w:ins w:id="951" w:date="2019-03-15T06:03:50Z" w:author="Jiayi Liu"/>
          <w:rStyle w:val="None"/>
          <w:rFonts w:ascii="Times New Roman" w:cs="Times New Roman" w:hAnsi="Times New Roman" w:eastAsia="Times New Roman"/>
        </w:rPr>
      </w:pPr>
      <w:ins w:id="952" w:date="2019-03-15T06:03:50Z" w:author="Jiayi Liu">
        <w:r>
          <w:rPr>
            <w:rStyle w:val="None"/>
            <w:rFonts w:ascii="Times New Roman" w:hAnsi="Times New Roman"/>
            <w:rtl w:val="0"/>
            <w:lang w:val="en-US"/>
          </w:rPr>
          <w:t>Jacquot, A., Neveu, D., Aujoulat, F., Mercier, G., Marchandin, H., Jumas-Bilak, E., and Picaud, J.-C. (2011). Dynamics and clinical evolution of bacterial gut microflora in extremely premature patients.The Journal of pediatrics, 158(3):390</w:t>
        </w:r>
      </w:ins>
      <w:ins w:id="953" w:date="2019-03-15T06:03:50Z" w:author="Jiayi Liu">
        <w:r>
          <w:rPr>
            <w:rStyle w:val="None"/>
            <w:rFonts w:ascii="Times New Roman" w:hAnsi="Times New Roman" w:hint="default"/>
            <w:rtl w:val="0"/>
          </w:rPr>
          <w:t>–</w:t>
        </w:r>
      </w:ins>
      <w:ins w:id="954" w:date="2019-03-15T06:03:50Z" w:author="Jiayi Liu">
        <w:r>
          <w:rPr>
            <w:rStyle w:val="None"/>
            <w:rFonts w:ascii="Times New Roman" w:hAnsi="Times New Roman"/>
            <w:rtl w:val="0"/>
          </w:rPr>
          <w:t>396.</w:t>
        </w:r>
      </w:ins>
    </w:p>
    <w:p>
      <w:pPr>
        <w:pStyle w:val="Body B"/>
        <w:rPr>
          <w:ins w:id="955" w:date="2019-03-15T06:03:50Z" w:author="Jiayi Liu"/>
          <w:rStyle w:val="None"/>
          <w:rFonts w:ascii="Times New Roman" w:cs="Times New Roman" w:hAnsi="Times New Roman" w:eastAsia="Times New Roman"/>
        </w:rPr>
      </w:pPr>
      <w:ins w:id="956" w:date="2019-03-15T06:03:50Z" w:author="Jiayi Liu">
        <w:r>
          <w:rPr>
            <w:rStyle w:val="None"/>
            <w:rFonts w:ascii="Times New Roman" w:hAnsi="Times New Roman"/>
            <w:rtl w:val="0"/>
            <w:lang w:val="da-DK"/>
          </w:rPr>
          <w:t>Jensen, M. L., Thymann, T., Cilieborg, M. S., Lykke, M., M</w:t>
        </w:r>
      </w:ins>
      <w:ins w:id="957" w:date="2019-03-15T06:03:50Z" w:author="Jiayi Liu">
        <w:r>
          <w:rPr>
            <w:rStyle w:val="None"/>
            <w:rFonts w:ascii="Times New Roman" w:hAnsi="Times New Roman" w:hint="default"/>
            <w:rtl w:val="0"/>
            <w:lang w:val="da-DK"/>
          </w:rPr>
          <w:t>ø</w:t>
        </w:r>
      </w:ins>
      <w:ins w:id="958" w:date="2019-03-15T06:03:50Z" w:author="Jiayi Liu">
        <w:r>
          <w:rPr>
            <w:rStyle w:val="None"/>
            <w:rFonts w:ascii="Times New Roman" w:hAnsi="Times New Roman"/>
            <w:rtl w:val="0"/>
            <w:lang w:val="en-US"/>
          </w:rPr>
          <w:t>lbak, L., Jensen, B. B., Schmidt, M., Kelly, D., Mulder, I., Burrin, D. G., et al. (2013). Antibiotics modulate intestinal immunity and prevent necrotizing enterocolitis in preterm neonatal piglets. American Journal of Physiology-Heart and Circulatory Physiology.</w:t>
        </w:r>
      </w:ins>
    </w:p>
    <w:p>
      <w:pPr>
        <w:pStyle w:val="Body B"/>
        <w:rPr>
          <w:ins w:id="959" w:date="2019-03-15T06:03:50Z" w:author="Jiayi Liu"/>
          <w:rStyle w:val="None"/>
          <w:rFonts w:ascii="Times New Roman" w:cs="Times New Roman" w:hAnsi="Times New Roman" w:eastAsia="Times New Roman"/>
        </w:rPr>
      </w:pPr>
      <w:ins w:id="960" w:date="2019-03-15T06:03:50Z" w:author="Jiayi Liu">
        <w:r>
          <w:rPr>
            <w:rStyle w:val="None"/>
            <w:rFonts w:ascii="Times New Roman" w:hAnsi="Times New Roman"/>
            <w:rtl w:val="0"/>
            <w:lang w:val="en-US"/>
          </w:rPr>
          <w:t>Jie, Z., Xia, H., Zhong, S. L., Feng, Q., Li, S., Liang, S., Zhong, H., Liu, Z., Gao, Y., and Zhao, H. (2017). The gut microbiome in atherosclerotic cardiovascular disease. Nature Communications, 8(1).</w:t>
        </w:r>
      </w:ins>
    </w:p>
    <w:p>
      <w:pPr>
        <w:pStyle w:val="Body B"/>
        <w:rPr>
          <w:ins w:id="961" w:date="2019-03-15T06:03:50Z" w:author="Jiayi Liu"/>
          <w:rStyle w:val="None"/>
          <w:rFonts w:ascii="Times New Roman" w:cs="Times New Roman" w:hAnsi="Times New Roman" w:eastAsia="Times New Roman"/>
        </w:rPr>
      </w:pPr>
      <w:ins w:id="962" w:date="2019-03-15T06:03:50Z" w:author="Jiayi Liu">
        <w:r>
          <w:rPr>
            <w:rStyle w:val="None"/>
            <w:rFonts w:ascii="Times New Roman" w:hAnsi="Times New Roman"/>
            <w:rtl w:val="0"/>
            <w:lang w:val="en-US"/>
          </w:rPr>
          <w:t>Johnson, T. J., Patel, A. L., Bigger, H. R., Engstrom, J. L., and Meier, P. P. (2014). Economic benefits and costs of human milk feedings: a strategy to reduce the risk of prematurity-related morbidities in very-low-birth-weight infants. Advances in nutrition, 5(2):207</w:t>
        </w:r>
      </w:ins>
      <w:ins w:id="963" w:date="2019-03-15T06:03:50Z" w:author="Jiayi Liu">
        <w:r>
          <w:rPr>
            <w:rStyle w:val="None"/>
            <w:rFonts w:ascii="Times New Roman" w:hAnsi="Times New Roman" w:hint="default"/>
            <w:rtl w:val="0"/>
          </w:rPr>
          <w:t>–</w:t>
        </w:r>
      </w:ins>
      <w:ins w:id="964" w:date="2019-03-15T06:03:50Z" w:author="Jiayi Liu">
        <w:r>
          <w:rPr>
            <w:rStyle w:val="None"/>
            <w:rFonts w:ascii="Times New Roman" w:hAnsi="Times New Roman"/>
            <w:rtl w:val="0"/>
          </w:rPr>
          <w:t>212.</w:t>
        </w:r>
      </w:ins>
    </w:p>
    <w:p>
      <w:pPr>
        <w:pStyle w:val="Body B"/>
        <w:rPr>
          <w:ins w:id="965" w:date="2019-03-15T06:03:50Z" w:author="Jiayi Liu"/>
          <w:rStyle w:val="None"/>
          <w:rFonts w:ascii="Times New Roman" w:cs="Times New Roman" w:hAnsi="Times New Roman" w:eastAsia="Times New Roman"/>
        </w:rPr>
      </w:pPr>
      <w:ins w:id="966" w:date="2019-03-15T06:03:50Z" w:author="Jiayi Liu">
        <w:r>
          <w:rPr>
            <w:rStyle w:val="None"/>
            <w:rFonts w:ascii="Times New Roman" w:hAnsi="Times New Roman"/>
            <w:rtl w:val="0"/>
            <w:lang w:val="en-US"/>
          </w:rPr>
          <w:t>Johnson, T. J., Patel, A. L., Jegier, B. J., Engstrom, J. L., and Meier, P. P. (2013). Cost of morbidities in very low birth weight infants. The Journal of pediatrics, 162(2):243</w:t>
        </w:r>
      </w:ins>
      <w:ins w:id="967" w:date="2019-03-15T06:03:50Z" w:author="Jiayi Liu">
        <w:r>
          <w:rPr>
            <w:rStyle w:val="None"/>
            <w:rFonts w:ascii="Times New Roman" w:hAnsi="Times New Roman" w:hint="default"/>
            <w:rtl w:val="0"/>
          </w:rPr>
          <w:t>–</w:t>
        </w:r>
      </w:ins>
      <w:ins w:id="968" w:date="2019-03-15T06:03:50Z" w:author="Jiayi Liu">
        <w:r>
          <w:rPr>
            <w:rStyle w:val="None"/>
            <w:rFonts w:ascii="Times New Roman" w:hAnsi="Times New Roman"/>
            <w:rtl w:val="0"/>
          </w:rPr>
          <w:t>249.</w:t>
        </w:r>
      </w:ins>
    </w:p>
    <w:p>
      <w:pPr>
        <w:pStyle w:val="Body B"/>
        <w:rPr>
          <w:ins w:id="969" w:date="2019-03-15T06:03:50Z" w:author="Jiayi Liu"/>
          <w:rStyle w:val="None"/>
          <w:rFonts w:ascii="Times New Roman" w:cs="Times New Roman" w:hAnsi="Times New Roman" w:eastAsia="Times New Roman"/>
        </w:rPr>
      </w:pPr>
      <w:ins w:id="970" w:date="2019-03-15T06:03:50Z" w:author="Jiayi Liu">
        <w:r>
          <w:rPr>
            <w:rStyle w:val="None"/>
            <w:rFonts w:ascii="Times New Roman" w:hAnsi="Times New Roman"/>
            <w:rtl w:val="0"/>
            <w:lang w:val="en-US"/>
          </w:rPr>
          <w:t xml:space="preserve">Jonsson, A. L. and Ba </w:t>
        </w:r>
      </w:ins>
      <w:ins w:id="971" w:date="2019-03-15T06:03:50Z" w:author="Jiayi Liu">
        <w:r>
          <w:rPr>
            <w:rStyle w:val="None"/>
            <w:rFonts w:ascii="Times New Roman" w:hAnsi="Times New Roman" w:hint="default"/>
            <w:rtl w:val="0"/>
          </w:rPr>
          <w:t>̈</w:t>
        </w:r>
      </w:ins>
      <w:ins w:id="972" w:date="2019-03-15T06:03:50Z" w:author="Jiayi Liu">
        <w:r>
          <w:rPr>
            <w:rStyle w:val="None"/>
            <w:rFonts w:ascii="Times New Roman" w:hAnsi="Times New Roman"/>
            <w:rtl w:val="0"/>
            <w:lang w:val="en-US"/>
          </w:rPr>
          <w:t>ckhed, F. (2017). Role of gut microbiota in atherosclerosis. Nature Reviews Cardiology, 14(2):79.</w:t>
        </w:r>
      </w:ins>
    </w:p>
    <w:p>
      <w:pPr>
        <w:pStyle w:val="Body B"/>
        <w:rPr>
          <w:ins w:id="973" w:date="2019-03-15T06:03:50Z" w:author="Jiayi Liu"/>
          <w:rStyle w:val="None"/>
          <w:rFonts w:ascii="Times New Roman" w:cs="Times New Roman" w:hAnsi="Times New Roman" w:eastAsia="Times New Roman"/>
        </w:rPr>
      </w:pPr>
      <w:ins w:id="974" w:date="2019-03-15T06:03:50Z" w:author="Jiayi Liu">
        <w:r>
          <w:rPr>
            <w:rStyle w:val="None"/>
            <w:rFonts w:ascii="Times New Roman" w:hAnsi="Times New Roman"/>
            <w:rtl w:val="0"/>
          </w:rPr>
          <w:t>Kassambara, A. (2017). ggpubr:</w:t>
        </w:r>
      </w:ins>
      <w:ins w:id="975" w:date="2019-03-15T06:03:50Z" w:author="Jiayi Liu">
        <w:r>
          <w:rPr>
            <w:rStyle w:val="None"/>
            <w:rFonts w:ascii="Times New Roman" w:hAnsi="Times New Roman" w:hint="default"/>
            <w:rtl w:val="0"/>
          </w:rPr>
          <w:t>“</w:t>
        </w:r>
      </w:ins>
      <w:ins w:id="976" w:date="2019-03-15T06:03:50Z" w:author="Jiayi Liu">
        <w:r>
          <w:rPr>
            <w:rStyle w:val="None"/>
            <w:rFonts w:ascii="Times New Roman" w:hAnsi="Times New Roman"/>
            <w:rtl w:val="0"/>
            <w:lang w:val="nl-NL"/>
          </w:rPr>
          <w:t>ggplot2</w:t>
        </w:r>
      </w:ins>
      <w:ins w:id="977" w:date="2019-03-15T06:03:50Z" w:author="Jiayi Liu">
        <w:r>
          <w:rPr>
            <w:rStyle w:val="None"/>
            <w:rFonts w:ascii="Times New Roman" w:hAnsi="Times New Roman" w:hint="default"/>
            <w:rtl w:val="0"/>
          </w:rPr>
          <w:t xml:space="preserve">” </w:t>
        </w:r>
      </w:ins>
      <w:ins w:id="978" w:date="2019-03-15T06:03:50Z" w:author="Jiayi Liu">
        <w:r>
          <w:rPr>
            <w:rStyle w:val="None"/>
            <w:rFonts w:ascii="Times New Roman" w:hAnsi="Times New Roman"/>
            <w:rtl w:val="0"/>
            <w:lang w:val="en-US"/>
          </w:rPr>
          <w:t>based publication ready plots. r package version 0.1. 6. Khodayar-Pardo, P., Mira-Pascual, L., Collado, M., and Martinez-Costa, C. (2014). Impact of lactation stage, gestational age and mode of delivery on breast milk microbiota. Journal of Perinatology,</w:t>
        </w:r>
      </w:ins>
    </w:p>
    <w:p>
      <w:pPr>
        <w:pStyle w:val="Body B"/>
        <w:rPr>
          <w:ins w:id="979" w:date="2019-03-15T06:03:50Z" w:author="Jiayi Liu"/>
          <w:rStyle w:val="None"/>
          <w:rFonts w:ascii="Times New Roman" w:cs="Times New Roman" w:hAnsi="Times New Roman" w:eastAsia="Times New Roman"/>
        </w:rPr>
      </w:pPr>
      <w:ins w:id="980" w:date="2019-03-15T06:03:50Z" w:author="Jiayi Liu">
        <w:r>
          <w:rPr>
            <w:rStyle w:val="None"/>
            <w:rFonts w:ascii="Times New Roman" w:hAnsi="Times New Roman"/>
            <w:rtl w:val="0"/>
          </w:rPr>
          <w:t>34(8):599.</w:t>
        </w:r>
      </w:ins>
    </w:p>
    <w:p>
      <w:pPr>
        <w:pStyle w:val="Body B"/>
        <w:rPr>
          <w:ins w:id="981" w:date="2019-03-15T06:03:50Z" w:author="Jiayi Liu"/>
          <w:rStyle w:val="None"/>
          <w:rFonts w:ascii="Times New Roman" w:cs="Times New Roman" w:hAnsi="Times New Roman" w:eastAsia="Times New Roman"/>
        </w:rPr>
      </w:pPr>
      <w:ins w:id="982" w:date="2019-03-15T06:03:50Z" w:author="Jiayi Liu">
        <w:r>
          <w:rPr>
            <w:rStyle w:val="None"/>
            <w:rFonts w:ascii="Times New Roman" w:hAnsi="Times New Roman"/>
            <w:rtl w:val="0"/>
            <w:lang w:val="en-US"/>
          </w:rPr>
          <w:t>Kimberlin, D. W. et al. (2018). Red Book: 2018-2021 report of the committee on infectious diseases.</w:t>
        </w:r>
      </w:ins>
    </w:p>
    <w:p>
      <w:pPr>
        <w:pStyle w:val="Body B"/>
        <w:rPr>
          <w:ins w:id="983" w:date="2019-03-15T06:03:50Z" w:author="Jiayi Liu"/>
          <w:rStyle w:val="None"/>
          <w:rFonts w:ascii="Times New Roman" w:cs="Times New Roman" w:hAnsi="Times New Roman" w:eastAsia="Times New Roman"/>
        </w:rPr>
      </w:pPr>
      <w:ins w:id="984" w:date="2019-03-15T06:03:50Z" w:author="Jiayi Liu">
        <w:r>
          <w:rPr>
            <w:rStyle w:val="None"/>
            <w:rFonts w:ascii="Times New Roman" w:hAnsi="Times New Roman"/>
            <w:rtl w:val="0"/>
            <w:lang w:val="en-US"/>
          </w:rPr>
          <w:t>Number Ed. 31. American academy of pediatrics.</w:t>
        </w:r>
      </w:ins>
    </w:p>
    <w:p>
      <w:pPr>
        <w:pStyle w:val="Body B"/>
        <w:rPr>
          <w:ins w:id="985" w:date="2019-03-15T06:03:50Z" w:author="Jiayi Liu"/>
          <w:rStyle w:val="None"/>
          <w:rFonts w:ascii="Times New Roman" w:cs="Times New Roman" w:hAnsi="Times New Roman" w:eastAsia="Times New Roman"/>
        </w:rPr>
      </w:pPr>
      <w:ins w:id="986" w:date="2019-03-15T06:03:50Z" w:author="Jiayi Liu">
        <w:r>
          <w:rPr>
            <w:rStyle w:val="None"/>
            <w:rFonts w:ascii="Times New Roman" w:hAnsi="Times New Roman"/>
            <w:rtl w:val="0"/>
          </w:rPr>
          <w:t>Korpela, K., Blakstad, E. W., Moltu, S. J., Str</w:t>
        </w:r>
      </w:ins>
      <w:ins w:id="987" w:date="2019-03-15T06:03:50Z" w:author="Jiayi Liu">
        <w:r>
          <w:rPr>
            <w:rStyle w:val="None"/>
            <w:rFonts w:ascii="Times New Roman" w:hAnsi="Times New Roman" w:hint="default"/>
            <w:rtl w:val="0"/>
            <w:lang w:val="da-DK"/>
          </w:rPr>
          <w:t>ø</w:t>
        </w:r>
      </w:ins>
      <w:ins w:id="988" w:date="2019-03-15T06:03:50Z" w:author="Jiayi Liu">
        <w:r>
          <w:rPr>
            <w:rStyle w:val="None"/>
            <w:rFonts w:ascii="Times New Roman" w:hAnsi="Times New Roman"/>
            <w:rtl w:val="0"/>
            <w:lang w:val="nl-NL"/>
          </w:rPr>
          <w:t>mmen, K., Nakstad, B., R</w:t>
        </w:r>
      </w:ins>
      <w:ins w:id="989" w:date="2019-03-15T06:03:50Z" w:author="Jiayi Liu">
        <w:r>
          <w:rPr>
            <w:rStyle w:val="None"/>
            <w:rFonts w:ascii="Times New Roman" w:hAnsi="Times New Roman" w:hint="default"/>
            <w:rtl w:val="0"/>
            <w:lang w:val="da-DK"/>
          </w:rPr>
          <w:t>ø</w:t>
        </w:r>
      </w:ins>
      <w:ins w:id="990" w:date="2019-03-15T06:03:50Z" w:author="Jiayi Liu">
        <w:r>
          <w:rPr>
            <w:rStyle w:val="None"/>
            <w:rFonts w:ascii="Times New Roman" w:hAnsi="Times New Roman"/>
            <w:rtl w:val="0"/>
            <w:lang w:val="pt-PT"/>
          </w:rPr>
          <w:t>nnestad, A. E., Br</w:t>
        </w:r>
      </w:ins>
      <w:ins w:id="991" w:date="2019-03-15T06:03:50Z" w:author="Jiayi Liu">
        <w:r>
          <w:rPr>
            <w:rStyle w:val="None"/>
            <w:rFonts w:ascii="Times New Roman" w:hAnsi="Times New Roman" w:hint="default"/>
            <w:rtl w:val="0"/>
            <w:lang w:val="da-DK"/>
          </w:rPr>
          <w:t>æ</w:t>
        </w:r>
      </w:ins>
      <w:ins w:id="992" w:date="2019-03-15T06:03:50Z" w:author="Jiayi Liu">
        <w:r>
          <w:rPr>
            <w:rStyle w:val="None"/>
            <w:rFonts w:ascii="Times New Roman" w:hAnsi="Times New Roman"/>
            <w:rtl w:val="0"/>
            <w:lang w:val="da-DK"/>
          </w:rPr>
          <w:t>kke, K.,</w:t>
        </w:r>
      </w:ins>
    </w:p>
    <w:p>
      <w:pPr>
        <w:pStyle w:val="Body B"/>
        <w:rPr>
          <w:ins w:id="993" w:date="2019-03-15T06:03:50Z" w:author="Jiayi Liu"/>
          <w:rStyle w:val="None"/>
          <w:rFonts w:ascii="Times New Roman" w:cs="Times New Roman" w:hAnsi="Times New Roman" w:eastAsia="Times New Roman"/>
        </w:rPr>
      </w:pPr>
      <w:ins w:id="994" w:date="2019-03-15T06:03:50Z" w:author="Jiayi Liu">
        <w:r>
          <w:rPr>
            <w:rStyle w:val="None"/>
            <w:rFonts w:ascii="Times New Roman" w:hAnsi="Times New Roman"/>
            <w:rtl w:val="0"/>
            <w:lang w:val="en-US"/>
          </w:rPr>
          <w:t>Iversen, P. O., Drevon, C. A., and Vos, W. (2018). Intestinal microbiota development and gestational</w:t>
        </w:r>
      </w:ins>
    </w:p>
    <w:p>
      <w:pPr>
        <w:pStyle w:val="Body B"/>
        <w:rPr>
          <w:ins w:id="995" w:date="2019-03-15T06:03:50Z" w:author="Jiayi Liu"/>
          <w:rStyle w:val="None"/>
          <w:rFonts w:ascii="Times New Roman" w:cs="Times New Roman" w:hAnsi="Times New Roman" w:eastAsia="Times New Roman"/>
        </w:rPr>
      </w:pPr>
      <w:ins w:id="996" w:date="2019-03-15T06:03:50Z" w:author="Jiayi Liu">
        <w:r>
          <w:rPr>
            <w:rStyle w:val="None"/>
            <w:rFonts w:ascii="Times New Roman" w:hAnsi="Times New Roman"/>
            <w:rtl w:val="0"/>
            <w:lang w:val="en-US"/>
          </w:rPr>
          <w:t>age in preterm neonates. Scientific reports, 8(1):2453.</w:t>
        </w:r>
      </w:ins>
    </w:p>
    <w:p>
      <w:pPr>
        <w:pStyle w:val="Body B"/>
        <w:rPr>
          <w:ins w:id="997" w:date="2019-03-15T06:03:50Z" w:author="Jiayi Liu"/>
          <w:rStyle w:val="None"/>
          <w:rFonts w:ascii="Times New Roman" w:cs="Times New Roman" w:hAnsi="Times New Roman" w:eastAsia="Times New Roman"/>
        </w:rPr>
      </w:pPr>
      <w:ins w:id="998" w:date="2019-03-15T06:03:50Z" w:author="Jiayi Liu">
        <w:r>
          <w:rPr>
            <w:rStyle w:val="None"/>
            <w:rFonts w:ascii="Times New Roman" w:hAnsi="Times New Roman"/>
            <w:rtl w:val="0"/>
            <w:lang w:val="en-US"/>
          </w:rPr>
          <w:t>Kuppala, V. S., Meinzen-Derr, J., Morrow, A. L., and Schibler, K. R. (2011). Prolonged initial empirical</w:t>
        </w:r>
      </w:ins>
    </w:p>
    <w:p>
      <w:pPr>
        <w:pStyle w:val="Body B"/>
        <w:rPr>
          <w:ins w:id="999" w:date="2019-03-15T06:03:50Z" w:author="Jiayi Liu"/>
          <w:rStyle w:val="None"/>
          <w:rFonts w:ascii="Times New Roman" w:cs="Times New Roman" w:hAnsi="Times New Roman" w:eastAsia="Times New Roman"/>
        </w:rPr>
      </w:pPr>
      <w:ins w:id="1000" w:date="2019-03-15T06:03:50Z" w:author="Jiayi Liu">
        <w:r>
          <w:rPr>
            <w:rStyle w:val="None"/>
            <w:rFonts w:ascii="Times New Roman" w:hAnsi="Times New Roman"/>
            <w:rtl w:val="0"/>
            <w:lang w:val="en-US"/>
          </w:rPr>
          <w:t>antibiotic treatment is associated with adverse outcomes in premature infants. The Journal of pediatrics,</w:t>
        </w:r>
      </w:ins>
    </w:p>
    <w:p>
      <w:pPr>
        <w:pStyle w:val="Body B"/>
        <w:rPr>
          <w:ins w:id="1001" w:date="2019-03-15T06:03:50Z" w:author="Jiayi Liu"/>
          <w:rStyle w:val="None"/>
          <w:rFonts w:ascii="Times New Roman" w:cs="Times New Roman" w:hAnsi="Times New Roman" w:eastAsia="Times New Roman"/>
        </w:rPr>
      </w:pPr>
      <w:ins w:id="1002" w:date="2019-03-15T06:03:50Z" w:author="Jiayi Liu">
        <w:r>
          <w:rPr>
            <w:rStyle w:val="None"/>
            <w:rFonts w:ascii="Times New Roman" w:hAnsi="Times New Roman"/>
            <w:rtl w:val="0"/>
          </w:rPr>
          <w:t>159(5):720</w:t>
        </w:r>
      </w:ins>
      <w:ins w:id="1003" w:date="2019-03-15T06:03:50Z" w:author="Jiayi Liu">
        <w:r>
          <w:rPr>
            <w:rStyle w:val="None"/>
            <w:rFonts w:ascii="Times New Roman" w:hAnsi="Times New Roman" w:hint="default"/>
            <w:rtl w:val="0"/>
          </w:rPr>
          <w:t>–</w:t>
        </w:r>
      </w:ins>
      <w:ins w:id="1004" w:date="2019-03-15T06:03:50Z" w:author="Jiayi Liu">
        <w:r>
          <w:rPr>
            <w:rStyle w:val="None"/>
            <w:rFonts w:ascii="Times New Roman" w:hAnsi="Times New Roman"/>
            <w:rtl w:val="0"/>
          </w:rPr>
          <w:t>725.</w:t>
        </w:r>
      </w:ins>
    </w:p>
    <w:p>
      <w:pPr>
        <w:pStyle w:val="Body B"/>
        <w:rPr>
          <w:ins w:id="1005" w:date="2019-03-15T06:03:50Z" w:author="Jiayi Liu"/>
          <w:rStyle w:val="None"/>
          <w:rFonts w:ascii="Times New Roman" w:cs="Times New Roman" w:hAnsi="Times New Roman" w:eastAsia="Times New Roman"/>
        </w:rPr>
      </w:pPr>
      <w:ins w:id="1006" w:date="2019-03-15T06:03:50Z" w:author="Jiayi Liu">
        <w:r>
          <w:rPr>
            <w:rStyle w:val="None"/>
            <w:rFonts w:ascii="Times New Roman" w:hAnsi="Times New Roman"/>
            <w:rtl w:val="0"/>
            <w:lang w:val="en-US"/>
          </w:rPr>
          <w:t>La Rosa, P. S., Warner, B. B., Zhou, Y., Weinstock, G. M., Sodergren, E., Hall-Moore, C. M., Stevens, H. J.,</w:t>
        </w:r>
      </w:ins>
    </w:p>
    <w:p>
      <w:pPr>
        <w:pStyle w:val="Body B"/>
        <w:rPr>
          <w:ins w:id="1007" w:date="2019-03-15T06:03:50Z" w:author="Jiayi Liu"/>
          <w:rStyle w:val="None"/>
          <w:rFonts w:ascii="Times New Roman" w:cs="Times New Roman" w:hAnsi="Times New Roman" w:eastAsia="Times New Roman"/>
        </w:rPr>
      </w:pPr>
      <w:ins w:id="1008" w:date="2019-03-15T06:03:50Z" w:author="Jiayi Liu">
        <w:r>
          <w:rPr>
            <w:rStyle w:val="None"/>
            <w:rFonts w:ascii="Times New Roman" w:hAnsi="Times New Roman"/>
            <w:rtl w:val="0"/>
            <w:lang w:val="en-US"/>
          </w:rPr>
          <w:t>Bennett, W. E., Shaikh, N., Linneman, L. A., et al. (2014). Patterned progression of bacterial populations</w:t>
        </w:r>
      </w:ins>
    </w:p>
    <w:p>
      <w:pPr>
        <w:pStyle w:val="Body B"/>
        <w:rPr>
          <w:ins w:id="1009" w:date="2019-03-15T06:03:50Z" w:author="Jiayi Liu"/>
          <w:rStyle w:val="None"/>
          <w:rFonts w:ascii="Times New Roman" w:cs="Times New Roman" w:hAnsi="Times New Roman" w:eastAsia="Times New Roman"/>
        </w:rPr>
      </w:pPr>
      <w:ins w:id="1010" w:date="2019-03-15T06:03:50Z" w:author="Jiayi Liu">
        <w:r>
          <w:rPr>
            <w:rStyle w:val="None"/>
            <w:rFonts w:ascii="Times New Roman" w:hAnsi="Times New Roman"/>
            <w:rtl w:val="0"/>
            <w:lang w:val="en-US"/>
          </w:rPr>
          <w:t>in the premature infant gut. Proceedings of the National Academy of Sciences, 111(34):12522</w:t>
        </w:r>
      </w:ins>
      <w:ins w:id="1011" w:date="2019-03-15T06:03:50Z" w:author="Jiayi Liu">
        <w:r>
          <w:rPr>
            <w:rStyle w:val="None"/>
            <w:rFonts w:ascii="Times New Roman" w:hAnsi="Times New Roman" w:hint="default"/>
            <w:rtl w:val="0"/>
          </w:rPr>
          <w:t>–</w:t>
        </w:r>
      </w:ins>
      <w:ins w:id="1012" w:date="2019-03-15T06:03:50Z" w:author="Jiayi Liu">
        <w:r>
          <w:rPr>
            <w:rStyle w:val="None"/>
            <w:rFonts w:ascii="Times New Roman" w:hAnsi="Times New Roman"/>
            <w:rtl w:val="0"/>
            <w:lang w:val="en-US"/>
          </w:rPr>
          <w:t>12527. Liu, Y., Li, J., Jin, Y., Zhao, L., Zhao, F., Feng, J., Li, A., and Wei, Y. (2018). Splenectomy leads to amelioration of altered gut microbiota and metabolome in liver cirrhosis patients. Frontiers in</w:t>
        </w:r>
      </w:ins>
    </w:p>
    <w:p>
      <w:pPr>
        <w:pStyle w:val="Body B"/>
        <w:rPr>
          <w:ins w:id="1013" w:date="2019-03-15T06:03:50Z" w:author="Jiayi Liu"/>
          <w:rStyle w:val="None"/>
          <w:rFonts w:ascii="Times New Roman" w:cs="Times New Roman" w:hAnsi="Times New Roman" w:eastAsia="Times New Roman"/>
        </w:rPr>
      </w:pPr>
      <w:ins w:id="1014" w:date="2019-03-15T06:03:50Z" w:author="Jiayi Liu">
        <w:r>
          <w:rPr>
            <w:rStyle w:val="None"/>
            <w:rFonts w:ascii="Times New Roman" w:hAnsi="Times New Roman"/>
            <w:rtl w:val="0"/>
          </w:rPr>
          <w:t>Microbiology, 9.</w:t>
        </w:r>
      </w:ins>
    </w:p>
    <w:p>
      <w:pPr>
        <w:pStyle w:val="Body B"/>
        <w:rPr>
          <w:ins w:id="1015" w:date="2019-03-15T06:03:50Z" w:author="Jiayi Liu"/>
          <w:rStyle w:val="None"/>
          <w:rFonts w:ascii="Times New Roman" w:cs="Times New Roman" w:hAnsi="Times New Roman" w:eastAsia="Times New Roman"/>
        </w:rPr>
      </w:pPr>
      <w:ins w:id="1016" w:date="2019-03-15T06:03:50Z" w:author="Jiayi Liu">
        <w:r>
          <w:rPr>
            <w:rStyle w:val="None"/>
            <w:rFonts w:ascii="Times New Roman" w:hAnsi="Times New Roman"/>
            <w:rtl w:val="0"/>
            <w:lang w:val="it-IT"/>
          </w:rPr>
          <w:t>Madan, J. C., Farzan, S. F., Hibberd, P. L., and Karagas, M. R. (2012a). Normal neonatal microbiome</w:t>
        </w:r>
      </w:ins>
    </w:p>
    <w:p>
      <w:pPr>
        <w:pStyle w:val="Body B"/>
        <w:rPr>
          <w:ins w:id="1017" w:date="2019-03-15T06:03:50Z" w:author="Jiayi Liu"/>
          <w:rStyle w:val="None"/>
          <w:rFonts w:ascii="Times New Roman" w:cs="Times New Roman" w:hAnsi="Times New Roman" w:eastAsia="Times New Roman"/>
        </w:rPr>
      </w:pPr>
      <w:ins w:id="1018" w:date="2019-03-15T06:03:50Z" w:author="Jiayi Liu">
        <w:r>
          <w:rPr>
            <w:rStyle w:val="None"/>
            <w:rFonts w:ascii="Times New Roman" w:hAnsi="Times New Roman"/>
            <w:rtl w:val="0"/>
            <w:lang w:val="en-US"/>
          </w:rPr>
          <w:t>variation in relation to environmental factors, infection and allergy. Current opinion in pediatrics,</w:t>
        </w:r>
      </w:ins>
    </w:p>
    <w:p>
      <w:pPr>
        <w:pStyle w:val="Body B"/>
        <w:rPr>
          <w:ins w:id="1019" w:date="2019-03-15T06:03:50Z" w:author="Jiayi Liu"/>
          <w:rStyle w:val="None"/>
          <w:rFonts w:ascii="Times New Roman" w:cs="Times New Roman" w:hAnsi="Times New Roman" w:eastAsia="Times New Roman"/>
        </w:rPr>
      </w:pPr>
      <w:ins w:id="1020" w:date="2019-03-15T06:03:50Z" w:author="Jiayi Liu">
        <w:r>
          <w:rPr>
            <w:rStyle w:val="None"/>
            <w:rFonts w:ascii="Times New Roman" w:hAnsi="Times New Roman"/>
            <w:rtl w:val="0"/>
          </w:rPr>
          <w:t>24(6):753.</w:t>
        </w:r>
      </w:ins>
    </w:p>
    <w:p>
      <w:pPr>
        <w:pStyle w:val="Body B"/>
        <w:rPr>
          <w:ins w:id="1021" w:date="2019-03-15T06:03:50Z" w:author="Jiayi Liu"/>
          <w:rStyle w:val="None"/>
          <w:rFonts w:ascii="Times New Roman" w:cs="Times New Roman" w:hAnsi="Times New Roman" w:eastAsia="Times New Roman"/>
        </w:rPr>
      </w:pPr>
      <w:ins w:id="1022" w:date="2019-03-15T06:03:50Z" w:author="Jiayi Liu">
        <w:r>
          <w:rPr>
            <w:rStyle w:val="None"/>
            <w:rFonts w:ascii="Times New Roman" w:hAnsi="Times New Roman"/>
            <w:rtl w:val="0"/>
            <w:lang w:val="it-IT"/>
          </w:rPr>
          <w:t>Madan, J. C., Salari, R. C., Saxena, D., Davidson, L., O</w:t>
        </w:r>
      </w:ins>
      <w:ins w:id="1023" w:date="2019-03-15T06:03:50Z" w:author="Jiayi Liu">
        <w:r>
          <w:rPr>
            <w:rStyle w:val="None"/>
            <w:rFonts w:ascii="Times New Roman" w:hAnsi="Times New Roman" w:hint="default"/>
            <w:rtl w:val="0"/>
          </w:rPr>
          <w:t>’</w:t>
        </w:r>
      </w:ins>
      <w:ins w:id="1024" w:date="2019-03-15T06:03:50Z" w:author="Jiayi Liu">
        <w:r>
          <w:rPr>
            <w:rStyle w:val="None"/>
            <w:rFonts w:ascii="Times New Roman" w:hAnsi="Times New Roman"/>
            <w:rtl w:val="0"/>
            <w:lang w:val="en-US"/>
          </w:rPr>
          <w:t>toole, G. A., Moore, J. H., Sogin, M. L.,</w:t>
        </w:r>
      </w:ins>
    </w:p>
    <w:p>
      <w:pPr>
        <w:pStyle w:val="Body B"/>
        <w:rPr>
          <w:ins w:id="1025" w:date="2019-03-15T06:03:50Z" w:author="Jiayi Liu"/>
          <w:rStyle w:val="None"/>
          <w:rFonts w:ascii="Times New Roman" w:cs="Times New Roman" w:hAnsi="Times New Roman" w:eastAsia="Times New Roman"/>
        </w:rPr>
      </w:pPr>
      <w:ins w:id="1026" w:date="2019-03-15T06:03:50Z" w:author="Jiayi Liu">
        <w:r>
          <w:rPr>
            <w:rStyle w:val="None"/>
            <w:rFonts w:ascii="Times New Roman" w:hAnsi="Times New Roman"/>
            <w:rtl w:val="0"/>
            <w:lang w:val="en-US"/>
          </w:rPr>
          <w:t>Foster, J. A., Edwards, W. H., Palumbo, P., et al. (2012b). Gut microbial colonisation in premature neonates predicts neonatal sepsis. Archives of Disease in Childhood-Fetal and Neonatal Edition, 97(6):F456</w:t>
        </w:r>
      </w:ins>
      <w:ins w:id="1027" w:date="2019-03-15T06:03:50Z" w:author="Jiayi Liu">
        <w:r>
          <w:rPr>
            <w:rStyle w:val="None"/>
            <w:rFonts w:ascii="Times New Roman" w:hAnsi="Times New Roman" w:hint="default"/>
            <w:rtl w:val="0"/>
          </w:rPr>
          <w:t>–</w:t>
        </w:r>
      </w:ins>
      <w:ins w:id="1028" w:date="2019-03-15T06:03:50Z" w:author="Jiayi Liu">
        <w:r>
          <w:rPr>
            <w:rStyle w:val="None"/>
            <w:rFonts w:ascii="Times New Roman" w:hAnsi="Times New Roman"/>
            <w:rtl w:val="0"/>
          </w:rPr>
          <w:t>F462.</w:t>
        </w:r>
      </w:ins>
    </w:p>
    <w:p>
      <w:pPr>
        <w:pStyle w:val="Body B"/>
        <w:rPr>
          <w:ins w:id="1029" w:date="2019-03-15T06:03:50Z" w:author="Jiayi Liu"/>
          <w:rStyle w:val="None"/>
          <w:rFonts w:ascii="Times New Roman" w:cs="Times New Roman" w:hAnsi="Times New Roman" w:eastAsia="Times New Roman"/>
        </w:rPr>
      </w:pPr>
      <w:ins w:id="1030" w:date="2019-03-15T06:03:50Z" w:author="Jiayi Liu">
        <w:r>
          <w:rPr>
            <w:rStyle w:val="None"/>
            <w:rFonts w:ascii="Times New Roman" w:hAnsi="Times New Roman"/>
            <w:rtl w:val="0"/>
            <w:lang w:val="nl-NL"/>
          </w:rPr>
          <w:t>Magoc</w:t>
        </w:r>
      </w:ins>
      <w:ins w:id="1031" w:date="2019-03-15T06:03:50Z" w:author="Jiayi Liu">
        <w:r>
          <w:rPr>
            <w:rStyle w:val="None"/>
            <w:rFonts w:ascii="Times New Roman" w:hAnsi="Times New Roman" w:hint="default"/>
            <w:rtl w:val="0"/>
          </w:rPr>
          <w:t>ˇ</w:t>
        </w:r>
      </w:ins>
      <w:ins w:id="1032" w:date="2019-03-15T06:03:50Z" w:author="Jiayi Liu">
        <w:r>
          <w:rPr>
            <w:rStyle w:val="None"/>
            <w:rFonts w:ascii="Times New Roman" w:hAnsi="Times New Roman"/>
            <w:rtl w:val="0"/>
            <w:lang w:val="en-US"/>
          </w:rPr>
          <w:t>, T. and Salzberg, S. L. (2011). Flash: fast length adjustment of short reads to improve genome assemblies. Bioinformatics, 27(21):2957</w:t>
        </w:r>
      </w:ins>
      <w:ins w:id="1033" w:date="2019-03-15T06:03:50Z" w:author="Jiayi Liu">
        <w:r>
          <w:rPr>
            <w:rStyle w:val="None"/>
            <w:rFonts w:ascii="Times New Roman" w:hAnsi="Times New Roman" w:hint="default"/>
            <w:rtl w:val="0"/>
          </w:rPr>
          <w:t>–</w:t>
        </w:r>
      </w:ins>
      <w:ins w:id="1034" w:date="2019-03-15T06:03:50Z" w:author="Jiayi Liu">
        <w:r>
          <w:rPr>
            <w:rStyle w:val="None"/>
            <w:rFonts w:ascii="Times New Roman" w:hAnsi="Times New Roman"/>
            <w:rtl w:val="0"/>
          </w:rPr>
          <w:t>2963.</w:t>
        </w:r>
      </w:ins>
    </w:p>
    <w:p>
      <w:pPr>
        <w:pStyle w:val="Body B"/>
        <w:rPr>
          <w:ins w:id="1035" w:date="2019-03-15T06:03:50Z" w:author="Jiayi Liu"/>
          <w:rStyle w:val="None"/>
          <w:rFonts w:ascii="Times New Roman" w:cs="Times New Roman" w:hAnsi="Times New Roman" w:eastAsia="Times New Roman"/>
        </w:rPr>
      </w:pPr>
      <w:ins w:id="1036" w:date="2019-03-15T06:03:50Z" w:author="Jiayi Liu">
        <w:r>
          <w:rPr>
            <w:rStyle w:val="None"/>
            <w:rFonts w:ascii="Times New Roman" w:hAnsi="Times New Roman"/>
            <w:rtl w:val="0"/>
            <w:lang w:val="en-US"/>
          </w:rPr>
          <w:t>Mai, V., Torrazza, R. M., Ukhanova, M., Wang, X., Sun, Y., Li, N., Shuster, J., Sharma, R., Hudak, M. L., and Neu, J. (2013). Distortions in development of intestinal microbiota associated with late onset sepsis in preterm infants. PloS one, 8(1):e52876.</w:t>
        </w:r>
      </w:ins>
    </w:p>
    <w:p>
      <w:pPr>
        <w:pStyle w:val="Body B"/>
        <w:rPr>
          <w:ins w:id="1037" w:date="2019-03-15T06:03:50Z" w:author="Jiayi Liu"/>
          <w:rStyle w:val="None"/>
          <w:rFonts w:ascii="Times New Roman" w:cs="Times New Roman" w:hAnsi="Times New Roman" w:eastAsia="Times New Roman"/>
        </w:rPr>
      </w:pPr>
      <w:ins w:id="1038" w:date="2019-03-15T06:03:50Z" w:author="Jiayi Liu">
        <w:r>
          <w:rPr>
            <w:rStyle w:val="None"/>
            <w:rFonts w:ascii="Times New Roman" w:hAnsi="Times New Roman"/>
            <w:rtl w:val="0"/>
            <w:lang w:val="en-US"/>
          </w:rPr>
          <w:t>Mai, V., Young, C. M., Ukhanova, M., Wang, X., Sun, Y., Casella, G., Theriaque, D., Li, N., Sharma, R., Hudak, M., et al. (2011). Fecal microbiota in premature infants prior to necrotizing enterocolitis. PloS one, 6(6):e20647.</w:t>
        </w:r>
      </w:ins>
    </w:p>
    <w:p>
      <w:pPr>
        <w:pStyle w:val="Body B"/>
        <w:rPr>
          <w:ins w:id="1039" w:date="2019-03-15T06:03:50Z" w:author="Jiayi Liu"/>
          <w:rStyle w:val="None"/>
          <w:rFonts w:ascii="Times New Roman" w:cs="Times New Roman" w:hAnsi="Times New Roman" w:eastAsia="Times New Roman"/>
        </w:rPr>
      </w:pPr>
      <w:ins w:id="1040" w:date="2019-03-15T06:03:50Z" w:author="Jiayi Liu">
        <w:r>
          <w:rPr>
            <w:rStyle w:val="None"/>
            <w:rFonts w:ascii="Times New Roman" w:hAnsi="Times New Roman"/>
            <w:rtl w:val="0"/>
            <w:lang w:val="en-US"/>
          </w:rPr>
          <w:t>Martinez, F. E., Ferri, W. A., Leone, C. R., De Almeida, M. F. B., Guinsburg, R., do Amaral Meneses, J., do Vale, M. S., Marba, S. T. M., De Carvalho, W. B., de Souza Rugolo, L. M. S., et al. (2017). Early empiric antibiotic use is associated with delayed feeding tolerance in preterm infants: A retrospective analysis. Journal of pediatric gastroenterology and nutrition, 65(1):107</w:t>
        </w:r>
      </w:ins>
      <w:ins w:id="1041" w:date="2019-03-15T06:03:50Z" w:author="Jiayi Liu">
        <w:r>
          <w:rPr>
            <w:rStyle w:val="None"/>
            <w:rFonts w:ascii="Times New Roman" w:hAnsi="Times New Roman" w:hint="default"/>
            <w:rtl w:val="0"/>
          </w:rPr>
          <w:t>–</w:t>
        </w:r>
      </w:ins>
      <w:ins w:id="1042" w:date="2019-03-15T06:03:50Z" w:author="Jiayi Liu">
        <w:r>
          <w:rPr>
            <w:rStyle w:val="None"/>
            <w:rFonts w:ascii="Times New Roman" w:hAnsi="Times New Roman"/>
            <w:rtl w:val="0"/>
          </w:rPr>
          <w:t>110.</w:t>
        </w:r>
      </w:ins>
    </w:p>
    <w:p>
      <w:pPr>
        <w:pStyle w:val="Body B"/>
        <w:rPr>
          <w:ins w:id="1043" w:date="2019-03-15T06:03:50Z" w:author="Jiayi Liu"/>
          <w:rStyle w:val="None"/>
          <w:rFonts w:ascii="Times New Roman" w:cs="Times New Roman" w:hAnsi="Times New Roman" w:eastAsia="Times New Roman"/>
        </w:rPr>
      </w:pPr>
      <w:ins w:id="1044" w:date="2019-03-15T06:03:50Z" w:author="Jiayi Liu">
        <w:r>
          <w:rPr>
            <w:rStyle w:val="None"/>
            <w:rFonts w:ascii="Times New Roman" w:hAnsi="Times New Roman"/>
            <w:rtl w:val="0"/>
            <w:lang w:val="en-US"/>
          </w:rPr>
          <w:t>Mowitz, M. E., Dukhovny, D., and Zupancic, J. A. (2018). The cost of necrotizing enterocolitis in premature infants. In Seminars in Fetal and Neonatal Medicine. Elsevier.</w:t>
        </w:r>
      </w:ins>
    </w:p>
    <w:p>
      <w:pPr>
        <w:pStyle w:val="Body B"/>
        <w:rPr>
          <w:ins w:id="1045" w:date="2019-03-15T06:03:50Z" w:author="Jiayi Liu"/>
          <w:rStyle w:val="None"/>
          <w:rFonts w:ascii="Times New Roman" w:cs="Times New Roman" w:hAnsi="Times New Roman" w:eastAsia="Times New Roman"/>
        </w:rPr>
      </w:pPr>
      <w:ins w:id="1046" w:date="2019-03-15T06:03:50Z" w:author="Jiayi Liu">
        <w:r>
          <w:rPr>
            <w:rStyle w:val="None"/>
            <w:rFonts w:ascii="Times New Roman" w:hAnsi="Times New Roman"/>
            <w:rtl w:val="0"/>
            <w:lang w:val="en-US"/>
          </w:rPr>
          <w:t>Murphy, K., Curley, D., O</w:t>
        </w:r>
      </w:ins>
      <w:ins w:id="1047" w:date="2019-03-15T06:03:50Z" w:author="Jiayi Liu">
        <w:r>
          <w:rPr>
            <w:rStyle w:val="None"/>
            <w:rFonts w:ascii="Times New Roman" w:hAnsi="Times New Roman" w:hint="default"/>
            <w:rtl w:val="0"/>
          </w:rPr>
          <w:t>’</w:t>
        </w:r>
      </w:ins>
      <w:ins w:id="1048" w:date="2019-03-15T06:03:50Z" w:author="Jiayi Liu">
        <w:r>
          <w:rPr>
            <w:rStyle w:val="None"/>
            <w:rFonts w:ascii="Times New Roman" w:hAnsi="Times New Roman"/>
            <w:rtl w:val="0"/>
            <w:lang w:val="it-IT"/>
          </w:rPr>
          <w:t>Callaghan, T. F., O</w:t>
        </w:r>
      </w:ins>
      <w:ins w:id="1049" w:date="2019-03-15T06:03:50Z" w:author="Jiayi Liu">
        <w:r>
          <w:rPr>
            <w:rStyle w:val="None"/>
            <w:rFonts w:ascii="Times New Roman" w:hAnsi="Times New Roman" w:hint="default"/>
            <w:rtl w:val="0"/>
          </w:rPr>
          <w:t>’</w:t>
        </w:r>
      </w:ins>
      <w:ins w:id="1050" w:date="2019-03-15T06:03:50Z" w:author="Jiayi Liu">
        <w:r>
          <w:rPr>
            <w:rStyle w:val="None"/>
            <w:rFonts w:ascii="Times New Roman" w:hAnsi="Times New Roman"/>
            <w:rtl w:val="0"/>
            <w:lang w:val="en-US"/>
          </w:rPr>
          <w:t>Shea, C.-A., Dempsey, E. M., O</w:t>
        </w:r>
      </w:ins>
      <w:ins w:id="1051" w:date="2019-03-15T06:03:50Z" w:author="Jiayi Liu">
        <w:r>
          <w:rPr>
            <w:rStyle w:val="None"/>
            <w:rFonts w:ascii="Times New Roman" w:hAnsi="Times New Roman" w:hint="default"/>
            <w:rtl w:val="0"/>
          </w:rPr>
          <w:t>’</w:t>
        </w:r>
      </w:ins>
      <w:ins w:id="1052" w:date="2019-03-15T06:03:50Z" w:author="Jiayi Liu">
        <w:r>
          <w:rPr>
            <w:rStyle w:val="None"/>
            <w:rFonts w:ascii="Times New Roman" w:hAnsi="Times New Roman"/>
            <w:rtl w:val="0"/>
            <w:lang w:val="en-US"/>
          </w:rPr>
          <w:t>Toole, P. W., Ross, R. P., Ryan, C. A., and Stanton, C. (2017). The composition of human milk and infant faecal microbiota over the first three months of life: a pilot study. Scientific reports, 7:40597.</w:t>
        </w:r>
      </w:ins>
    </w:p>
    <w:p>
      <w:pPr>
        <w:pStyle w:val="Body B"/>
        <w:rPr>
          <w:ins w:id="1053" w:date="2019-03-15T06:03:50Z" w:author="Jiayi Liu"/>
          <w:rStyle w:val="None"/>
          <w:rFonts w:ascii="Times New Roman" w:cs="Times New Roman" w:hAnsi="Times New Roman" w:eastAsia="Times New Roman"/>
        </w:rPr>
      </w:pPr>
      <w:ins w:id="1054" w:date="2019-03-15T06:03:50Z" w:author="Jiayi Liu">
        <w:r>
          <w:rPr>
            <w:rStyle w:val="None"/>
            <w:rFonts w:ascii="Times New Roman" w:hAnsi="Times New Roman"/>
            <w:rtl w:val="0"/>
            <w:lang w:val="en-US"/>
          </w:rPr>
          <w:t>Nakayama, M., Yajima, M., Hatano, S., Yajima, T., and Kuwata, T. (2003). Intestinal adherent bacteria and bacterial translocation in breast-fed and formula-fed rats in relation to susceptibility to infection.Pediatric research, 54(3):364.</w:t>
        </w:r>
      </w:ins>
    </w:p>
    <w:p>
      <w:pPr>
        <w:pStyle w:val="Body B"/>
        <w:rPr>
          <w:ins w:id="1055" w:date="2019-03-15T06:03:50Z" w:author="Jiayi Liu"/>
          <w:rStyle w:val="None"/>
          <w:rFonts w:ascii="Times New Roman" w:cs="Times New Roman" w:hAnsi="Times New Roman" w:eastAsia="Times New Roman"/>
        </w:rPr>
      </w:pPr>
      <w:ins w:id="1056" w:date="2019-03-15T06:03:50Z" w:author="Jiayi Liu">
        <w:r>
          <w:rPr>
            <w:rStyle w:val="None"/>
            <w:rFonts w:ascii="Times New Roman" w:hAnsi="Times New Roman"/>
            <w:rtl w:val="0"/>
            <w:lang w:val="en-US"/>
          </w:rPr>
          <w:t>Neu, J. and Walker, W. A. (2011). Necrotizing enterocolitis. New England Journal of Medicine, 364(3):255</w:t>
        </w:r>
      </w:ins>
      <w:ins w:id="1057" w:date="2019-03-15T06:03:50Z" w:author="Jiayi Liu">
        <w:r>
          <w:rPr>
            <w:rStyle w:val="None"/>
            <w:rFonts w:ascii="Times New Roman" w:hAnsi="Times New Roman" w:hint="default"/>
            <w:rtl w:val="0"/>
          </w:rPr>
          <w:t>–</w:t>
        </w:r>
      </w:ins>
      <w:ins w:id="1058" w:date="2019-03-15T06:03:50Z" w:author="Jiayi Liu">
        <w:r>
          <w:rPr>
            <w:rStyle w:val="None"/>
            <w:rFonts w:ascii="Times New Roman" w:hAnsi="Times New Roman"/>
            <w:rtl w:val="0"/>
          </w:rPr>
          <w:t>264.</w:t>
        </w:r>
      </w:ins>
    </w:p>
    <w:p>
      <w:pPr>
        <w:pStyle w:val="Body B"/>
        <w:rPr>
          <w:ins w:id="1059" w:date="2019-03-15T06:03:50Z" w:author="Jiayi Liu"/>
          <w:rStyle w:val="None"/>
          <w:rFonts w:ascii="Times New Roman" w:cs="Times New Roman" w:hAnsi="Times New Roman" w:eastAsia="Times New Roman"/>
        </w:rPr>
      </w:pPr>
      <w:ins w:id="1060" w:date="2019-03-15T06:03:50Z" w:author="Jiayi Liu">
        <w:r>
          <w:rPr>
            <w:rStyle w:val="None"/>
            <w:rFonts w:ascii="Times New Roman" w:hAnsi="Times New Roman"/>
            <w:rtl w:val="0"/>
            <w:lang w:val="de-DE"/>
          </w:rPr>
          <w:t xml:space="preserve">Normann, E., Fahle </w:t>
        </w:r>
      </w:ins>
      <w:ins w:id="1061" w:date="2019-03-15T06:03:50Z" w:author="Jiayi Liu">
        <w:r>
          <w:rPr>
            <w:rStyle w:val="None"/>
            <w:rFonts w:ascii="Times New Roman" w:hAnsi="Times New Roman" w:hint="default"/>
            <w:rtl w:val="0"/>
          </w:rPr>
          <w:t>́</w:t>
        </w:r>
      </w:ins>
      <w:ins w:id="1062" w:date="2019-03-15T06:03:50Z" w:author="Jiayi Liu">
        <w:r>
          <w:rPr>
            <w:rStyle w:val="None"/>
            <w:rFonts w:ascii="Times New Roman" w:hAnsi="Times New Roman"/>
            <w:rtl w:val="0"/>
            <w:lang w:val="en-US"/>
          </w:rPr>
          <w:t>n, A., Engstrand, L., and Lilja, H. E. (2013). Intestinal microbial profiles in extremely preterm infants with and without necrotizing enterocolitis. Acta paediatrica, 102(2):129</w:t>
        </w:r>
      </w:ins>
      <w:ins w:id="1063" w:date="2019-03-15T06:03:50Z" w:author="Jiayi Liu">
        <w:r>
          <w:rPr>
            <w:rStyle w:val="None"/>
            <w:rFonts w:ascii="Times New Roman" w:hAnsi="Times New Roman" w:hint="default"/>
            <w:rtl w:val="0"/>
          </w:rPr>
          <w:t>–</w:t>
        </w:r>
      </w:ins>
      <w:ins w:id="1064" w:date="2019-03-15T06:03:50Z" w:author="Jiayi Liu">
        <w:r>
          <w:rPr>
            <w:rStyle w:val="None"/>
            <w:rFonts w:ascii="Times New Roman" w:hAnsi="Times New Roman"/>
            <w:rtl w:val="0"/>
          </w:rPr>
          <w:t>136.</w:t>
        </w:r>
      </w:ins>
    </w:p>
    <w:p>
      <w:pPr>
        <w:pStyle w:val="Body B"/>
        <w:rPr>
          <w:ins w:id="1065" w:date="2019-03-15T06:03:50Z" w:author="Jiayi Liu"/>
          <w:rStyle w:val="None"/>
          <w:rFonts w:ascii="Times New Roman" w:cs="Times New Roman" w:hAnsi="Times New Roman" w:eastAsia="Times New Roman"/>
        </w:rPr>
      </w:pPr>
      <w:ins w:id="1066" w:date="2019-03-15T06:03:50Z" w:author="Jiayi Liu">
        <w:r>
          <w:rPr>
            <w:rStyle w:val="None"/>
            <w:rFonts w:ascii="Times New Roman" w:hAnsi="Times New Roman"/>
            <w:rtl w:val="0"/>
            <w:lang w:val="pt-PT"/>
          </w:rPr>
          <w:t xml:space="preserve">Pereira, F. L., Ju </w:t>
        </w:r>
      </w:ins>
      <w:ins w:id="1067" w:date="2019-03-15T06:03:50Z" w:author="Jiayi Liu">
        <w:r>
          <w:rPr>
            <w:rStyle w:val="None"/>
            <w:rFonts w:ascii="Times New Roman" w:hAnsi="Times New Roman" w:hint="default"/>
            <w:rtl w:val="0"/>
          </w:rPr>
          <w:t>́</w:t>
        </w:r>
      </w:ins>
      <w:ins w:id="1068" w:date="2019-03-15T06:03:50Z" w:author="Jiayi Liu">
        <w:r>
          <w:rPr>
            <w:rStyle w:val="None"/>
            <w:rFonts w:ascii="Times New Roman" w:hAnsi="Times New Roman"/>
            <w:rtl w:val="0"/>
            <w:lang w:val="pt-PT"/>
          </w:rPr>
          <w:t>nior, C. A. O., Silva, R. O., Dorella, F. A., Carvalho, A. F., Almeida, G. M., Leal, C. A., Lobato, F. C., and Figueiredo, H. C. (2016). Complete genome sequence of peptoclostridium difficile strain z31. Gut pathogens, 8(1):11.</w:t>
        </w:r>
      </w:ins>
    </w:p>
    <w:p>
      <w:pPr>
        <w:pStyle w:val="Body B"/>
        <w:rPr>
          <w:ins w:id="1069" w:date="2019-03-15T06:03:50Z" w:author="Jiayi Liu"/>
          <w:rStyle w:val="None"/>
          <w:rFonts w:ascii="Times New Roman" w:cs="Times New Roman" w:hAnsi="Times New Roman" w:eastAsia="Times New Roman"/>
        </w:rPr>
      </w:pPr>
      <w:ins w:id="1070" w:date="2019-03-15T06:03:50Z" w:author="Jiayi Liu">
        <w:r>
          <w:rPr>
            <w:rStyle w:val="None"/>
            <w:rFonts w:ascii="Times New Roman" w:hAnsi="Times New Roman"/>
            <w:rtl w:val="0"/>
            <w:lang w:val="en-US"/>
          </w:rPr>
          <w:t>Pickering, L. K., Baker, C. J., Kimberlin, D. W., et al. (2012). Red Book, (2012): Report of the Committee on Infectious Diseases. Am Acad Pediatrics.</w:t>
        </w:r>
      </w:ins>
    </w:p>
    <w:p>
      <w:pPr>
        <w:pStyle w:val="Body B"/>
        <w:rPr>
          <w:ins w:id="1071" w:date="2019-03-15T06:03:50Z" w:author="Jiayi Liu"/>
          <w:rStyle w:val="None"/>
          <w:rFonts w:ascii="Times New Roman" w:cs="Times New Roman" w:hAnsi="Times New Roman" w:eastAsia="Times New Roman"/>
        </w:rPr>
      </w:pPr>
      <w:ins w:id="1072" w:date="2019-03-15T06:03:50Z" w:author="Jiayi Liu">
        <w:r>
          <w:rPr>
            <w:rStyle w:val="None"/>
            <w:rFonts w:ascii="Times New Roman" w:hAnsi="Times New Roman"/>
            <w:rtl w:val="0"/>
            <w:lang w:val="en-US"/>
          </w:rPr>
          <w:t>Pinheiro, J., Bates, D., DebRoy, S., Sarkar, D., and R Core Team (2018). nlme: Linear and Nonlinear Mixed Effects Models. R package version 3.1-137.</w:t>
        </w:r>
      </w:ins>
    </w:p>
    <w:p>
      <w:pPr>
        <w:pStyle w:val="Body B"/>
        <w:rPr>
          <w:ins w:id="1073" w:date="2019-03-15T06:03:50Z" w:author="Jiayi Liu"/>
          <w:rStyle w:val="None"/>
          <w:rFonts w:ascii="Times New Roman" w:cs="Times New Roman" w:hAnsi="Times New Roman" w:eastAsia="Times New Roman"/>
        </w:rPr>
      </w:pPr>
      <w:ins w:id="1074" w:date="2019-03-15T06:03:50Z" w:author="Jiayi Liu">
        <w:r>
          <w:rPr>
            <w:rStyle w:val="None"/>
            <w:rFonts w:ascii="Times New Roman" w:hAnsi="Times New Roman"/>
            <w:rtl w:val="0"/>
            <w:lang w:val="en-US"/>
          </w:rPr>
          <w:t>Pronovost, G. N. and Hsiao, E. Y. (2019). Perinatal interactions between the microbiome, immunity, and neurodevelopment. Immunity, 50(1):18</w:t>
        </w:r>
      </w:ins>
      <w:ins w:id="1075" w:date="2019-03-15T06:03:50Z" w:author="Jiayi Liu">
        <w:r>
          <w:rPr>
            <w:rStyle w:val="None"/>
            <w:rFonts w:ascii="Times New Roman" w:hAnsi="Times New Roman" w:hint="default"/>
            <w:rtl w:val="0"/>
          </w:rPr>
          <w:t>–</w:t>
        </w:r>
      </w:ins>
      <w:ins w:id="1076" w:date="2019-03-15T06:03:50Z" w:author="Jiayi Liu">
        <w:r>
          <w:rPr>
            <w:rStyle w:val="None"/>
            <w:rFonts w:ascii="Times New Roman" w:hAnsi="Times New Roman"/>
            <w:rtl w:val="0"/>
          </w:rPr>
          <w:t>36.</w:t>
        </w:r>
      </w:ins>
    </w:p>
    <w:p>
      <w:pPr>
        <w:pStyle w:val="Body B"/>
        <w:rPr>
          <w:ins w:id="1077" w:date="2019-03-15T06:03:50Z" w:author="Jiayi Liu"/>
          <w:rStyle w:val="None"/>
          <w:rFonts w:ascii="Times New Roman" w:cs="Times New Roman" w:hAnsi="Times New Roman" w:eastAsia="Times New Roman"/>
        </w:rPr>
      </w:pPr>
      <w:ins w:id="1078" w:date="2019-03-15T06:03:50Z" w:author="Jiayi Liu">
        <w:r>
          <w:rPr>
            <w:rStyle w:val="None"/>
            <w:rFonts w:ascii="Times New Roman" w:hAnsi="Times New Roman"/>
            <w:rtl w:val="0"/>
            <w:lang w:val="de-DE"/>
          </w:rPr>
          <w:t xml:space="preserve">Quast, C., Pruesse, E., Yilmaz, P., Gerken, J., Schweer, T., Yarza, P., Peplies, J., and Glo </w:t>
        </w:r>
      </w:ins>
      <w:ins w:id="1079" w:date="2019-03-15T06:03:50Z" w:author="Jiayi Liu">
        <w:r>
          <w:rPr>
            <w:rStyle w:val="None"/>
            <w:rFonts w:ascii="Times New Roman" w:hAnsi="Times New Roman" w:hint="default"/>
            <w:rtl w:val="0"/>
          </w:rPr>
          <w:t>̈</w:t>
        </w:r>
      </w:ins>
      <w:ins w:id="1080" w:date="2019-03-15T06:03:50Z" w:author="Jiayi Liu">
        <w:r>
          <w:rPr>
            <w:rStyle w:val="None"/>
            <w:rFonts w:ascii="Times New Roman" w:hAnsi="Times New Roman"/>
            <w:rtl w:val="0"/>
            <w:lang w:val="en-US"/>
          </w:rPr>
          <w:t>ckner, F. O. (2012). The silva ribosomal rna gene database project: improved data processing and web-based tools.Nucleic acids research, 41(D1):D590</w:t>
        </w:r>
      </w:ins>
      <w:ins w:id="1081" w:date="2019-03-15T06:03:50Z" w:author="Jiayi Liu">
        <w:r>
          <w:rPr>
            <w:rStyle w:val="None"/>
            <w:rFonts w:ascii="Times New Roman" w:hAnsi="Times New Roman" w:hint="default"/>
            <w:rtl w:val="0"/>
          </w:rPr>
          <w:t>–</w:t>
        </w:r>
      </w:ins>
      <w:ins w:id="1082" w:date="2019-03-15T06:03:50Z" w:author="Jiayi Liu">
        <w:r>
          <w:rPr>
            <w:rStyle w:val="None"/>
            <w:rFonts w:ascii="Times New Roman" w:hAnsi="Times New Roman"/>
            <w:rtl w:val="0"/>
          </w:rPr>
          <w:t>D596.</w:t>
        </w:r>
      </w:ins>
    </w:p>
    <w:p>
      <w:pPr>
        <w:pStyle w:val="Body B"/>
        <w:rPr>
          <w:ins w:id="1083" w:date="2019-03-15T06:03:50Z" w:author="Jiayi Liu"/>
          <w:rStyle w:val="None"/>
          <w:rFonts w:ascii="Times New Roman" w:cs="Times New Roman" w:hAnsi="Times New Roman" w:eastAsia="Times New Roman"/>
        </w:rPr>
      </w:pPr>
      <w:ins w:id="1084" w:date="2019-03-15T06:03:50Z" w:author="Jiayi Liu">
        <w:r>
          <w:rPr>
            <w:rStyle w:val="None"/>
            <w:rFonts w:ascii="Times New Roman" w:hAnsi="Times New Roman"/>
            <w:rtl w:val="0"/>
            <w:lang w:val="en-US"/>
          </w:rPr>
          <w:t>Rao, S. C., Srinivasjois, R., and Moon, K. (2016). One dose per day compared to multiple doses per day of gentamicin for treatment of suspected or proven sepsis in neonates. Cochrane database of systematic reviews, (12).</w:t>
        </w:r>
      </w:ins>
    </w:p>
    <w:p>
      <w:pPr>
        <w:pStyle w:val="Body B"/>
        <w:rPr>
          <w:ins w:id="1085" w:date="2019-03-15T06:03:50Z" w:author="Jiayi Liu"/>
          <w:rStyle w:val="None"/>
          <w:rFonts w:ascii="Times New Roman" w:cs="Times New Roman" w:hAnsi="Times New Roman" w:eastAsia="Times New Roman"/>
        </w:rPr>
      </w:pPr>
      <w:ins w:id="1086" w:date="2019-03-15T06:03:50Z" w:author="Jiayi Liu">
        <w:r>
          <w:rPr>
            <w:rStyle w:val="None"/>
            <w:rFonts w:ascii="Times New Roman" w:hAnsi="Times New Roman"/>
            <w:rtl w:val="0"/>
            <w:lang w:val="pt-PT"/>
          </w:rPr>
          <w:t xml:space="preserve">Rodriguez, C., Van Broeck, J., Taminiau, B., Delme </w:t>
        </w:r>
      </w:ins>
      <w:ins w:id="1087" w:date="2019-03-15T06:03:50Z" w:author="Jiayi Liu">
        <w:r>
          <w:rPr>
            <w:rStyle w:val="None"/>
            <w:rFonts w:ascii="Times New Roman" w:hAnsi="Times New Roman" w:hint="default"/>
            <w:rtl w:val="0"/>
          </w:rPr>
          <w:t>́</w:t>
        </w:r>
      </w:ins>
      <w:ins w:id="1088" w:date="2019-03-15T06:03:50Z" w:author="Jiayi Liu">
        <w:r>
          <w:rPr>
            <w:rStyle w:val="None"/>
            <w:rFonts w:ascii="Times New Roman" w:hAnsi="Times New Roman"/>
            <w:rtl w:val="0"/>
            <w:lang w:val="en-US"/>
          </w:rPr>
          <w:t>e, M., and Daube, G. (2016). Clostridium difficile infection: early history, diagnosis and molecular strain typing methods. Microbial pathogenesis, 97:59</w:t>
        </w:r>
      </w:ins>
      <w:ins w:id="1089" w:date="2019-03-15T06:03:50Z" w:author="Jiayi Liu">
        <w:r>
          <w:rPr>
            <w:rStyle w:val="None"/>
            <w:rFonts w:ascii="Times New Roman" w:hAnsi="Times New Roman" w:hint="default"/>
            <w:rtl w:val="0"/>
          </w:rPr>
          <w:t>–</w:t>
        </w:r>
      </w:ins>
      <w:ins w:id="1090" w:date="2019-03-15T06:03:50Z" w:author="Jiayi Liu">
        <w:r>
          <w:rPr>
            <w:rStyle w:val="None"/>
            <w:rFonts w:ascii="Times New Roman" w:hAnsi="Times New Roman"/>
            <w:rtl w:val="0"/>
          </w:rPr>
          <w:t>78.</w:t>
        </w:r>
      </w:ins>
    </w:p>
    <w:p>
      <w:pPr>
        <w:pStyle w:val="Body B"/>
        <w:rPr>
          <w:ins w:id="1091" w:date="2019-03-15T06:03:50Z" w:author="Jiayi Liu"/>
          <w:rStyle w:val="None"/>
          <w:rFonts w:ascii="Times New Roman" w:cs="Times New Roman" w:hAnsi="Times New Roman" w:eastAsia="Times New Roman"/>
        </w:rPr>
      </w:pPr>
      <w:ins w:id="1092" w:date="2019-03-15T06:03:50Z" w:author="Jiayi Liu">
        <w:r>
          <w:rPr>
            <w:rStyle w:val="None"/>
            <w:rFonts w:ascii="Times New Roman" w:hAnsi="Times New Roman"/>
            <w:rtl w:val="0"/>
            <w:lang w:val="en-US"/>
          </w:rPr>
          <w:t>Rosenbaum, M., Knight, R., and Leibel, R. L. (2015). The gut microbiota in human energy homeostasis and obesity. Trends in Endocrinology &amp; Metabolism, 26(9):493</w:t>
        </w:r>
      </w:ins>
      <w:ins w:id="1093" w:date="2019-03-15T06:03:50Z" w:author="Jiayi Liu">
        <w:r>
          <w:rPr>
            <w:rStyle w:val="None"/>
            <w:rFonts w:ascii="Times New Roman" w:hAnsi="Times New Roman" w:hint="default"/>
            <w:rtl w:val="0"/>
          </w:rPr>
          <w:t>–</w:t>
        </w:r>
      </w:ins>
      <w:ins w:id="1094" w:date="2019-03-15T06:03:50Z" w:author="Jiayi Liu">
        <w:r>
          <w:rPr>
            <w:rStyle w:val="None"/>
            <w:rFonts w:ascii="Times New Roman" w:hAnsi="Times New Roman"/>
            <w:rtl w:val="0"/>
          </w:rPr>
          <w:t>501.</w:t>
        </w:r>
      </w:ins>
    </w:p>
    <w:p>
      <w:pPr>
        <w:pStyle w:val="Body B"/>
        <w:rPr>
          <w:ins w:id="1095" w:date="2019-03-15T06:03:50Z" w:author="Jiayi Liu"/>
          <w:rStyle w:val="None"/>
          <w:rFonts w:ascii="Times New Roman" w:cs="Times New Roman" w:hAnsi="Times New Roman" w:eastAsia="Times New Roman"/>
        </w:rPr>
      </w:pPr>
      <w:ins w:id="1096" w:date="2019-03-15T06:03:50Z" w:author="Jiayi Liu">
        <w:r>
          <w:rPr>
            <w:rStyle w:val="None"/>
            <w:rFonts w:ascii="Times New Roman" w:hAnsi="Times New Roman"/>
            <w:rtl w:val="0"/>
            <w:lang w:val="en-US"/>
          </w:rPr>
          <w:t>Sampson, T. R. and Mazmanian, S. K. (2015). Control of brain development, function, and behavior by the microbiome. Cell Host &amp; Microbe, 17(5):565</w:t>
        </w:r>
      </w:ins>
      <w:ins w:id="1097" w:date="2019-03-15T06:03:50Z" w:author="Jiayi Liu">
        <w:r>
          <w:rPr>
            <w:rStyle w:val="None"/>
            <w:rFonts w:ascii="Times New Roman" w:hAnsi="Times New Roman" w:hint="default"/>
            <w:rtl w:val="0"/>
          </w:rPr>
          <w:t>–</w:t>
        </w:r>
      </w:ins>
      <w:ins w:id="1098" w:date="2019-03-15T06:03:50Z" w:author="Jiayi Liu">
        <w:r>
          <w:rPr>
            <w:rStyle w:val="None"/>
            <w:rFonts w:ascii="Times New Roman" w:hAnsi="Times New Roman"/>
            <w:rtl w:val="0"/>
          </w:rPr>
          <w:t>576.</w:t>
        </w:r>
      </w:ins>
    </w:p>
    <w:p>
      <w:pPr>
        <w:pStyle w:val="Body B"/>
        <w:rPr>
          <w:ins w:id="1099" w:date="2019-03-15T06:03:50Z" w:author="Jiayi Liu"/>
          <w:rStyle w:val="None"/>
          <w:rFonts w:ascii="Times New Roman" w:cs="Times New Roman" w:hAnsi="Times New Roman" w:eastAsia="Times New Roman"/>
        </w:rPr>
      </w:pPr>
      <w:ins w:id="1100" w:date="2019-03-15T06:03:50Z" w:author="Jiayi Liu">
        <w:r>
          <w:rPr>
            <w:rStyle w:val="None"/>
            <w:rFonts w:ascii="Times New Roman" w:hAnsi="Times New Roman"/>
            <w:rtl w:val="0"/>
            <w:lang w:val="en-US"/>
          </w:rPr>
          <w:t>Savage, J. H., Lee-Sarwar, K. A., Sordillo, J., Bunyavanich, S., Zhou, Y., O</w:t>
        </w:r>
      </w:ins>
      <w:ins w:id="1101" w:date="2019-03-15T06:03:50Z" w:author="Jiayi Liu">
        <w:r>
          <w:rPr>
            <w:rStyle w:val="None"/>
            <w:rFonts w:ascii="Times New Roman" w:hAnsi="Times New Roman" w:hint="default"/>
            <w:rtl w:val="0"/>
          </w:rPr>
          <w:t>’</w:t>
        </w:r>
      </w:ins>
      <w:ins w:id="1102" w:date="2019-03-15T06:03:50Z" w:author="Jiayi Liu">
        <w:r>
          <w:rPr>
            <w:rStyle w:val="None"/>
            <w:rFonts w:ascii="Times New Roman" w:hAnsi="Times New Roman"/>
            <w:rtl w:val="0"/>
            <w:lang w:val="en-US"/>
          </w:rPr>
          <w:t>connor, G., Sandel, M., Bacharier, L. B., Zeiger, R., Sodergren, E., et al. (2018). A prospective microbiome-wide association study of food sensitization and food allergy in early childhood. Allergy, 73(1):145</w:t>
        </w:r>
      </w:ins>
      <w:ins w:id="1103" w:date="2019-03-15T06:03:50Z" w:author="Jiayi Liu">
        <w:r>
          <w:rPr>
            <w:rStyle w:val="None"/>
            <w:rFonts w:ascii="Times New Roman" w:hAnsi="Times New Roman" w:hint="default"/>
            <w:rtl w:val="0"/>
          </w:rPr>
          <w:t>–</w:t>
        </w:r>
      </w:ins>
      <w:ins w:id="1104" w:date="2019-03-15T06:03:50Z" w:author="Jiayi Liu">
        <w:r>
          <w:rPr>
            <w:rStyle w:val="None"/>
            <w:rFonts w:ascii="Times New Roman" w:hAnsi="Times New Roman"/>
            <w:rtl w:val="0"/>
          </w:rPr>
          <w:t>152.</w:t>
        </w:r>
      </w:ins>
    </w:p>
    <w:p>
      <w:pPr>
        <w:pStyle w:val="Body B"/>
        <w:rPr>
          <w:ins w:id="1105" w:date="2019-03-15T06:03:50Z" w:author="Jiayi Liu"/>
          <w:rStyle w:val="None"/>
          <w:rFonts w:ascii="Times New Roman" w:cs="Times New Roman" w:hAnsi="Times New Roman" w:eastAsia="Times New Roman"/>
        </w:rPr>
      </w:pPr>
      <w:ins w:id="1106" w:date="2019-03-15T06:03:50Z" w:author="Jiayi Liu">
        <w:r>
          <w:rPr>
            <w:rStyle w:val="None"/>
            <w:rFonts w:ascii="Times New Roman" w:hAnsi="Times New Roman"/>
            <w:rtl w:val="0"/>
            <w:lang w:val="en-US"/>
          </w:rPr>
          <w:t>Schloss, P. D., Westcott, S. L., Ryabin, T., Hall, J. R., Hartmann, M., Hollister, E. B., Lesniewski, R. A., Oakley, B. B., Parks, D. H., Robinson, C. J., et al. (2009). Introducing mothur: open-source, platform- independent, community-supported software for describing and comparing microbial communities.Applied and environmental microbiology, 75(23):7537</w:t>
        </w:r>
      </w:ins>
      <w:ins w:id="1107" w:date="2019-03-15T06:03:50Z" w:author="Jiayi Liu">
        <w:r>
          <w:rPr>
            <w:rStyle w:val="None"/>
            <w:rFonts w:ascii="Times New Roman" w:hAnsi="Times New Roman" w:hint="default"/>
            <w:rtl w:val="0"/>
          </w:rPr>
          <w:t>–</w:t>
        </w:r>
      </w:ins>
      <w:ins w:id="1108" w:date="2019-03-15T06:03:50Z" w:author="Jiayi Liu">
        <w:r>
          <w:rPr>
            <w:rStyle w:val="None"/>
            <w:rFonts w:ascii="Times New Roman" w:hAnsi="Times New Roman"/>
            <w:rtl w:val="0"/>
          </w:rPr>
          <w:t>7541.</w:t>
        </w:r>
      </w:ins>
    </w:p>
    <w:p>
      <w:pPr>
        <w:pStyle w:val="Body B"/>
        <w:rPr>
          <w:ins w:id="1109" w:date="2019-03-15T06:03:50Z" w:author="Jiayi Liu"/>
          <w:rStyle w:val="None"/>
          <w:rFonts w:ascii="Times New Roman" w:cs="Times New Roman" w:hAnsi="Times New Roman" w:eastAsia="Times New Roman"/>
        </w:rPr>
      </w:pPr>
      <w:ins w:id="1110" w:date="2019-03-15T06:03:50Z" w:author="Jiayi Liu">
        <w:r>
          <w:rPr>
            <w:rStyle w:val="None"/>
            <w:rFonts w:ascii="Times New Roman" w:hAnsi="Times New Roman"/>
            <w:rtl w:val="0"/>
            <w:lang w:val="de-DE"/>
          </w:rPr>
          <w:t xml:space="preserve">Schwiertz, A., Gruhl, B., Lo </w:t>
        </w:r>
      </w:ins>
      <w:ins w:id="1111" w:date="2019-03-15T06:03:50Z" w:author="Jiayi Liu">
        <w:r>
          <w:rPr>
            <w:rStyle w:val="None"/>
            <w:rFonts w:ascii="Times New Roman" w:hAnsi="Times New Roman" w:hint="default"/>
            <w:rtl w:val="0"/>
          </w:rPr>
          <w:t>̈</w:t>
        </w:r>
      </w:ins>
      <w:ins w:id="1112" w:date="2019-03-15T06:03:50Z" w:author="Jiayi Liu">
        <w:r>
          <w:rPr>
            <w:rStyle w:val="None"/>
            <w:rFonts w:ascii="Times New Roman" w:hAnsi="Times New Roman"/>
            <w:rtl w:val="0"/>
            <w:lang w:val="en-US"/>
          </w:rPr>
          <w:t>bnitz, M., Michel, P., Radke, M., and Blaut, M. (2003). Development of the intestinal bacterial composition in hospitalized preterm infants in comparison with breast-fed, full-term infants. Pediatric research, 54(3):393.</w:t>
        </w:r>
      </w:ins>
    </w:p>
    <w:p>
      <w:pPr>
        <w:pStyle w:val="Body B"/>
        <w:rPr>
          <w:ins w:id="1113" w:date="2019-03-15T06:03:50Z" w:author="Jiayi Liu"/>
          <w:rStyle w:val="None"/>
          <w:rFonts w:ascii="Times New Roman" w:cs="Times New Roman" w:hAnsi="Times New Roman" w:eastAsia="Times New Roman"/>
        </w:rPr>
      </w:pPr>
      <w:ins w:id="1114" w:date="2019-03-15T06:03:50Z" w:author="Jiayi Liu">
        <w:r>
          <w:rPr>
            <w:rStyle w:val="None"/>
            <w:rFonts w:ascii="Times New Roman" w:hAnsi="Times New Roman"/>
            <w:rtl w:val="0"/>
            <w:lang w:val="en-US"/>
          </w:rPr>
          <w:t>Sears, C. L. and Garrett, W. S. (2014). Microbes, microbiota, and colon cancer. Cell Host &amp; Microbe, 15(3):317</w:t>
        </w:r>
      </w:ins>
      <w:ins w:id="1115" w:date="2019-03-15T06:03:50Z" w:author="Jiayi Liu">
        <w:r>
          <w:rPr>
            <w:rStyle w:val="None"/>
            <w:rFonts w:ascii="Times New Roman" w:hAnsi="Times New Roman" w:hint="default"/>
            <w:rtl w:val="0"/>
          </w:rPr>
          <w:t>–</w:t>
        </w:r>
      </w:ins>
      <w:ins w:id="1116" w:date="2019-03-15T06:03:50Z" w:author="Jiayi Liu">
        <w:r>
          <w:rPr>
            <w:rStyle w:val="None"/>
            <w:rFonts w:ascii="Times New Roman" w:hAnsi="Times New Roman"/>
            <w:rtl w:val="0"/>
          </w:rPr>
          <w:t>328.</w:t>
        </w:r>
      </w:ins>
    </w:p>
    <w:p>
      <w:pPr>
        <w:pStyle w:val="Body B"/>
        <w:rPr>
          <w:ins w:id="1117" w:date="2019-03-15T06:03:50Z" w:author="Jiayi Liu"/>
          <w:rStyle w:val="None"/>
          <w:rFonts w:ascii="Times New Roman" w:cs="Times New Roman" w:hAnsi="Times New Roman" w:eastAsia="Times New Roman"/>
        </w:rPr>
      </w:pPr>
      <w:ins w:id="1118" w:date="2019-03-15T06:03:50Z" w:author="Jiayi Liu">
        <w:r>
          <w:rPr>
            <w:rStyle w:val="None"/>
            <w:rFonts w:ascii="Times New Roman" w:hAnsi="Times New Roman"/>
            <w:rtl w:val="0"/>
            <w:lang w:val="en-US"/>
          </w:rPr>
          <w:t>Shah, J., Jefferies, A. L., Yoon, E. W., Lee, S. K., Shah, P. S., Network, C. N., et al. (2015). Risk factors and outcomes of late-onset bacterial sepsis in preterm neonates born at</w:t>
        </w:r>
      </w:ins>
      <w:ins w:id="1119" w:date="2019-03-15T06:03:50Z" w:author="Jiayi Liu">
        <w:r>
          <w:rPr>
            <w:rStyle w:val="None"/>
            <w:rFonts w:ascii="Times New Roman" w:hAnsi="Times New Roman" w:hint="default"/>
            <w:rtl w:val="0"/>
            <w:lang w:val="es-ES_tradnl"/>
          </w:rPr>
          <w:t xml:space="preserve">¡ </w:t>
        </w:r>
      </w:ins>
      <w:ins w:id="1120" w:date="2019-03-15T06:03:50Z" w:author="Jiayi Liu">
        <w:r>
          <w:rPr>
            <w:rStyle w:val="None"/>
            <w:rFonts w:ascii="Times New Roman" w:hAnsi="Times New Roman"/>
            <w:rtl w:val="0"/>
            <w:lang w:val="en-US"/>
          </w:rPr>
          <w:t>32 weeks</w:t>
        </w:r>
      </w:ins>
      <w:ins w:id="1121" w:date="2019-03-15T06:03:50Z" w:author="Jiayi Liu">
        <w:r>
          <w:rPr>
            <w:rStyle w:val="None"/>
            <w:rFonts w:ascii="Times New Roman" w:hAnsi="Times New Roman" w:hint="default"/>
            <w:rtl w:val="0"/>
          </w:rPr>
          <w:t xml:space="preserve">’ </w:t>
        </w:r>
      </w:ins>
      <w:ins w:id="1122" w:date="2019-03-15T06:03:50Z" w:author="Jiayi Liu">
        <w:r>
          <w:rPr>
            <w:rStyle w:val="None"/>
            <w:rFonts w:ascii="Times New Roman" w:hAnsi="Times New Roman"/>
            <w:rtl w:val="0"/>
            <w:lang w:val="en-US"/>
          </w:rPr>
          <w:t>gestation. American journal of perinatology, 32(07):675</w:t>
        </w:r>
      </w:ins>
      <w:ins w:id="1123" w:date="2019-03-15T06:03:50Z" w:author="Jiayi Liu">
        <w:r>
          <w:rPr>
            <w:rStyle w:val="None"/>
            <w:rFonts w:ascii="Times New Roman" w:hAnsi="Times New Roman" w:hint="default"/>
            <w:rtl w:val="0"/>
          </w:rPr>
          <w:t>–</w:t>
        </w:r>
      </w:ins>
      <w:ins w:id="1124" w:date="2019-03-15T06:03:50Z" w:author="Jiayi Liu">
        <w:r>
          <w:rPr>
            <w:rStyle w:val="None"/>
            <w:rFonts w:ascii="Times New Roman" w:hAnsi="Times New Roman"/>
            <w:rtl w:val="0"/>
          </w:rPr>
          <w:t>682.</w:t>
        </w:r>
      </w:ins>
    </w:p>
    <w:p>
      <w:pPr>
        <w:pStyle w:val="Body B"/>
        <w:rPr>
          <w:ins w:id="1125" w:date="2019-03-15T06:03:50Z" w:author="Jiayi Liu"/>
          <w:rStyle w:val="None"/>
          <w:rFonts w:ascii="Times New Roman" w:cs="Times New Roman" w:hAnsi="Times New Roman" w:eastAsia="Times New Roman"/>
        </w:rPr>
      </w:pPr>
      <w:ins w:id="1126" w:date="2019-03-15T06:03:50Z" w:author="Jiayi Liu">
        <w:r>
          <w:rPr>
            <w:rStyle w:val="None"/>
            <w:rFonts w:ascii="Times New Roman" w:hAnsi="Times New Roman"/>
            <w:rtl w:val="0"/>
            <w:lang w:val="en-US"/>
          </w:rPr>
          <w:t>Sharon, U., Alain, S., Prakeshkumar, S., David, M., and O</w:t>
        </w:r>
      </w:ins>
      <w:ins w:id="1127" w:date="2019-03-15T06:03:50Z" w:author="Jiayi Liu">
        <w:r>
          <w:rPr>
            <w:rStyle w:val="None"/>
            <w:rFonts w:ascii="Times New Roman" w:hAnsi="Times New Roman" w:hint="default"/>
            <w:rtl w:val="0"/>
          </w:rPr>
          <w:t>’</w:t>
        </w:r>
      </w:ins>
      <w:ins w:id="1128" w:date="2019-03-15T06:03:50Z" w:author="Jiayi Liu">
        <w:r>
          <w:rPr>
            <w:rStyle w:val="None"/>
            <w:rFonts w:ascii="Times New Roman" w:hAnsi="Times New Roman"/>
            <w:rtl w:val="0"/>
            <w:lang w:val="en-US"/>
          </w:rPr>
          <w:t>Connor, D. L. (2015). Gut microbiota of the very-low-birth-weight infant. Pediatric Research, 77(1-2):205.</w:t>
        </w:r>
      </w:ins>
    </w:p>
    <w:p>
      <w:pPr>
        <w:pStyle w:val="Body B"/>
        <w:rPr>
          <w:ins w:id="1129" w:date="2019-03-15T06:03:50Z" w:author="Jiayi Liu"/>
          <w:rStyle w:val="None"/>
          <w:rFonts w:ascii="Times New Roman" w:cs="Times New Roman" w:hAnsi="Times New Roman" w:eastAsia="Times New Roman"/>
        </w:rPr>
      </w:pPr>
      <w:ins w:id="1130" w:date="2019-03-15T06:03:50Z" w:author="Jiayi Liu">
        <w:r>
          <w:rPr>
            <w:rStyle w:val="None"/>
            <w:rFonts w:ascii="Times New Roman" w:hAnsi="Times New Roman"/>
            <w:rtl w:val="0"/>
            <w:lang w:val="en-US"/>
          </w:rPr>
          <w:t>Shin, H., Pei, Z., Martinez, K. A., Rivera-Vinas, J. I., Mendez, K., Cavallin, H., and Dominguez-Bello, M. G. (2015). The first microbial environment of infants born by c-section: the operating room microbes. Microbiome, 3(1):59.</w:t>
        </w:r>
      </w:ins>
    </w:p>
    <w:p>
      <w:pPr>
        <w:pStyle w:val="Body B"/>
        <w:rPr>
          <w:ins w:id="1131" w:date="2019-03-15T06:03:50Z" w:author="Jiayi Liu"/>
          <w:rStyle w:val="None"/>
          <w:rFonts w:ascii="Times New Roman" w:cs="Times New Roman" w:hAnsi="Times New Roman" w:eastAsia="Times New Roman"/>
        </w:rPr>
      </w:pPr>
      <w:ins w:id="1132" w:date="2019-03-15T06:03:50Z" w:author="Jiayi Liu">
        <w:r>
          <w:rPr>
            <w:rStyle w:val="None"/>
            <w:rFonts w:ascii="Times New Roman" w:hAnsi="Times New Roman"/>
            <w:rtl w:val="0"/>
            <w:lang w:val="en-US"/>
          </w:rPr>
          <w:t>Singh, B., Shah, P. S., Afifi, J., Simpson, C. D., Mitra, S., Dow, K., and El-Naggar, W. (2019). Probiotics for preterm infants: A national retrospective cohort study. Journal of Perinatology, page 1.</w:t>
        </w:r>
      </w:ins>
    </w:p>
    <w:p>
      <w:pPr>
        <w:pStyle w:val="Body B"/>
        <w:rPr>
          <w:ins w:id="1133" w:date="2019-03-15T06:03:50Z" w:author="Jiayi Liu"/>
          <w:rStyle w:val="None"/>
          <w:rFonts w:ascii="Times New Roman" w:cs="Times New Roman" w:hAnsi="Times New Roman" w:eastAsia="Times New Roman"/>
        </w:rPr>
      </w:pPr>
      <w:ins w:id="1134" w:date="2019-03-15T06:03:50Z" w:author="Jiayi Liu">
        <w:r>
          <w:rPr>
            <w:rStyle w:val="None"/>
            <w:rFonts w:ascii="Times New Roman" w:hAnsi="Times New Roman"/>
            <w:rtl w:val="0"/>
            <w:lang w:val="nl-NL"/>
          </w:rPr>
          <w:t>Stewart, C. J., Ajami, N. J., O</w:t>
        </w:r>
      </w:ins>
      <w:ins w:id="1135" w:date="2019-03-15T06:03:50Z" w:author="Jiayi Liu">
        <w:r>
          <w:rPr>
            <w:rStyle w:val="None"/>
            <w:rFonts w:ascii="Times New Roman" w:hAnsi="Times New Roman" w:hint="default"/>
            <w:rtl w:val="0"/>
          </w:rPr>
          <w:t>’</w:t>
        </w:r>
      </w:ins>
      <w:ins w:id="1136" w:date="2019-03-15T06:03:50Z" w:author="Jiayi Liu">
        <w:r>
          <w:rPr>
            <w:rStyle w:val="None"/>
            <w:rFonts w:ascii="Times New Roman" w:hAnsi="Times New Roman"/>
            <w:rtl w:val="0"/>
            <w:lang w:val="en-US"/>
          </w:rPr>
          <w:t>Brien, J. L., Hutchinson, D. S., Smith, D. P., Wong, M. C., Ross, M. C., Lloyd, R. E., Doddapaneni, H., Metcalf, G. A., et al. (2018). Temporal development of the gut microbiome in early childhood from the teddy study. Nature, 562(7728):583.</w:t>
        </w:r>
      </w:ins>
    </w:p>
    <w:p>
      <w:pPr>
        <w:pStyle w:val="Body B"/>
        <w:rPr>
          <w:ins w:id="1137" w:date="2019-03-15T06:03:50Z" w:author="Jiayi Liu"/>
          <w:rStyle w:val="None"/>
          <w:rFonts w:ascii="Times New Roman" w:cs="Times New Roman" w:hAnsi="Times New Roman" w:eastAsia="Times New Roman"/>
        </w:rPr>
      </w:pPr>
      <w:ins w:id="1138" w:date="2019-03-15T06:03:50Z" w:author="Jiayi Liu">
        <w:r>
          <w:rPr>
            <w:rStyle w:val="None"/>
            <w:rFonts w:ascii="Times New Roman" w:hAnsi="Times New Roman"/>
            <w:rtl w:val="0"/>
            <w:lang w:val="en-US"/>
          </w:rPr>
          <w:t>Stewart, C. J., Embleton, N. D., Marrs, E. C. L., Smith, D. P., Fofanova, T., Nelson, A., Skeath, T., Perry,</w:t>
        </w:r>
      </w:ins>
    </w:p>
    <w:p>
      <w:pPr>
        <w:pStyle w:val="Body B"/>
        <w:rPr>
          <w:ins w:id="1139" w:date="2019-03-15T06:03:50Z" w:author="Jiayi Liu"/>
          <w:rStyle w:val="None"/>
          <w:rFonts w:ascii="Times New Roman" w:cs="Times New Roman" w:hAnsi="Times New Roman" w:eastAsia="Times New Roman"/>
        </w:rPr>
      </w:pPr>
      <w:ins w:id="1140" w:date="2019-03-15T06:03:50Z" w:author="Jiayi Liu">
        <w:r>
          <w:rPr>
            <w:rStyle w:val="None"/>
            <w:rFonts w:ascii="Times New Roman" w:hAnsi="Times New Roman"/>
            <w:rtl w:val="0"/>
            <w:lang w:val="en-US"/>
          </w:rPr>
          <w:t>J. D., Petrosino, J. F., and Berrington, J. E. (2017). Longitudinal development of the gut microbiome</w:t>
        </w:r>
      </w:ins>
    </w:p>
    <w:p>
      <w:pPr>
        <w:pStyle w:val="Body B"/>
        <w:rPr>
          <w:ins w:id="1141" w:date="2019-03-15T06:03:50Z" w:author="Jiayi Liu"/>
          <w:rStyle w:val="None"/>
          <w:rFonts w:ascii="Times New Roman" w:cs="Times New Roman" w:hAnsi="Times New Roman" w:eastAsia="Times New Roman"/>
        </w:rPr>
      </w:pPr>
      <w:ins w:id="1142" w:date="2019-03-15T06:03:50Z" w:author="Jiayi Liu">
        <w:r>
          <w:rPr>
            <w:rStyle w:val="None"/>
            <w:rFonts w:ascii="Times New Roman" w:hAnsi="Times New Roman"/>
            <w:rtl w:val="0"/>
            <w:lang w:val="en-US"/>
          </w:rPr>
          <w:t>and metabolome in preterm neonates with late onset sepsis and healthy controls. Microbiome, 5(1):75. Stokholm, J., Blaser, M. J., Thorsen, J., Rasmussen, M. A., Waage, J., Vinding, R. K., Schoos, A.-M. M., Kun</w:t>
        </w:r>
      </w:ins>
      <w:ins w:id="1143" w:date="2019-03-15T06:03:50Z" w:author="Jiayi Liu">
        <w:r>
          <w:rPr>
            <w:rStyle w:val="None"/>
            <w:rFonts w:ascii="Times New Roman" w:hAnsi="Times New Roman" w:hint="default"/>
            <w:rtl w:val="0"/>
            <w:lang w:val="da-DK"/>
          </w:rPr>
          <w:t>ø</w:t>
        </w:r>
      </w:ins>
      <w:ins w:id="1144" w:date="2019-03-15T06:03:50Z" w:author="Jiayi Liu">
        <w:r>
          <w:rPr>
            <w:rStyle w:val="None"/>
            <w:rFonts w:ascii="Times New Roman" w:hAnsi="Times New Roman"/>
            <w:rtl w:val="0"/>
            <w:lang w:val="en-US"/>
          </w:rPr>
          <w:t>e, A., Fink, N. R., Chawes, B. L., et al. (2018). Maturation of the gut microbiome and risk of</w:t>
        </w:r>
      </w:ins>
    </w:p>
    <w:p>
      <w:pPr>
        <w:pStyle w:val="Body B"/>
        <w:rPr>
          <w:ins w:id="1145" w:date="2019-03-15T06:03:50Z" w:author="Jiayi Liu"/>
          <w:rStyle w:val="None"/>
          <w:rFonts w:ascii="Times New Roman" w:cs="Times New Roman" w:hAnsi="Times New Roman" w:eastAsia="Times New Roman"/>
        </w:rPr>
      </w:pPr>
      <w:ins w:id="1146" w:date="2019-03-15T06:03:50Z" w:author="Jiayi Liu">
        <w:r>
          <w:rPr>
            <w:rStyle w:val="None"/>
            <w:rFonts w:ascii="Times New Roman" w:hAnsi="Times New Roman"/>
            <w:rtl w:val="0"/>
            <w:lang w:val="en-US"/>
          </w:rPr>
          <w:t>asthma in childhood. Nature communications, 9(1):141.</w:t>
        </w:r>
      </w:ins>
    </w:p>
    <w:p>
      <w:pPr>
        <w:pStyle w:val="Body B"/>
        <w:rPr>
          <w:ins w:id="1147" w:date="2019-03-15T06:03:50Z" w:author="Jiayi Liu"/>
          <w:rStyle w:val="None"/>
          <w:rFonts w:ascii="Times New Roman" w:cs="Times New Roman" w:hAnsi="Times New Roman" w:eastAsia="Times New Roman"/>
        </w:rPr>
      </w:pPr>
      <w:ins w:id="1148" w:date="2019-03-15T06:03:50Z" w:author="Jiayi Liu">
        <w:r>
          <w:rPr>
            <w:rStyle w:val="None"/>
            <w:rFonts w:ascii="Times New Roman" w:hAnsi="Times New Roman"/>
            <w:rtl w:val="0"/>
            <w:lang w:val="nl-NL"/>
          </w:rPr>
          <w:t xml:space="preserve">Stoll, B. J., Hansen, N. I., Bell, E. F., Walsh, M. C., Carlo, W. A., Shankaran, S., Laptook, A. R., Sa </w:t>
        </w:r>
      </w:ins>
      <w:ins w:id="1149" w:date="2019-03-15T06:03:50Z" w:author="Jiayi Liu">
        <w:r>
          <w:rPr>
            <w:rStyle w:val="None"/>
            <w:rFonts w:ascii="Times New Roman" w:hAnsi="Times New Roman" w:hint="default"/>
            <w:rtl w:val="0"/>
          </w:rPr>
          <w:t>́</w:t>
        </w:r>
      </w:ins>
      <w:ins w:id="1150" w:date="2019-03-15T06:03:50Z" w:author="Jiayi Liu">
        <w:r>
          <w:rPr>
            <w:rStyle w:val="None"/>
            <w:rFonts w:ascii="Times New Roman" w:hAnsi="Times New Roman"/>
            <w:rtl w:val="0"/>
            <w:lang w:val="es-ES_tradnl"/>
          </w:rPr>
          <w:t>nchez,</w:t>
        </w:r>
      </w:ins>
    </w:p>
    <w:p>
      <w:pPr>
        <w:pStyle w:val="Body B"/>
        <w:rPr>
          <w:ins w:id="1151" w:date="2019-03-15T06:03:50Z" w:author="Jiayi Liu"/>
          <w:rStyle w:val="None"/>
          <w:rFonts w:ascii="Times New Roman" w:cs="Times New Roman" w:hAnsi="Times New Roman" w:eastAsia="Times New Roman"/>
        </w:rPr>
      </w:pPr>
      <w:ins w:id="1152" w:date="2019-03-15T06:03:50Z" w:author="Jiayi Liu">
        <w:r>
          <w:rPr>
            <w:rStyle w:val="None"/>
            <w:rFonts w:ascii="Times New Roman" w:hAnsi="Times New Roman"/>
            <w:rtl w:val="0"/>
            <w:lang w:val="en-US"/>
          </w:rPr>
          <w:t>P. J., Van Meurs, K. P., Wyckoff, M., et al. (2015). Trends in care practices, morbidity, and mortality of</w:t>
        </w:r>
      </w:ins>
    </w:p>
    <w:p>
      <w:pPr>
        <w:pStyle w:val="Body B"/>
        <w:rPr>
          <w:ins w:id="1153" w:date="2019-03-15T06:03:50Z" w:author="Jiayi Liu"/>
          <w:rStyle w:val="None"/>
          <w:rFonts w:ascii="Times New Roman" w:cs="Times New Roman" w:hAnsi="Times New Roman" w:eastAsia="Times New Roman"/>
        </w:rPr>
      </w:pPr>
      <w:ins w:id="1154" w:date="2019-03-15T06:03:50Z" w:author="Jiayi Liu">
        <w:r>
          <w:rPr>
            <w:rStyle w:val="None"/>
            <w:rFonts w:ascii="Times New Roman" w:hAnsi="Times New Roman"/>
            <w:rtl w:val="0"/>
            <w:lang w:val="en-US"/>
          </w:rPr>
          <w:t>extremely preterm neonates, 1993-2012. Jama, 314(10):1039</w:t>
        </w:r>
      </w:ins>
      <w:ins w:id="1155" w:date="2019-03-15T06:03:50Z" w:author="Jiayi Liu">
        <w:r>
          <w:rPr>
            <w:rStyle w:val="None"/>
            <w:rFonts w:ascii="Times New Roman" w:hAnsi="Times New Roman" w:hint="default"/>
            <w:rtl w:val="0"/>
          </w:rPr>
          <w:t>–</w:t>
        </w:r>
      </w:ins>
      <w:ins w:id="1156" w:date="2019-03-15T06:03:50Z" w:author="Jiayi Liu">
        <w:r>
          <w:rPr>
            <w:rStyle w:val="None"/>
            <w:rFonts w:ascii="Times New Roman" w:hAnsi="Times New Roman"/>
            <w:rtl w:val="0"/>
          </w:rPr>
          <w:t>1051.</w:t>
        </w:r>
      </w:ins>
    </w:p>
    <w:p>
      <w:pPr>
        <w:pStyle w:val="Body B"/>
        <w:rPr>
          <w:ins w:id="1157" w:date="2019-03-15T06:03:50Z" w:author="Jiayi Liu"/>
          <w:rStyle w:val="None"/>
          <w:rFonts w:ascii="Times New Roman" w:cs="Times New Roman" w:hAnsi="Times New Roman" w:eastAsia="Times New Roman"/>
        </w:rPr>
      </w:pPr>
      <w:ins w:id="1158" w:date="2019-03-15T06:03:50Z" w:author="Jiayi Liu">
        <w:r>
          <w:rPr>
            <w:rStyle w:val="None"/>
            <w:rFonts w:ascii="Times New Roman" w:hAnsi="Times New Roman"/>
            <w:rtl w:val="0"/>
          </w:rPr>
          <w:t>Tanaka, S., Kobayashi, T., Songjinda, P., Tateyama, A., Tsubouchi, M., Kiyohara, C., Shirakawa, T.,</w:t>
        </w:r>
      </w:ins>
    </w:p>
    <w:p>
      <w:pPr>
        <w:pStyle w:val="Body B"/>
        <w:rPr>
          <w:ins w:id="1159" w:date="2019-03-15T06:03:50Z" w:author="Jiayi Liu"/>
          <w:rStyle w:val="None"/>
          <w:rFonts w:ascii="Times New Roman" w:cs="Times New Roman" w:hAnsi="Times New Roman" w:eastAsia="Times New Roman"/>
        </w:rPr>
      </w:pPr>
      <w:ins w:id="1160" w:date="2019-03-15T06:03:50Z" w:author="Jiayi Liu">
        <w:r>
          <w:rPr>
            <w:rStyle w:val="None"/>
            <w:rFonts w:ascii="Times New Roman" w:hAnsi="Times New Roman"/>
            <w:rtl w:val="0"/>
            <w:lang w:val="en-US"/>
          </w:rPr>
          <w:t>Sonomoto, K., and Nakayama, J. (2009). Influence of antibiotic exposure in the early postnatal period</w:t>
        </w:r>
      </w:ins>
    </w:p>
    <w:p>
      <w:pPr>
        <w:pStyle w:val="Body B"/>
        <w:rPr>
          <w:ins w:id="1161" w:date="2019-03-15T06:03:50Z" w:author="Jiayi Liu"/>
          <w:rStyle w:val="None"/>
          <w:rFonts w:ascii="Times New Roman" w:cs="Times New Roman" w:hAnsi="Times New Roman" w:eastAsia="Times New Roman"/>
        </w:rPr>
      </w:pPr>
      <w:ins w:id="1162" w:date="2019-03-15T06:03:50Z" w:author="Jiayi Liu">
        <w:r>
          <w:rPr>
            <w:rStyle w:val="None"/>
            <w:rFonts w:ascii="Times New Roman" w:hAnsi="Times New Roman"/>
            <w:rtl w:val="0"/>
            <w:lang w:val="en-US"/>
          </w:rPr>
          <w:t>on the development of intestinal microbiota. FEMS Immunology &amp; Medical Microbiology, 56(1):80</w:t>
        </w:r>
      </w:ins>
      <w:ins w:id="1163" w:date="2019-03-15T06:03:50Z" w:author="Jiayi Liu">
        <w:r>
          <w:rPr>
            <w:rStyle w:val="None"/>
            <w:rFonts w:ascii="Times New Roman" w:hAnsi="Times New Roman" w:hint="default"/>
            <w:rtl w:val="0"/>
          </w:rPr>
          <w:t>–</w:t>
        </w:r>
      </w:ins>
      <w:ins w:id="1164" w:date="2019-03-15T06:03:50Z" w:author="Jiayi Liu">
        <w:r>
          <w:rPr>
            <w:rStyle w:val="None"/>
            <w:rFonts w:ascii="Times New Roman" w:hAnsi="Times New Roman"/>
            <w:rtl w:val="0"/>
            <w:lang w:val="en-US"/>
          </w:rPr>
          <w:t>87. Tang, W. W., Kitai, T., and Hazen, S. L. (2017). Gut microbiota in cardiovascular health and disease.</w:t>
        </w:r>
      </w:ins>
    </w:p>
    <w:p>
      <w:pPr>
        <w:pStyle w:val="Body B"/>
        <w:rPr>
          <w:ins w:id="1165" w:date="2019-03-15T06:03:50Z" w:author="Jiayi Liu"/>
          <w:rStyle w:val="None"/>
          <w:rFonts w:ascii="Times New Roman" w:cs="Times New Roman" w:hAnsi="Times New Roman" w:eastAsia="Times New Roman"/>
        </w:rPr>
      </w:pPr>
      <w:ins w:id="1166" w:date="2019-03-15T06:03:50Z" w:author="Jiayi Liu">
        <w:r>
          <w:rPr>
            <w:rStyle w:val="None"/>
            <w:rFonts w:ascii="Times New Roman" w:hAnsi="Times New Roman"/>
            <w:rtl w:val="0"/>
            <w:lang w:val="en-US"/>
          </w:rPr>
          <w:t>Circulation research, 120(7):1183</w:t>
        </w:r>
      </w:ins>
      <w:ins w:id="1167" w:date="2019-03-15T06:03:50Z" w:author="Jiayi Liu">
        <w:r>
          <w:rPr>
            <w:rStyle w:val="None"/>
            <w:rFonts w:ascii="Times New Roman" w:hAnsi="Times New Roman" w:hint="default"/>
            <w:rtl w:val="0"/>
          </w:rPr>
          <w:t>–</w:t>
        </w:r>
      </w:ins>
      <w:ins w:id="1168" w:date="2019-03-15T06:03:50Z" w:author="Jiayi Liu">
        <w:r>
          <w:rPr>
            <w:rStyle w:val="None"/>
            <w:rFonts w:ascii="Times New Roman" w:hAnsi="Times New Roman"/>
            <w:rtl w:val="0"/>
          </w:rPr>
          <w:t>1196.</w:t>
        </w:r>
      </w:ins>
    </w:p>
    <w:p>
      <w:pPr>
        <w:pStyle w:val="Body B"/>
        <w:rPr>
          <w:ins w:id="1169" w:date="2019-03-15T06:03:50Z" w:author="Jiayi Liu"/>
          <w:rStyle w:val="None"/>
          <w:rFonts w:ascii="Times New Roman" w:cs="Times New Roman" w:hAnsi="Times New Roman" w:eastAsia="Times New Roman"/>
        </w:rPr>
      </w:pPr>
      <w:ins w:id="1170" w:date="2019-03-15T06:03:50Z" w:author="Jiayi Liu">
        <w:r>
          <w:rPr>
            <w:rStyle w:val="None"/>
            <w:rFonts w:ascii="Times New Roman" w:hAnsi="Times New Roman"/>
            <w:rtl w:val="0"/>
            <w:lang w:val="en-US"/>
          </w:rPr>
          <w:t>Tarr, P. I. and Warner, B. B. (2016). Gut bacteria and late-onset neonatal bloodstream infections in preterm</w:t>
        </w:r>
      </w:ins>
    </w:p>
    <w:p>
      <w:pPr>
        <w:pStyle w:val="Body B"/>
        <w:rPr>
          <w:ins w:id="1171" w:date="2019-03-15T06:03:50Z" w:author="Jiayi Liu"/>
          <w:rStyle w:val="None"/>
          <w:rFonts w:ascii="Times New Roman" w:cs="Times New Roman" w:hAnsi="Times New Roman" w:eastAsia="Times New Roman"/>
        </w:rPr>
      </w:pPr>
      <w:ins w:id="1172" w:date="2019-03-15T06:03:50Z" w:author="Jiayi Liu">
        <w:r>
          <w:rPr>
            <w:rStyle w:val="None"/>
            <w:rFonts w:ascii="Times New Roman" w:hAnsi="Times New Roman"/>
            <w:rtl w:val="0"/>
            <w:lang w:val="en-US"/>
          </w:rPr>
          <w:t>infants. In Seminars in Fetal and Neonatal Medicine, volume 21, pages 388</w:t>
        </w:r>
      </w:ins>
      <w:ins w:id="1173" w:date="2019-03-15T06:03:50Z" w:author="Jiayi Liu">
        <w:r>
          <w:rPr>
            <w:rStyle w:val="None"/>
            <w:rFonts w:ascii="Times New Roman" w:hAnsi="Times New Roman" w:hint="default"/>
            <w:rtl w:val="0"/>
          </w:rPr>
          <w:t>–</w:t>
        </w:r>
      </w:ins>
      <w:ins w:id="1174" w:date="2019-03-15T06:03:50Z" w:author="Jiayi Liu">
        <w:r>
          <w:rPr>
            <w:rStyle w:val="None"/>
            <w:rFonts w:ascii="Times New Roman" w:hAnsi="Times New Roman"/>
            <w:rtl w:val="0"/>
            <w:lang w:val="de-DE"/>
          </w:rPr>
          <w:t>393. Elsevier. Vatanen,T.,Franzosa,E.A.,Schwager,R.,Tripathi,S.,Arthur,T.D.,Vehik,K.,Lernmark,A</w:t>
        </w:r>
      </w:ins>
      <w:ins w:id="1175" w:date="2019-03-15T06:03:50Z" w:author="Jiayi Liu">
        <w:r>
          <w:rPr>
            <w:rStyle w:val="None"/>
            <w:rFonts w:ascii="Times New Roman" w:hAnsi="Times New Roman" w:hint="default"/>
            <w:rtl w:val="0"/>
          </w:rPr>
          <w:t>̊</w:t>
        </w:r>
      </w:ins>
      <w:ins w:id="1176" w:date="2019-03-15T06:03:50Z" w:author="Jiayi Liu">
        <w:r>
          <w:rPr>
            <w:rStyle w:val="None"/>
            <w:rFonts w:ascii="Times New Roman" w:hAnsi="Times New Roman"/>
            <w:rtl w:val="0"/>
            <w:lang w:val="en-US"/>
          </w:rPr>
          <w:t>.,Hagopian, W. A., Rewers, M. J., She, J.-X., et al. (2018). The human gut microbiome in early-onset type 1 diabetes</w:t>
        </w:r>
      </w:ins>
    </w:p>
    <w:p>
      <w:pPr>
        <w:pStyle w:val="Body B"/>
        <w:rPr>
          <w:ins w:id="1177" w:date="2019-03-15T06:03:50Z" w:author="Jiayi Liu"/>
          <w:rStyle w:val="None"/>
          <w:rFonts w:ascii="Times New Roman" w:cs="Times New Roman" w:hAnsi="Times New Roman" w:eastAsia="Times New Roman"/>
        </w:rPr>
      </w:pPr>
      <w:ins w:id="1178" w:date="2019-03-15T06:03:50Z" w:author="Jiayi Liu">
        <w:r>
          <w:rPr>
            <w:rStyle w:val="None"/>
            <w:rFonts w:ascii="Times New Roman" w:hAnsi="Times New Roman"/>
            <w:rtl w:val="0"/>
            <w:lang w:val="en-US"/>
          </w:rPr>
          <w:t>from the teddy study. Nature, 562(7728):589.</w:t>
        </w:r>
      </w:ins>
    </w:p>
    <w:p>
      <w:pPr>
        <w:pStyle w:val="Body B"/>
        <w:rPr>
          <w:ins w:id="1179" w:date="2019-03-15T06:03:50Z" w:author="Jiayi Liu"/>
          <w:rStyle w:val="None"/>
          <w:rFonts w:ascii="Times New Roman" w:cs="Times New Roman" w:hAnsi="Times New Roman" w:eastAsia="Times New Roman"/>
        </w:rPr>
      </w:pPr>
      <w:ins w:id="1180" w:date="2019-03-15T06:03:50Z" w:author="Jiayi Liu">
        <w:r>
          <w:rPr>
            <w:rStyle w:val="None"/>
            <w:rFonts w:ascii="Times New Roman" w:hAnsi="Times New Roman"/>
            <w:rtl w:val="0"/>
          </w:rPr>
          <w:t>Vatanen, T., Kostic, A., D</w:t>
        </w:r>
      </w:ins>
      <w:ins w:id="1181" w:date="2019-03-15T06:03:50Z" w:author="Jiayi Liu">
        <w:r>
          <w:rPr>
            <w:rStyle w:val="None"/>
            <w:rFonts w:ascii="Times New Roman" w:hAnsi="Times New Roman" w:hint="default"/>
            <w:rtl w:val="0"/>
          </w:rPr>
          <w:t>’</w:t>
        </w:r>
      </w:ins>
      <w:ins w:id="1182" w:date="2019-03-15T06:03:50Z" w:author="Jiayi Liu">
        <w:r>
          <w:rPr>
            <w:rStyle w:val="None"/>
            <w:rFonts w:ascii="Times New Roman" w:hAnsi="Times New Roman"/>
            <w:rtl w:val="0"/>
            <w:lang w:val="nl-NL"/>
          </w:rPr>
          <w:t>Hennezel, E., Siljander, H., Franzosa, E., Yassour, M., Kolde, R., Vlamakis, H.,</w:t>
        </w:r>
      </w:ins>
    </w:p>
    <w:p>
      <w:pPr>
        <w:pStyle w:val="Body B"/>
        <w:rPr>
          <w:ins w:id="1183" w:date="2019-03-15T06:03:50Z" w:author="Jiayi Liu"/>
          <w:rStyle w:val="None"/>
          <w:rFonts w:ascii="Times New Roman" w:cs="Times New Roman" w:hAnsi="Times New Roman" w:eastAsia="Times New Roman"/>
        </w:rPr>
      </w:pPr>
      <w:ins w:id="1184" w:date="2019-03-15T06:03:50Z" w:author="Jiayi Liu">
        <w:r>
          <w:rPr>
            <w:rStyle w:val="None"/>
            <w:rFonts w:ascii="Times New Roman" w:hAnsi="Times New Roman"/>
            <w:rtl w:val="0"/>
            <w:lang w:val="en-US"/>
          </w:rPr>
          <w:t xml:space="preserve">Arthur, T., and Ha </w:t>
        </w:r>
      </w:ins>
      <w:ins w:id="1185" w:date="2019-03-15T06:03:50Z" w:author="Jiayi Liu">
        <w:r>
          <w:rPr>
            <w:rStyle w:val="None"/>
            <w:rFonts w:ascii="Times New Roman" w:hAnsi="Times New Roman" w:hint="default"/>
            <w:rtl w:val="0"/>
          </w:rPr>
          <w:t>̈</w:t>
        </w:r>
      </w:ins>
      <w:ins w:id="1186" w:date="2019-03-15T06:03:50Z" w:author="Jiayi Liu">
        <w:r>
          <w:rPr>
            <w:rStyle w:val="None"/>
            <w:rFonts w:ascii="Times New Roman" w:hAnsi="Times New Roman"/>
            <w:rtl w:val="0"/>
            <w:lang w:val="it-IT"/>
          </w:rPr>
          <w:t xml:space="preserve">ma </w:t>
        </w:r>
      </w:ins>
      <w:ins w:id="1187" w:date="2019-03-15T06:03:50Z" w:author="Jiayi Liu">
        <w:r>
          <w:rPr>
            <w:rStyle w:val="None"/>
            <w:rFonts w:ascii="Times New Roman" w:hAnsi="Times New Roman" w:hint="default"/>
            <w:rtl w:val="0"/>
          </w:rPr>
          <w:t>̈</w:t>
        </w:r>
      </w:ins>
      <w:ins w:id="1188" w:date="2019-03-15T06:03:50Z" w:author="Jiayi Liu">
        <w:r>
          <w:rPr>
            <w:rStyle w:val="None"/>
            <w:rFonts w:ascii="Times New Roman" w:hAnsi="Times New Roman"/>
            <w:rtl w:val="0"/>
          </w:rPr>
          <w:t xml:space="preserve">la </w:t>
        </w:r>
      </w:ins>
      <w:ins w:id="1189" w:date="2019-03-15T06:03:50Z" w:author="Jiayi Liu">
        <w:r>
          <w:rPr>
            <w:rStyle w:val="None"/>
            <w:rFonts w:ascii="Times New Roman" w:hAnsi="Times New Roman" w:hint="default"/>
            <w:rtl w:val="0"/>
          </w:rPr>
          <w:t>̈</w:t>
        </w:r>
      </w:ins>
      <w:ins w:id="1190" w:date="2019-03-15T06:03:50Z" w:author="Jiayi Liu">
        <w:r>
          <w:rPr>
            <w:rStyle w:val="None"/>
            <w:rFonts w:ascii="Times New Roman" w:hAnsi="Times New Roman"/>
            <w:rtl w:val="0"/>
            <w:lang w:val="en-US"/>
          </w:rPr>
          <w:t>inen, A. M. (2016). Variation in microbiome lps immunogenicity contributes to</w:t>
        </w:r>
      </w:ins>
    </w:p>
    <w:p>
      <w:pPr>
        <w:pStyle w:val="Body B"/>
        <w:rPr>
          <w:ins w:id="1191" w:date="2019-03-15T06:03:50Z" w:author="Jiayi Liu"/>
          <w:rStyle w:val="None"/>
          <w:rFonts w:ascii="Times New Roman" w:cs="Times New Roman" w:hAnsi="Times New Roman" w:eastAsia="Times New Roman"/>
        </w:rPr>
      </w:pPr>
      <w:ins w:id="1192" w:date="2019-03-15T06:03:50Z" w:author="Jiayi Liu">
        <w:r>
          <w:rPr>
            <w:rStyle w:val="None"/>
            <w:rFonts w:ascii="Times New Roman" w:hAnsi="Times New Roman"/>
            <w:rtl w:val="0"/>
            <w:lang w:val="en-US"/>
          </w:rPr>
          <w:t>autoimmunity in humans. Cell, 165(4):842</w:t>
        </w:r>
      </w:ins>
      <w:ins w:id="1193" w:date="2019-03-15T06:03:50Z" w:author="Jiayi Liu">
        <w:r>
          <w:rPr>
            <w:rStyle w:val="None"/>
            <w:rFonts w:ascii="Times New Roman" w:hAnsi="Times New Roman" w:hint="default"/>
            <w:rtl w:val="0"/>
          </w:rPr>
          <w:t>–</w:t>
        </w:r>
      </w:ins>
      <w:ins w:id="1194" w:date="2019-03-15T06:03:50Z" w:author="Jiayi Liu">
        <w:r>
          <w:rPr>
            <w:rStyle w:val="None"/>
            <w:rFonts w:ascii="Times New Roman" w:hAnsi="Times New Roman"/>
            <w:rtl w:val="0"/>
          </w:rPr>
          <w:t>853.</w:t>
        </w:r>
      </w:ins>
    </w:p>
    <w:p>
      <w:pPr>
        <w:pStyle w:val="Body B"/>
        <w:rPr>
          <w:ins w:id="1195" w:date="2019-03-15T06:03:50Z" w:author="Jiayi Liu"/>
          <w:rStyle w:val="None"/>
          <w:rFonts w:ascii="Times New Roman" w:cs="Times New Roman" w:hAnsi="Times New Roman" w:eastAsia="Times New Roman"/>
        </w:rPr>
      </w:pPr>
      <w:ins w:id="1196" w:date="2019-03-15T06:03:50Z" w:author="Jiayi Liu">
        <w:r>
          <w:rPr>
            <w:rStyle w:val="None"/>
            <w:rFonts w:ascii="Times New Roman" w:hAnsi="Times New Roman"/>
            <w:rtl w:val="0"/>
            <w:lang w:val="it-IT"/>
          </w:rPr>
          <w:t>Vogelzang, A., Guerrini, M. M., Minato, N., and Fagarasan, S. (2018). Microbiota</w:t>
        </w:r>
      </w:ins>
      <w:ins w:id="1197" w:date="2019-03-15T06:03:50Z" w:author="Jiayi Liu">
        <w:r>
          <w:rPr>
            <w:rStyle w:val="None"/>
            <w:rFonts w:ascii="Times New Roman" w:hAnsi="Times New Roman" w:hint="default"/>
            <w:rtl w:val="0"/>
            <w:lang w:val="en-US"/>
          </w:rPr>
          <w:t>—</w:t>
        </w:r>
      </w:ins>
      <w:ins w:id="1198" w:date="2019-03-15T06:03:50Z" w:author="Jiayi Liu">
        <w:r>
          <w:rPr>
            <w:rStyle w:val="None"/>
            <w:rFonts w:ascii="Times New Roman" w:hAnsi="Times New Roman"/>
            <w:rtl w:val="0"/>
            <w:lang w:val="fr-FR"/>
          </w:rPr>
          <w:t>an amplifier of</w:t>
        </w:r>
      </w:ins>
    </w:p>
    <w:p>
      <w:pPr>
        <w:pStyle w:val="Body B"/>
        <w:rPr>
          <w:ins w:id="1199" w:date="2019-03-15T06:03:50Z" w:author="Jiayi Liu"/>
          <w:rStyle w:val="None"/>
          <w:rFonts w:ascii="Times New Roman" w:cs="Times New Roman" w:hAnsi="Times New Roman" w:eastAsia="Times New Roman"/>
        </w:rPr>
      </w:pPr>
      <w:ins w:id="1200" w:date="2019-03-15T06:03:50Z" w:author="Jiayi Liu">
        <w:r>
          <w:rPr>
            <w:rStyle w:val="None"/>
            <w:rFonts w:ascii="Times New Roman" w:hAnsi="Times New Roman"/>
            <w:rtl w:val="0"/>
            <w:lang w:val="en-US"/>
          </w:rPr>
          <w:t>autoimmunity. Current opinion in immunology, 55:15</w:t>
        </w:r>
      </w:ins>
      <w:ins w:id="1201" w:date="2019-03-15T06:03:50Z" w:author="Jiayi Liu">
        <w:r>
          <w:rPr>
            <w:rStyle w:val="None"/>
            <w:rFonts w:ascii="Times New Roman" w:hAnsi="Times New Roman" w:hint="default"/>
            <w:rtl w:val="0"/>
          </w:rPr>
          <w:t>–</w:t>
        </w:r>
      </w:ins>
      <w:ins w:id="1202" w:date="2019-03-15T06:03:50Z" w:author="Jiayi Liu">
        <w:r>
          <w:rPr>
            <w:rStyle w:val="None"/>
            <w:rFonts w:ascii="Times New Roman" w:hAnsi="Times New Roman"/>
            <w:rtl w:val="0"/>
          </w:rPr>
          <w:t>21.</w:t>
        </w:r>
      </w:ins>
    </w:p>
    <w:p>
      <w:pPr>
        <w:pStyle w:val="Body B"/>
        <w:rPr>
          <w:ins w:id="1203" w:date="2019-03-15T06:03:50Z" w:author="Jiayi Liu"/>
          <w:rStyle w:val="None"/>
          <w:rFonts w:ascii="Times New Roman" w:cs="Times New Roman" w:hAnsi="Times New Roman" w:eastAsia="Times New Roman"/>
        </w:rPr>
      </w:pPr>
      <w:ins w:id="1204" w:date="2019-03-15T06:03:50Z" w:author="Jiayi Liu">
        <w:r>
          <w:rPr>
            <w:rStyle w:val="None"/>
            <w:rFonts w:ascii="Times New Roman" w:hAnsi="Times New Roman"/>
            <w:rtl w:val="0"/>
            <w:lang w:val="en-US"/>
          </w:rPr>
          <w:t>Wang, Q., Garrity, G. M., Tiedje, J. M., and Cole, J. R. (2007). Naive bayesian classifier for rapid</w:t>
        </w:r>
      </w:ins>
    </w:p>
    <w:p>
      <w:pPr>
        <w:pStyle w:val="Body B"/>
        <w:rPr>
          <w:ins w:id="1205" w:date="2019-03-15T06:03:50Z" w:author="Jiayi Liu"/>
          <w:rStyle w:val="None"/>
          <w:rFonts w:ascii="Times New Roman" w:cs="Times New Roman" w:hAnsi="Times New Roman" w:eastAsia="Times New Roman"/>
        </w:rPr>
      </w:pPr>
      <w:ins w:id="1206" w:date="2019-03-15T06:03:50Z" w:author="Jiayi Liu">
        <w:r>
          <w:rPr>
            <w:rStyle w:val="None"/>
            <w:rFonts w:ascii="Times New Roman" w:hAnsi="Times New Roman"/>
            <w:rtl w:val="0"/>
            <w:lang w:val="en-US"/>
          </w:rPr>
          <w:t>assignment of rrna sequences into the new bacterial taxonomy. Applied and environmental microbiology,</w:t>
        </w:r>
      </w:ins>
    </w:p>
    <w:p>
      <w:pPr>
        <w:pStyle w:val="Body B"/>
        <w:rPr>
          <w:ins w:id="1207" w:date="2019-03-15T06:03:50Z" w:author="Jiayi Liu"/>
          <w:rStyle w:val="None"/>
          <w:rFonts w:ascii="Times New Roman" w:cs="Times New Roman" w:hAnsi="Times New Roman" w:eastAsia="Times New Roman"/>
        </w:rPr>
      </w:pPr>
      <w:ins w:id="1208" w:date="2019-03-15T06:03:50Z" w:author="Jiayi Liu">
        <w:r>
          <w:rPr>
            <w:rStyle w:val="None"/>
            <w:rFonts w:ascii="Times New Roman" w:hAnsi="Times New Roman"/>
            <w:rtl w:val="0"/>
          </w:rPr>
          <w:t>73(16):5261</w:t>
        </w:r>
      </w:ins>
      <w:ins w:id="1209" w:date="2019-03-15T06:03:50Z" w:author="Jiayi Liu">
        <w:r>
          <w:rPr>
            <w:rStyle w:val="None"/>
            <w:rFonts w:ascii="Times New Roman" w:hAnsi="Times New Roman" w:hint="default"/>
            <w:rtl w:val="0"/>
          </w:rPr>
          <w:t>–</w:t>
        </w:r>
      </w:ins>
      <w:ins w:id="1210" w:date="2019-03-15T06:03:50Z" w:author="Jiayi Liu">
        <w:r>
          <w:rPr>
            <w:rStyle w:val="None"/>
            <w:rFonts w:ascii="Times New Roman" w:hAnsi="Times New Roman"/>
            <w:rtl w:val="0"/>
          </w:rPr>
          <w:t>5267.</w:t>
        </w:r>
      </w:ins>
    </w:p>
    <w:p>
      <w:pPr>
        <w:pStyle w:val="Body B"/>
        <w:rPr>
          <w:ins w:id="1211" w:date="2019-03-15T06:03:50Z" w:author="Jiayi Liu"/>
          <w:rStyle w:val="None"/>
          <w:rFonts w:ascii="Times New Roman" w:cs="Times New Roman" w:hAnsi="Times New Roman" w:eastAsia="Times New Roman"/>
        </w:rPr>
      </w:pPr>
      <w:ins w:id="1212" w:date="2019-03-15T06:03:50Z" w:author="Jiayi Liu">
        <w:r>
          <w:rPr>
            <w:rStyle w:val="None"/>
            <w:rFonts w:ascii="Times New Roman" w:hAnsi="Times New Roman"/>
            <w:rtl w:val="0"/>
            <w:lang w:val="en-US"/>
          </w:rPr>
          <w:t>Mai, V., Young, C. M., Ukhanova, M., Wang, X., Sun, Y., Casella, G., Theriaque, D., Li, N., Sharma, R., Hudak, M., et al. (2011). Fecal microbiota in premature infants prior to necrotizing enterocolitis. PloS one, 6(6):e20647.</w:t>
        </w:r>
      </w:ins>
    </w:p>
    <w:p>
      <w:pPr>
        <w:pStyle w:val="Body B"/>
        <w:rPr>
          <w:ins w:id="1213" w:date="2019-03-15T06:03:50Z" w:author="Jiayi Liu"/>
          <w:rStyle w:val="None"/>
          <w:rFonts w:ascii="Times New Roman" w:cs="Times New Roman" w:hAnsi="Times New Roman" w:eastAsia="Times New Roman"/>
        </w:rPr>
      </w:pPr>
      <w:ins w:id="1214" w:date="2019-03-15T06:03:50Z" w:author="Jiayi Liu">
        <w:r>
          <w:rPr>
            <w:rStyle w:val="None"/>
            <w:rFonts w:ascii="Times New Roman" w:hAnsi="Times New Roman"/>
            <w:rtl w:val="0"/>
            <w:lang w:val="en-US"/>
          </w:rPr>
          <w:t>Martinez, F. E., Ferri, W. A., Leone, C. R., De Almeida, M. F. B., Guinsburg, R., do Amaral Meneses, J., do Vale, M. S., Marba, S. T. M., De Carvalho, W. B., de Souza Rugolo, L. M. S., et al. (2017). Early empiric antibiotic use is associated with delayed feeding tolerance in preterm infants: A retrospective analysis. Journal of pediatric gastroenterology and nutrition, 65(1):107</w:t>
        </w:r>
      </w:ins>
      <w:ins w:id="1215" w:date="2019-03-15T06:03:50Z" w:author="Jiayi Liu">
        <w:r>
          <w:rPr>
            <w:rStyle w:val="None"/>
            <w:rFonts w:ascii="Times New Roman" w:hAnsi="Times New Roman" w:hint="default"/>
            <w:rtl w:val="0"/>
          </w:rPr>
          <w:t>–</w:t>
        </w:r>
      </w:ins>
      <w:ins w:id="1216" w:date="2019-03-15T06:03:50Z" w:author="Jiayi Liu">
        <w:r>
          <w:rPr>
            <w:rStyle w:val="None"/>
            <w:rFonts w:ascii="Times New Roman" w:hAnsi="Times New Roman"/>
            <w:rtl w:val="0"/>
          </w:rPr>
          <w:t>110.</w:t>
        </w:r>
      </w:ins>
    </w:p>
    <w:p>
      <w:pPr>
        <w:pStyle w:val="Body B"/>
        <w:rPr>
          <w:ins w:id="1217" w:date="2019-03-15T06:03:50Z" w:author="Jiayi Liu"/>
          <w:rStyle w:val="None"/>
          <w:rFonts w:ascii="Times New Roman" w:cs="Times New Roman" w:hAnsi="Times New Roman" w:eastAsia="Times New Roman"/>
        </w:rPr>
      </w:pPr>
      <w:ins w:id="1218" w:date="2019-03-15T06:03:50Z" w:author="Jiayi Liu">
        <w:r>
          <w:rPr>
            <w:rStyle w:val="None"/>
            <w:rFonts w:ascii="Times New Roman" w:hAnsi="Times New Roman"/>
            <w:rtl w:val="0"/>
            <w:lang w:val="en-US"/>
          </w:rPr>
          <w:t>Mowitz, M. E., Dukhovny, D., and Zupancic, J. A. (2018). The cost of necrotizing enterocolitis in premature infants. In Seminars in Fetal and Neonatal Medicine. Elsevier.</w:t>
        </w:r>
      </w:ins>
    </w:p>
    <w:p>
      <w:pPr>
        <w:pStyle w:val="Body B"/>
        <w:rPr>
          <w:ins w:id="1219" w:date="2019-03-15T06:03:50Z" w:author="Jiayi Liu"/>
          <w:rStyle w:val="None"/>
          <w:rFonts w:ascii="Times New Roman" w:cs="Times New Roman" w:hAnsi="Times New Roman" w:eastAsia="Times New Roman"/>
        </w:rPr>
      </w:pPr>
      <w:ins w:id="1220" w:date="2019-03-15T06:03:50Z" w:author="Jiayi Liu">
        <w:r>
          <w:rPr>
            <w:rStyle w:val="None"/>
            <w:rFonts w:ascii="Times New Roman" w:hAnsi="Times New Roman"/>
            <w:rtl w:val="0"/>
            <w:lang w:val="en-US"/>
          </w:rPr>
          <w:t>Murphy, K., Curley, D., O</w:t>
        </w:r>
      </w:ins>
      <w:ins w:id="1221" w:date="2019-03-15T06:03:50Z" w:author="Jiayi Liu">
        <w:r>
          <w:rPr>
            <w:rStyle w:val="None"/>
            <w:rFonts w:ascii="Times New Roman" w:hAnsi="Times New Roman" w:hint="default"/>
            <w:rtl w:val="0"/>
          </w:rPr>
          <w:t>’</w:t>
        </w:r>
      </w:ins>
      <w:ins w:id="1222" w:date="2019-03-15T06:03:50Z" w:author="Jiayi Liu">
        <w:r>
          <w:rPr>
            <w:rStyle w:val="None"/>
            <w:rFonts w:ascii="Times New Roman" w:hAnsi="Times New Roman"/>
            <w:rtl w:val="0"/>
            <w:lang w:val="it-IT"/>
          </w:rPr>
          <w:t>Callaghan, T. F., O</w:t>
        </w:r>
      </w:ins>
      <w:ins w:id="1223" w:date="2019-03-15T06:03:50Z" w:author="Jiayi Liu">
        <w:r>
          <w:rPr>
            <w:rStyle w:val="None"/>
            <w:rFonts w:ascii="Times New Roman" w:hAnsi="Times New Roman" w:hint="default"/>
            <w:rtl w:val="0"/>
          </w:rPr>
          <w:t>’</w:t>
        </w:r>
      </w:ins>
      <w:ins w:id="1224" w:date="2019-03-15T06:03:50Z" w:author="Jiayi Liu">
        <w:r>
          <w:rPr>
            <w:rStyle w:val="None"/>
            <w:rFonts w:ascii="Times New Roman" w:hAnsi="Times New Roman"/>
            <w:rtl w:val="0"/>
            <w:lang w:val="en-US"/>
          </w:rPr>
          <w:t>Shea, C.-A., Dempsey, E. M., O</w:t>
        </w:r>
      </w:ins>
      <w:ins w:id="1225" w:date="2019-03-15T06:03:50Z" w:author="Jiayi Liu">
        <w:r>
          <w:rPr>
            <w:rStyle w:val="None"/>
            <w:rFonts w:ascii="Times New Roman" w:hAnsi="Times New Roman" w:hint="default"/>
            <w:rtl w:val="0"/>
          </w:rPr>
          <w:t>’</w:t>
        </w:r>
      </w:ins>
      <w:ins w:id="1226" w:date="2019-03-15T06:03:50Z" w:author="Jiayi Liu">
        <w:r>
          <w:rPr>
            <w:rStyle w:val="None"/>
            <w:rFonts w:ascii="Times New Roman" w:hAnsi="Times New Roman"/>
            <w:rtl w:val="0"/>
            <w:lang w:val="en-US"/>
          </w:rPr>
          <w:t>Toole, P. W., Ross, R. P., Ryan, C. A., and Stanton, C. (2017). The composition of human milk and infant faecal microbiota over the first three months of life: a pilot study. Scientific reports, 7:40597.</w:t>
        </w:r>
      </w:ins>
    </w:p>
    <w:p>
      <w:pPr>
        <w:pStyle w:val="Body B"/>
        <w:rPr>
          <w:ins w:id="1227" w:date="2019-03-15T06:03:50Z" w:author="Jiayi Liu"/>
          <w:rStyle w:val="None"/>
          <w:rFonts w:ascii="Times New Roman" w:cs="Times New Roman" w:hAnsi="Times New Roman" w:eastAsia="Times New Roman"/>
        </w:rPr>
      </w:pPr>
      <w:ins w:id="1228" w:date="2019-03-15T06:03:50Z" w:author="Jiayi Liu">
        <w:r>
          <w:rPr>
            <w:rStyle w:val="None"/>
            <w:rFonts w:ascii="Times New Roman" w:hAnsi="Times New Roman"/>
            <w:rtl w:val="0"/>
            <w:lang w:val="en-US"/>
          </w:rPr>
          <w:t>Nakayama, M., Yajima, M., Hatano, S., Yajima, T., and Kuwata, T. (2003). Intestinal adherent bacteria and bacterial translocation in breast-fed and formula-fed rats in relation to susceptibility to infection.Pediatric research, 54(3):364.</w:t>
        </w:r>
      </w:ins>
    </w:p>
    <w:p>
      <w:pPr>
        <w:pStyle w:val="Body B"/>
        <w:rPr>
          <w:ins w:id="1229" w:date="2019-03-15T06:03:50Z" w:author="Jiayi Liu"/>
          <w:rStyle w:val="None"/>
          <w:rFonts w:ascii="Times New Roman" w:cs="Times New Roman" w:hAnsi="Times New Roman" w:eastAsia="Times New Roman"/>
        </w:rPr>
      </w:pPr>
      <w:ins w:id="1230" w:date="2019-03-15T06:03:50Z" w:author="Jiayi Liu">
        <w:r>
          <w:rPr>
            <w:rStyle w:val="None"/>
            <w:rFonts w:ascii="Times New Roman" w:hAnsi="Times New Roman"/>
            <w:rtl w:val="0"/>
            <w:lang w:val="en-US"/>
          </w:rPr>
          <w:t>Neu, J. and Walker, W. A. (2011). Necrotizing enterocolitis. New England Journal of Medicine, 364(3):255</w:t>
        </w:r>
      </w:ins>
      <w:ins w:id="1231" w:date="2019-03-15T06:03:50Z" w:author="Jiayi Liu">
        <w:r>
          <w:rPr>
            <w:rStyle w:val="None"/>
            <w:rFonts w:ascii="Times New Roman" w:hAnsi="Times New Roman" w:hint="default"/>
            <w:rtl w:val="0"/>
          </w:rPr>
          <w:t>–</w:t>
        </w:r>
      </w:ins>
      <w:ins w:id="1232" w:date="2019-03-15T06:03:50Z" w:author="Jiayi Liu">
        <w:r>
          <w:rPr>
            <w:rStyle w:val="None"/>
            <w:rFonts w:ascii="Times New Roman" w:hAnsi="Times New Roman"/>
            <w:rtl w:val="0"/>
          </w:rPr>
          <w:t>264.</w:t>
        </w:r>
      </w:ins>
    </w:p>
    <w:p>
      <w:pPr>
        <w:pStyle w:val="Body B"/>
        <w:rPr>
          <w:ins w:id="1233" w:date="2019-03-15T06:03:50Z" w:author="Jiayi Liu"/>
          <w:rStyle w:val="None"/>
          <w:rFonts w:ascii="Times New Roman" w:cs="Times New Roman" w:hAnsi="Times New Roman" w:eastAsia="Times New Roman"/>
        </w:rPr>
      </w:pPr>
      <w:ins w:id="1234" w:date="2019-03-15T06:03:50Z" w:author="Jiayi Liu">
        <w:r>
          <w:rPr>
            <w:rStyle w:val="None"/>
            <w:rFonts w:ascii="Times New Roman" w:hAnsi="Times New Roman"/>
            <w:rtl w:val="0"/>
            <w:lang w:val="de-DE"/>
          </w:rPr>
          <w:t xml:space="preserve">Normann, E., Fahle </w:t>
        </w:r>
      </w:ins>
      <w:ins w:id="1235" w:date="2019-03-15T06:03:50Z" w:author="Jiayi Liu">
        <w:r>
          <w:rPr>
            <w:rStyle w:val="None"/>
            <w:rFonts w:ascii="Times New Roman" w:hAnsi="Times New Roman" w:hint="default"/>
            <w:rtl w:val="0"/>
          </w:rPr>
          <w:t>́</w:t>
        </w:r>
      </w:ins>
      <w:ins w:id="1236" w:date="2019-03-15T06:03:50Z" w:author="Jiayi Liu">
        <w:r>
          <w:rPr>
            <w:rStyle w:val="None"/>
            <w:rFonts w:ascii="Times New Roman" w:hAnsi="Times New Roman"/>
            <w:rtl w:val="0"/>
            <w:lang w:val="en-US"/>
          </w:rPr>
          <w:t>n, A., Engstrand, L., and Lilja, H. E. (2013). Intestinal microbial profiles in extremely preterm infants with and without necrotizing enterocolitis. Acta paediatrica, 102(2):129</w:t>
        </w:r>
      </w:ins>
      <w:ins w:id="1237" w:date="2019-03-15T06:03:50Z" w:author="Jiayi Liu">
        <w:r>
          <w:rPr>
            <w:rStyle w:val="None"/>
            <w:rFonts w:ascii="Times New Roman" w:hAnsi="Times New Roman" w:hint="default"/>
            <w:rtl w:val="0"/>
          </w:rPr>
          <w:t>–</w:t>
        </w:r>
      </w:ins>
      <w:ins w:id="1238" w:date="2019-03-15T06:03:50Z" w:author="Jiayi Liu">
        <w:r>
          <w:rPr>
            <w:rStyle w:val="None"/>
            <w:rFonts w:ascii="Times New Roman" w:hAnsi="Times New Roman"/>
            <w:rtl w:val="0"/>
          </w:rPr>
          <w:t>136.</w:t>
        </w:r>
      </w:ins>
    </w:p>
    <w:p>
      <w:pPr>
        <w:pStyle w:val="Body B"/>
        <w:rPr>
          <w:ins w:id="1239" w:date="2019-03-15T06:03:50Z" w:author="Jiayi Liu"/>
          <w:rStyle w:val="None"/>
          <w:rFonts w:ascii="Times New Roman" w:cs="Times New Roman" w:hAnsi="Times New Roman" w:eastAsia="Times New Roman"/>
        </w:rPr>
      </w:pPr>
      <w:ins w:id="1240" w:date="2019-03-15T06:03:50Z" w:author="Jiayi Liu">
        <w:r>
          <w:rPr>
            <w:rStyle w:val="None"/>
            <w:rFonts w:ascii="Times New Roman" w:hAnsi="Times New Roman"/>
            <w:rtl w:val="0"/>
            <w:lang w:val="pt-PT"/>
          </w:rPr>
          <w:t xml:space="preserve">Pereira, F. L., Ju </w:t>
        </w:r>
      </w:ins>
      <w:ins w:id="1241" w:date="2019-03-15T06:03:50Z" w:author="Jiayi Liu">
        <w:r>
          <w:rPr>
            <w:rStyle w:val="None"/>
            <w:rFonts w:ascii="Times New Roman" w:hAnsi="Times New Roman" w:hint="default"/>
            <w:rtl w:val="0"/>
          </w:rPr>
          <w:t>́</w:t>
        </w:r>
      </w:ins>
      <w:ins w:id="1242" w:date="2019-03-15T06:03:50Z" w:author="Jiayi Liu">
        <w:r>
          <w:rPr>
            <w:rStyle w:val="None"/>
            <w:rFonts w:ascii="Times New Roman" w:hAnsi="Times New Roman"/>
            <w:rtl w:val="0"/>
            <w:lang w:val="pt-PT"/>
          </w:rPr>
          <w:t>nior, C. A. O., Silva, R. O., Dorella, F. A., Carvalho, A. F., Almeida, G. M., Leal, C. A., Lobato, F. C., and Figueiredo, H. C. (2016). Complete genome sequence of peptoclostridium difficile strain z31. Gut pathogens, 8(1):11.</w:t>
        </w:r>
      </w:ins>
    </w:p>
    <w:p>
      <w:pPr>
        <w:pStyle w:val="Body B"/>
        <w:rPr>
          <w:ins w:id="1243" w:date="2019-03-15T06:03:50Z" w:author="Jiayi Liu"/>
          <w:rStyle w:val="None"/>
          <w:rFonts w:ascii="Times New Roman" w:cs="Times New Roman" w:hAnsi="Times New Roman" w:eastAsia="Times New Roman"/>
        </w:rPr>
      </w:pPr>
      <w:ins w:id="1244" w:date="2019-03-15T06:03:50Z" w:author="Jiayi Liu">
        <w:r>
          <w:rPr>
            <w:rStyle w:val="None"/>
            <w:rFonts w:ascii="Times New Roman" w:hAnsi="Times New Roman"/>
            <w:rtl w:val="0"/>
            <w:lang w:val="en-US"/>
          </w:rPr>
          <w:t>Pickering, L. K., Baker, C. J., Kimberlin, D. W., et al. (2012). Red Book, (2012): Report of the Committee on Infectious Diseases. Am Acad Pediatrics.</w:t>
        </w:r>
      </w:ins>
    </w:p>
    <w:p>
      <w:pPr>
        <w:pStyle w:val="Body B"/>
        <w:rPr>
          <w:ins w:id="1245" w:date="2019-03-15T06:03:50Z" w:author="Jiayi Liu"/>
          <w:rStyle w:val="None"/>
          <w:rFonts w:ascii="Times New Roman" w:cs="Times New Roman" w:hAnsi="Times New Roman" w:eastAsia="Times New Roman"/>
        </w:rPr>
      </w:pPr>
      <w:ins w:id="1246" w:date="2019-03-15T06:03:50Z" w:author="Jiayi Liu">
        <w:r>
          <w:rPr>
            <w:rStyle w:val="None"/>
            <w:rFonts w:ascii="Times New Roman" w:hAnsi="Times New Roman"/>
            <w:rtl w:val="0"/>
            <w:lang w:val="en-US"/>
          </w:rPr>
          <w:t>Pinheiro, J., Bates, D., DebRoy, S., Sarkar, D., and R Core Team (2018). nlme: Linear and Nonlinear Mixed Effects Models. R package version 3.1-137.</w:t>
        </w:r>
      </w:ins>
    </w:p>
    <w:p>
      <w:pPr>
        <w:pStyle w:val="Body B"/>
        <w:rPr>
          <w:ins w:id="1247" w:date="2019-03-15T06:03:50Z" w:author="Jiayi Liu"/>
          <w:rStyle w:val="None"/>
          <w:rFonts w:ascii="Times New Roman" w:cs="Times New Roman" w:hAnsi="Times New Roman" w:eastAsia="Times New Roman"/>
        </w:rPr>
      </w:pPr>
      <w:ins w:id="1248" w:date="2019-03-15T06:03:50Z" w:author="Jiayi Liu">
        <w:r>
          <w:rPr>
            <w:rStyle w:val="None"/>
            <w:rFonts w:ascii="Times New Roman" w:hAnsi="Times New Roman"/>
            <w:rtl w:val="0"/>
            <w:lang w:val="en-US"/>
          </w:rPr>
          <w:t>Pronovost, G. N. and Hsiao, E. Y. (2019). Perinatal interactions between the microbiome, immunity, and neurodevelopment. Immunity, 50(1):18</w:t>
        </w:r>
      </w:ins>
      <w:ins w:id="1249" w:date="2019-03-15T06:03:50Z" w:author="Jiayi Liu">
        <w:r>
          <w:rPr>
            <w:rStyle w:val="None"/>
            <w:rFonts w:ascii="Times New Roman" w:hAnsi="Times New Roman" w:hint="default"/>
            <w:rtl w:val="0"/>
          </w:rPr>
          <w:t>–</w:t>
        </w:r>
      </w:ins>
      <w:ins w:id="1250" w:date="2019-03-15T06:03:50Z" w:author="Jiayi Liu">
        <w:r>
          <w:rPr>
            <w:rStyle w:val="None"/>
            <w:rFonts w:ascii="Times New Roman" w:hAnsi="Times New Roman"/>
            <w:rtl w:val="0"/>
          </w:rPr>
          <w:t>36.</w:t>
        </w:r>
      </w:ins>
    </w:p>
    <w:p>
      <w:pPr>
        <w:pStyle w:val="Body B"/>
        <w:rPr>
          <w:ins w:id="1251" w:date="2019-03-15T06:03:50Z" w:author="Jiayi Liu"/>
          <w:rStyle w:val="None"/>
          <w:rFonts w:ascii="Times New Roman" w:cs="Times New Roman" w:hAnsi="Times New Roman" w:eastAsia="Times New Roman"/>
        </w:rPr>
      </w:pPr>
      <w:ins w:id="1252" w:date="2019-03-15T06:03:50Z" w:author="Jiayi Liu">
        <w:r>
          <w:rPr>
            <w:rStyle w:val="None"/>
            <w:rFonts w:ascii="Times New Roman" w:hAnsi="Times New Roman"/>
            <w:rtl w:val="0"/>
            <w:lang w:val="de-DE"/>
          </w:rPr>
          <w:t xml:space="preserve">Quast, C., Pruesse, E., Yilmaz, P., Gerken, J., Schweer, T., Yarza, P., Peplies, J., and Glo </w:t>
        </w:r>
      </w:ins>
      <w:ins w:id="1253" w:date="2019-03-15T06:03:50Z" w:author="Jiayi Liu">
        <w:r>
          <w:rPr>
            <w:rStyle w:val="None"/>
            <w:rFonts w:ascii="Times New Roman" w:hAnsi="Times New Roman" w:hint="default"/>
            <w:rtl w:val="0"/>
          </w:rPr>
          <w:t>̈</w:t>
        </w:r>
      </w:ins>
      <w:ins w:id="1254" w:date="2019-03-15T06:03:50Z" w:author="Jiayi Liu">
        <w:r>
          <w:rPr>
            <w:rStyle w:val="None"/>
            <w:rFonts w:ascii="Times New Roman" w:hAnsi="Times New Roman"/>
            <w:rtl w:val="0"/>
            <w:lang w:val="en-US"/>
          </w:rPr>
          <w:t>ckner, F. O. (2012). The silva ribosomal rna gene database project: improved data processing and web-based tools.Nucleic acids research, 41(D1):D590</w:t>
        </w:r>
      </w:ins>
      <w:ins w:id="1255" w:date="2019-03-15T06:03:50Z" w:author="Jiayi Liu">
        <w:r>
          <w:rPr>
            <w:rStyle w:val="None"/>
            <w:rFonts w:ascii="Times New Roman" w:hAnsi="Times New Roman" w:hint="default"/>
            <w:rtl w:val="0"/>
          </w:rPr>
          <w:t>–</w:t>
        </w:r>
      </w:ins>
      <w:ins w:id="1256" w:date="2019-03-15T06:03:50Z" w:author="Jiayi Liu">
        <w:r>
          <w:rPr>
            <w:rStyle w:val="None"/>
            <w:rFonts w:ascii="Times New Roman" w:hAnsi="Times New Roman"/>
            <w:rtl w:val="0"/>
          </w:rPr>
          <w:t>D596.</w:t>
        </w:r>
      </w:ins>
    </w:p>
    <w:p>
      <w:pPr>
        <w:pStyle w:val="Body B"/>
        <w:rPr>
          <w:ins w:id="1257" w:date="2019-03-15T06:03:50Z" w:author="Jiayi Liu"/>
          <w:rStyle w:val="None"/>
          <w:rFonts w:ascii="Times New Roman" w:cs="Times New Roman" w:hAnsi="Times New Roman" w:eastAsia="Times New Roman"/>
        </w:rPr>
      </w:pPr>
      <w:ins w:id="1258" w:date="2019-03-15T06:03:50Z" w:author="Jiayi Liu">
        <w:r>
          <w:rPr>
            <w:rStyle w:val="None"/>
            <w:rFonts w:ascii="Times New Roman" w:hAnsi="Times New Roman"/>
            <w:rtl w:val="0"/>
            <w:lang w:val="en-US"/>
          </w:rPr>
          <w:t>Rao, S. C., Srinivasjois, R., and Moon, K. (2016). One dose per day compared to multiple doses per day of gentamicin for treatment of suspected or proven sepsis in neonates. Cochrane database of systematic reviews, (12).</w:t>
        </w:r>
      </w:ins>
    </w:p>
    <w:p>
      <w:pPr>
        <w:pStyle w:val="Body B"/>
        <w:rPr>
          <w:ins w:id="1259" w:date="2019-03-15T06:03:50Z" w:author="Jiayi Liu"/>
          <w:rStyle w:val="None"/>
          <w:rFonts w:ascii="Times New Roman" w:cs="Times New Roman" w:hAnsi="Times New Roman" w:eastAsia="Times New Roman"/>
        </w:rPr>
      </w:pPr>
      <w:ins w:id="1260" w:date="2019-03-15T06:03:50Z" w:author="Jiayi Liu">
        <w:r>
          <w:rPr>
            <w:rStyle w:val="None"/>
            <w:rFonts w:ascii="Times New Roman" w:hAnsi="Times New Roman"/>
            <w:rtl w:val="0"/>
            <w:lang w:val="pt-PT"/>
          </w:rPr>
          <w:t xml:space="preserve">Rodriguez, C., Van Broeck, J., Taminiau, B., Delme </w:t>
        </w:r>
      </w:ins>
      <w:ins w:id="1261" w:date="2019-03-15T06:03:50Z" w:author="Jiayi Liu">
        <w:r>
          <w:rPr>
            <w:rStyle w:val="None"/>
            <w:rFonts w:ascii="Times New Roman" w:hAnsi="Times New Roman" w:hint="default"/>
            <w:rtl w:val="0"/>
          </w:rPr>
          <w:t>́</w:t>
        </w:r>
      </w:ins>
      <w:ins w:id="1262" w:date="2019-03-15T06:03:50Z" w:author="Jiayi Liu">
        <w:r>
          <w:rPr>
            <w:rStyle w:val="None"/>
            <w:rFonts w:ascii="Times New Roman" w:hAnsi="Times New Roman"/>
            <w:rtl w:val="0"/>
            <w:lang w:val="en-US"/>
          </w:rPr>
          <w:t>e, M., and Daube, G. (2016). Clostridium difficile infection: early history, diagnosis and molecular strain typing methods. Microbial pathogenesis, 97:59</w:t>
        </w:r>
      </w:ins>
      <w:ins w:id="1263" w:date="2019-03-15T06:03:50Z" w:author="Jiayi Liu">
        <w:r>
          <w:rPr>
            <w:rStyle w:val="None"/>
            <w:rFonts w:ascii="Times New Roman" w:hAnsi="Times New Roman" w:hint="default"/>
            <w:rtl w:val="0"/>
          </w:rPr>
          <w:t>–</w:t>
        </w:r>
      </w:ins>
      <w:ins w:id="1264" w:date="2019-03-15T06:03:50Z" w:author="Jiayi Liu">
        <w:r>
          <w:rPr>
            <w:rStyle w:val="None"/>
            <w:rFonts w:ascii="Times New Roman" w:hAnsi="Times New Roman"/>
            <w:rtl w:val="0"/>
          </w:rPr>
          <w:t>78.</w:t>
        </w:r>
      </w:ins>
    </w:p>
    <w:p>
      <w:pPr>
        <w:pStyle w:val="Body B"/>
        <w:rPr>
          <w:ins w:id="1265" w:date="2019-03-15T06:03:50Z" w:author="Jiayi Liu"/>
          <w:rStyle w:val="None"/>
          <w:rFonts w:ascii="Times New Roman" w:cs="Times New Roman" w:hAnsi="Times New Roman" w:eastAsia="Times New Roman"/>
        </w:rPr>
      </w:pPr>
      <w:ins w:id="1266" w:date="2019-03-15T06:03:50Z" w:author="Jiayi Liu">
        <w:r>
          <w:rPr>
            <w:rStyle w:val="None"/>
            <w:rFonts w:ascii="Times New Roman" w:hAnsi="Times New Roman"/>
            <w:rtl w:val="0"/>
            <w:lang w:val="en-US"/>
          </w:rPr>
          <w:t>Rosenbaum, M., Knight, R., and Leibel, R. L. (2015). The gut microbiota in human energy homeostasis and obesity. Trends in Endocrinology &amp; Metabolism, 26(9):493</w:t>
        </w:r>
      </w:ins>
      <w:ins w:id="1267" w:date="2019-03-15T06:03:50Z" w:author="Jiayi Liu">
        <w:r>
          <w:rPr>
            <w:rStyle w:val="None"/>
            <w:rFonts w:ascii="Times New Roman" w:hAnsi="Times New Roman" w:hint="default"/>
            <w:rtl w:val="0"/>
          </w:rPr>
          <w:t>–</w:t>
        </w:r>
      </w:ins>
      <w:ins w:id="1268" w:date="2019-03-15T06:03:50Z" w:author="Jiayi Liu">
        <w:r>
          <w:rPr>
            <w:rStyle w:val="None"/>
            <w:rFonts w:ascii="Times New Roman" w:hAnsi="Times New Roman"/>
            <w:rtl w:val="0"/>
          </w:rPr>
          <w:t>501.</w:t>
        </w:r>
      </w:ins>
    </w:p>
    <w:p>
      <w:pPr>
        <w:pStyle w:val="Body B"/>
        <w:rPr>
          <w:ins w:id="1269" w:date="2019-03-15T06:03:50Z" w:author="Jiayi Liu"/>
          <w:rStyle w:val="None"/>
          <w:rFonts w:ascii="Times New Roman" w:cs="Times New Roman" w:hAnsi="Times New Roman" w:eastAsia="Times New Roman"/>
        </w:rPr>
      </w:pPr>
      <w:ins w:id="1270" w:date="2019-03-15T06:03:50Z" w:author="Jiayi Liu">
        <w:r>
          <w:rPr>
            <w:rStyle w:val="None"/>
            <w:rFonts w:ascii="Times New Roman" w:hAnsi="Times New Roman"/>
            <w:rtl w:val="0"/>
            <w:lang w:val="en-US"/>
          </w:rPr>
          <w:t>Sampson, T. R. and Mazmanian, S. K. (2015). Control of brain development, function, and behavior by the microbiome. Cell Host &amp; Microbe, 17(5):565</w:t>
        </w:r>
      </w:ins>
      <w:ins w:id="1271" w:date="2019-03-15T06:03:50Z" w:author="Jiayi Liu">
        <w:r>
          <w:rPr>
            <w:rStyle w:val="None"/>
            <w:rFonts w:ascii="Times New Roman" w:hAnsi="Times New Roman" w:hint="default"/>
            <w:rtl w:val="0"/>
          </w:rPr>
          <w:t>–</w:t>
        </w:r>
      </w:ins>
      <w:ins w:id="1272" w:date="2019-03-15T06:03:50Z" w:author="Jiayi Liu">
        <w:r>
          <w:rPr>
            <w:rStyle w:val="None"/>
            <w:rFonts w:ascii="Times New Roman" w:hAnsi="Times New Roman"/>
            <w:rtl w:val="0"/>
          </w:rPr>
          <w:t>576.</w:t>
        </w:r>
      </w:ins>
    </w:p>
    <w:p>
      <w:pPr>
        <w:pStyle w:val="Body B"/>
        <w:rPr>
          <w:ins w:id="1273" w:date="2019-03-15T06:03:50Z" w:author="Jiayi Liu"/>
          <w:rStyle w:val="None"/>
          <w:rFonts w:ascii="Times New Roman" w:cs="Times New Roman" w:hAnsi="Times New Roman" w:eastAsia="Times New Roman"/>
        </w:rPr>
      </w:pPr>
      <w:ins w:id="1274" w:date="2019-03-15T06:03:50Z" w:author="Jiayi Liu">
        <w:r>
          <w:rPr>
            <w:rStyle w:val="None"/>
            <w:rFonts w:ascii="Times New Roman" w:hAnsi="Times New Roman"/>
            <w:rtl w:val="0"/>
            <w:lang w:val="en-US"/>
          </w:rPr>
          <w:t>Savage, J. H., Lee-Sarwar, K. A., Sordillo, J., Bunyavanich, S., Zhou, Y., O</w:t>
        </w:r>
      </w:ins>
      <w:ins w:id="1275" w:date="2019-03-15T06:03:50Z" w:author="Jiayi Liu">
        <w:r>
          <w:rPr>
            <w:rStyle w:val="None"/>
            <w:rFonts w:ascii="Times New Roman" w:hAnsi="Times New Roman" w:hint="default"/>
            <w:rtl w:val="0"/>
          </w:rPr>
          <w:t>’</w:t>
        </w:r>
      </w:ins>
      <w:ins w:id="1276" w:date="2019-03-15T06:03:50Z" w:author="Jiayi Liu">
        <w:r>
          <w:rPr>
            <w:rStyle w:val="None"/>
            <w:rFonts w:ascii="Times New Roman" w:hAnsi="Times New Roman"/>
            <w:rtl w:val="0"/>
            <w:lang w:val="en-US"/>
          </w:rPr>
          <w:t>connor, G., Sandel, M., Bacharier, L. B., Zeiger, R., Sodergren, E., et al. (2018). A prospective microbiome-wide association study of food sensitization and food allergy in early childhood. Allergy, 73(1):145</w:t>
        </w:r>
      </w:ins>
      <w:ins w:id="1277" w:date="2019-03-15T06:03:50Z" w:author="Jiayi Liu">
        <w:r>
          <w:rPr>
            <w:rStyle w:val="None"/>
            <w:rFonts w:ascii="Times New Roman" w:hAnsi="Times New Roman" w:hint="default"/>
            <w:rtl w:val="0"/>
          </w:rPr>
          <w:t>–</w:t>
        </w:r>
      </w:ins>
      <w:ins w:id="1278" w:date="2019-03-15T06:03:50Z" w:author="Jiayi Liu">
        <w:r>
          <w:rPr>
            <w:rStyle w:val="None"/>
            <w:rFonts w:ascii="Times New Roman" w:hAnsi="Times New Roman"/>
            <w:rtl w:val="0"/>
          </w:rPr>
          <w:t>152.</w:t>
        </w:r>
      </w:ins>
    </w:p>
    <w:p>
      <w:pPr>
        <w:pStyle w:val="Body B"/>
        <w:rPr>
          <w:ins w:id="1279" w:date="2019-03-15T06:03:50Z" w:author="Jiayi Liu"/>
          <w:rStyle w:val="None"/>
          <w:rFonts w:ascii="Times New Roman" w:cs="Times New Roman" w:hAnsi="Times New Roman" w:eastAsia="Times New Roman"/>
        </w:rPr>
      </w:pPr>
      <w:ins w:id="1280" w:date="2019-03-15T06:03:50Z" w:author="Jiayi Liu">
        <w:r>
          <w:rPr>
            <w:rStyle w:val="None"/>
            <w:rFonts w:ascii="Times New Roman" w:hAnsi="Times New Roman"/>
            <w:rtl w:val="0"/>
            <w:lang w:val="en-US"/>
          </w:rPr>
          <w:t>Schloss, P. D., Westcott, S. L., Ryabin, T., Hall, J. R., Hartmann, M., Hollister, E. B., Lesniewski, R. A., Oakley, B. B., Parks, D. H., Robinson, C. J., et al. (2009). Introducing mothur: open-source, platform- independent, community-supported software for describing and comparing microbial communities.Applied and environmental microbiology, 75(23):7537</w:t>
        </w:r>
      </w:ins>
      <w:ins w:id="1281" w:date="2019-03-15T06:03:50Z" w:author="Jiayi Liu">
        <w:r>
          <w:rPr>
            <w:rStyle w:val="None"/>
            <w:rFonts w:ascii="Times New Roman" w:hAnsi="Times New Roman" w:hint="default"/>
            <w:rtl w:val="0"/>
          </w:rPr>
          <w:t>–</w:t>
        </w:r>
      </w:ins>
      <w:ins w:id="1282" w:date="2019-03-15T06:03:50Z" w:author="Jiayi Liu">
        <w:r>
          <w:rPr>
            <w:rStyle w:val="None"/>
            <w:rFonts w:ascii="Times New Roman" w:hAnsi="Times New Roman"/>
            <w:rtl w:val="0"/>
          </w:rPr>
          <w:t>7541.</w:t>
        </w:r>
      </w:ins>
    </w:p>
    <w:p>
      <w:pPr>
        <w:pStyle w:val="Body B"/>
        <w:rPr>
          <w:ins w:id="1283" w:date="2019-03-15T06:03:50Z" w:author="Jiayi Liu"/>
          <w:rStyle w:val="None"/>
          <w:rFonts w:ascii="Times New Roman" w:cs="Times New Roman" w:hAnsi="Times New Roman" w:eastAsia="Times New Roman"/>
        </w:rPr>
      </w:pPr>
      <w:ins w:id="1284" w:date="2019-03-15T06:03:50Z" w:author="Jiayi Liu">
        <w:r>
          <w:rPr>
            <w:rStyle w:val="None"/>
            <w:rFonts w:ascii="Times New Roman" w:hAnsi="Times New Roman"/>
            <w:rtl w:val="0"/>
            <w:lang w:val="de-DE"/>
          </w:rPr>
          <w:t xml:space="preserve">Schwiertz, A., Gruhl, B., Lo </w:t>
        </w:r>
      </w:ins>
      <w:ins w:id="1285" w:date="2019-03-15T06:03:50Z" w:author="Jiayi Liu">
        <w:r>
          <w:rPr>
            <w:rStyle w:val="None"/>
            <w:rFonts w:ascii="Times New Roman" w:hAnsi="Times New Roman" w:hint="default"/>
            <w:rtl w:val="0"/>
          </w:rPr>
          <w:t>̈</w:t>
        </w:r>
      </w:ins>
      <w:ins w:id="1286" w:date="2019-03-15T06:03:50Z" w:author="Jiayi Liu">
        <w:r>
          <w:rPr>
            <w:rStyle w:val="None"/>
            <w:rFonts w:ascii="Times New Roman" w:hAnsi="Times New Roman"/>
            <w:rtl w:val="0"/>
            <w:lang w:val="en-US"/>
          </w:rPr>
          <w:t>bnitz, M., Michel, P., Radke, M., and Blaut, M. (2003). Development of the intestinal bacterial composition in hospitalized preterm infants in comparison with breast-fed, full-term infants. Pediatric research, 54(3):393.</w:t>
        </w:r>
      </w:ins>
    </w:p>
    <w:p>
      <w:pPr>
        <w:pStyle w:val="Body B"/>
        <w:rPr>
          <w:ins w:id="1287" w:date="2019-03-15T06:03:50Z" w:author="Jiayi Liu"/>
          <w:rStyle w:val="None"/>
          <w:rFonts w:ascii="Times New Roman" w:cs="Times New Roman" w:hAnsi="Times New Roman" w:eastAsia="Times New Roman"/>
        </w:rPr>
      </w:pPr>
      <w:ins w:id="1288" w:date="2019-03-15T06:03:50Z" w:author="Jiayi Liu">
        <w:r>
          <w:rPr>
            <w:rStyle w:val="None"/>
            <w:rFonts w:ascii="Times New Roman" w:hAnsi="Times New Roman"/>
            <w:rtl w:val="0"/>
            <w:lang w:val="en-US"/>
          </w:rPr>
          <w:t>Sears, C. L. and Garrett, W. S. (2014). Microbes, microbiota, and colon cancer. Cell Host &amp; Microbe, 15(3):317</w:t>
        </w:r>
      </w:ins>
      <w:ins w:id="1289" w:date="2019-03-15T06:03:50Z" w:author="Jiayi Liu">
        <w:r>
          <w:rPr>
            <w:rStyle w:val="None"/>
            <w:rFonts w:ascii="Times New Roman" w:hAnsi="Times New Roman" w:hint="default"/>
            <w:rtl w:val="0"/>
          </w:rPr>
          <w:t>–</w:t>
        </w:r>
      </w:ins>
      <w:ins w:id="1290" w:date="2019-03-15T06:03:50Z" w:author="Jiayi Liu">
        <w:r>
          <w:rPr>
            <w:rStyle w:val="None"/>
            <w:rFonts w:ascii="Times New Roman" w:hAnsi="Times New Roman"/>
            <w:rtl w:val="0"/>
          </w:rPr>
          <w:t>328.</w:t>
        </w:r>
      </w:ins>
    </w:p>
    <w:p>
      <w:pPr>
        <w:pStyle w:val="Body B"/>
        <w:rPr>
          <w:ins w:id="1291" w:date="2019-03-15T06:03:50Z" w:author="Jiayi Liu"/>
          <w:rStyle w:val="None"/>
          <w:rFonts w:ascii="Times New Roman" w:cs="Times New Roman" w:hAnsi="Times New Roman" w:eastAsia="Times New Roman"/>
        </w:rPr>
      </w:pPr>
      <w:ins w:id="1292" w:date="2019-03-15T06:03:50Z" w:author="Jiayi Liu">
        <w:r>
          <w:rPr>
            <w:rStyle w:val="None"/>
            <w:rFonts w:ascii="Times New Roman" w:hAnsi="Times New Roman"/>
            <w:rtl w:val="0"/>
            <w:lang w:val="en-US"/>
          </w:rPr>
          <w:t>Shah, J., Jefferies, A. L., Yoon, E. W., Lee, S. K., Shah, P. S., Network, C. N., et al. (2015). Risk factors and outcomes of late-onset bacterial sepsis in preterm neonates born at</w:t>
        </w:r>
      </w:ins>
      <w:ins w:id="1293" w:date="2019-03-15T06:03:50Z" w:author="Jiayi Liu">
        <w:r>
          <w:rPr>
            <w:rStyle w:val="None"/>
            <w:rFonts w:ascii="Times New Roman" w:hAnsi="Times New Roman" w:hint="default"/>
            <w:rtl w:val="0"/>
            <w:lang w:val="es-ES_tradnl"/>
          </w:rPr>
          <w:t xml:space="preserve">¡ </w:t>
        </w:r>
      </w:ins>
      <w:ins w:id="1294" w:date="2019-03-15T06:03:50Z" w:author="Jiayi Liu">
        <w:r>
          <w:rPr>
            <w:rStyle w:val="None"/>
            <w:rFonts w:ascii="Times New Roman" w:hAnsi="Times New Roman"/>
            <w:rtl w:val="0"/>
            <w:lang w:val="en-US"/>
          </w:rPr>
          <w:t>32 weeks</w:t>
        </w:r>
      </w:ins>
      <w:ins w:id="1295" w:date="2019-03-15T06:03:50Z" w:author="Jiayi Liu">
        <w:r>
          <w:rPr>
            <w:rStyle w:val="None"/>
            <w:rFonts w:ascii="Times New Roman" w:hAnsi="Times New Roman" w:hint="default"/>
            <w:rtl w:val="0"/>
          </w:rPr>
          <w:t xml:space="preserve">’ </w:t>
        </w:r>
      </w:ins>
      <w:ins w:id="1296" w:date="2019-03-15T06:03:50Z" w:author="Jiayi Liu">
        <w:r>
          <w:rPr>
            <w:rStyle w:val="None"/>
            <w:rFonts w:ascii="Times New Roman" w:hAnsi="Times New Roman"/>
            <w:rtl w:val="0"/>
            <w:lang w:val="en-US"/>
          </w:rPr>
          <w:t>gestation. American journal of perinatology, 32(07):675</w:t>
        </w:r>
      </w:ins>
      <w:ins w:id="1297" w:date="2019-03-15T06:03:50Z" w:author="Jiayi Liu">
        <w:r>
          <w:rPr>
            <w:rStyle w:val="None"/>
            <w:rFonts w:ascii="Times New Roman" w:hAnsi="Times New Roman" w:hint="default"/>
            <w:rtl w:val="0"/>
          </w:rPr>
          <w:t>–</w:t>
        </w:r>
      </w:ins>
      <w:ins w:id="1298" w:date="2019-03-15T06:03:50Z" w:author="Jiayi Liu">
        <w:r>
          <w:rPr>
            <w:rStyle w:val="None"/>
            <w:rFonts w:ascii="Times New Roman" w:hAnsi="Times New Roman"/>
            <w:rtl w:val="0"/>
          </w:rPr>
          <w:t>682.</w:t>
        </w:r>
      </w:ins>
    </w:p>
    <w:p>
      <w:pPr>
        <w:pStyle w:val="Body B"/>
        <w:rPr>
          <w:ins w:id="1299" w:date="2019-03-15T06:03:50Z" w:author="Jiayi Liu"/>
          <w:rStyle w:val="None"/>
          <w:rFonts w:ascii="Times New Roman" w:cs="Times New Roman" w:hAnsi="Times New Roman" w:eastAsia="Times New Roman"/>
        </w:rPr>
      </w:pPr>
      <w:ins w:id="1300" w:date="2019-03-15T06:03:50Z" w:author="Jiayi Liu">
        <w:r>
          <w:rPr>
            <w:rStyle w:val="None"/>
            <w:rFonts w:ascii="Times New Roman" w:hAnsi="Times New Roman"/>
            <w:rtl w:val="0"/>
            <w:lang w:val="en-US"/>
          </w:rPr>
          <w:t>Sharon, U., Alain, S., Prakeshkumar, S., David, M., and O</w:t>
        </w:r>
      </w:ins>
      <w:ins w:id="1301" w:date="2019-03-15T06:03:50Z" w:author="Jiayi Liu">
        <w:r>
          <w:rPr>
            <w:rStyle w:val="None"/>
            <w:rFonts w:ascii="Times New Roman" w:hAnsi="Times New Roman" w:hint="default"/>
            <w:rtl w:val="0"/>
          </w:rPr>
          <w:t>’</w:t>
        </w:r>
      </w:ins>
      <w:ins w:id="1302" w:date="2019-03-15T06:03:50Z" w:author="Jiayi Liu">
        <w:r>
          <w:rPr>
            <w:rStyle w:val="None"/>
            <w:rFonts w:ascii="Times New Roman" w:hAnsi="Times New Roman"/>
            <w:rtl w:val="0"/>
            <w:lang w:val="en-US"/>
          </w:rPr>
          <w:t>Connor, D. L. (2015). Gut microbiota of the very-low-birth-weight infant. Pediatric Research, 77(1-2):205.</w:t>
        </w:r>
      </w:ins>
    </w:p>
    <w:p>
      <w:pPr>
        <w:pStyle w:val="Body B"/>
        <w:rPr>
          <w:ins w:id="1303" w:date="2019-03-15T06:03:50Z" w:author="Jiayi Liu"/>
          <w:rStyle w:val="None"/>
          <w:rFonts w:ascii="Times New Roman" w:cs="Times New Roman" w:hAnsi="Times New Roman" w:eastAsia="Times New Roman"/>
        </w:rPr>
      </w:pPr>
      <w:ins w:id="1304" w:date="2019-03-15T06:03:50Z" w:author="Jiayi Liu">
        <w:r>
          <w:rPr>
            <w:rStyle w:val="None"/>
            <w:rFonts w:ascii="Times New Roman" w:hAnsi="Times New Roman"/>
            <w:rtl w:val="0"/>
            <w:lang w:val="en-US"/>
          </w:rPr>
          <w:t>Shin, H., Pei, Z., Martinez, K. A., Rivera-Vinas, J. I., Mendez, K., Cavallin, H., and Dominguez-Bello, M. G. (2015). The first microbial environment of infants born by c-section: the operating room microbes. Microbiome, 3(1):59.</w:t>
        </w:r>
      </w:ins>
    </w:p>
    <w:p>
      <w:pPr>
        <w:pStyle w:val="Body B"/>
        <w:rPr>
          <w:ins w:id="1305" w:date="2019-03-15T06:03:50Z" w:author="Jiayi Liu"/>
          <w:rStyle w:val="None"/>
          <w:rFonts w:ascii="Times New Roman" w:cs="Times New Roman" w:hAnsi="Times New Roman" w:eastAsia="Times New Roman"/>
        </w:rPr>
      </w:pPr>
      <w:ins w:id="1306" w:date="2019-03-15T06:03:50Z" w:author="Jiayi Liu">
        <w:r>
          <w:rPr>
            <w:rStyle w:val="None"/>
            <w:rFonts w:ascii="Times New Roman" w:hAnsi="Times New Roman"/>
            <w:rtl w:val="0"/>
            <w:lang w:val="en-US"/>
          </w:rPr>
          <w:t>Singh, B., Shah, P. S., Afifi, J., Simpson, C. D., Mitra, S., Dow, K., and El-Naggar, W. (2019). Probiotics for preterm infants: A national retrospective cohort study. Journal of Perinatology, page 1.</w:t>
        </w:r>
      </w:ins>
    </w:p>
    <w:p>
      <w:pPr>
        <w:pStyle w:val="Body B"/>
        <w:rPr>
          <w:ins w:id="1307" w:date="2019-03-15T06:03:50Z" w:author="Jiayi Liu"/>
          <w:rStyle w:val="None"/>
          <w:rFonts w:ascii="Times New Roman" w:cs="Times New Roman" w:hAnsi="Times New Roman" w:eastAsia="Times New Roman"/>
        </w:rPr>
      </w:pPr>
      <w:ins w:id="1308" w:date="2019-03-15T06:03:50Z" w:author="Jiayi Liu">
        <w:r>
          <w:rPr>
            <w:rStyle w:val="None"/>
            <w:rFonts w:ascii="Times New Roman" w:hAnsi="Times New Roman"/>
            <w:rtl w:val="0"/>
            <w:lang w:val="nl-NL"/>
          </w:rPr>
          <w:t>Stewart, C. J., Ajami, N. J., O</w:t>
        </w:r>
      </w:ins>
      <w:ins w:id="1309" w:date="2019-03-15T06:03:50Z" w:author="Jiayi Liu">
        <w:r>
          <w:rPr>
            <w:rStyle w:val="None"/>
            <w:rFonts w:ascii="Times New Roman" w:hAnsi="Times New Roman" w:hint="default"/>
            <w:rtl w:val="0"/>
          </w:rPr>
          <w:t>’</w:t>
        </w:r>
      </w:ins>
      <w:ins w:id="1310" w:date="2019-03-15T06:03:50Z" w:author="Jiayi Liu">
        <w:r>
          <w:rPr>
            <w:rStyle w:val="None"/>
            <w:rFonts w:ascii="Times New Roman" w:hAnsi="Times New Roman"/>
            <w:rtl w:val="0"/>
            <w:lang w:val="en-US"/>
          </w:rPr>
          <w:t>Brien, J. L., Hutchinson, D. S., Smith, D. P., Wong, M. C., Ross, M. C., Lloyd, R. E., Doddapaneni, H., Metcalf, G. A., et al. (2018). Temporal development of the gut microbiome in early childhood from the teddy study. Nature, 562(7728):583.</w:t>
        </w:r>
      </w:ins>
    </w:p>
    <w:p>
      <w:pPr>
        <w:pStyle w:val="Body B"/>
        <w:rPr>
          <w:ins w:id="1311" w:date="2019-03-15T06:03:50Z" w:author="Jiayi Liu"/>
          <w:rStyle w:val="None"/>
          <w:rFonts w:ascii="Times New Roman" w:cs="Times New Roman" w:hAnsi="Times New Roman" w:eastAsia="Times New Roman"/>
        </w:rPr>
      </w:pPr>
      <w:ins w:id="1312" w:date="2019-03-15T06:03:50Z" w:author="Jiayi Liu">
        <w:r>
          <w:rPr>
            <w:rStyle w:val="None"/>
            <w:rFonts w:ascii="Times New Roman" w:hAnsi="Times New Roman"/>
            <w:rtl w:val="0"/>
            <w:lang w:val="en-US"/>
          </w:rPr>
          <w:t>Stewart, C. J., Embleton, N. D., Marrs, E. C. L., Smith, D. P., Fofanova, T., Nelson, A., Skeath, T., Perry,</w:t>
        </w:r>
      </w:ins>
    </w:p>
    <w:p>
      <w:pPr>
        <w:pStyle w:val="Body B"/>
        <w:rPr>
          <w:ins w:id="1313" w:date="2019-03-15T06:03:50Z" w:author="Jiayi Liu"/>
          <w:rStyle w:val="None"/>
          <w:rFonts w:ascii="Times New Roman" w:cs="Times New Roman" w:hAnsi="Times New Roman" w:eastAsia="Times New Roman"/>
        </w:rPr>
      </w:pPr>
      <w:ins w:id="1314" w:date="2019-03-15T06:03:50Z" w:author="Jiayi Liu">
        <w:r>
          <w:rPr>
            <w:rStyle w:val="None"/>
            <w:rFonts w:ascii="Times New Roman" w:hAnsi="Times New Roman"/>
            <w:rtl w:val="0"/>
            <w:lang w:val="en-US"/>
          </w:rPr>
          <w:t>J. D., Petrosino, J. F., and Berrington, J. E. (2017). Longitudinal development of the gut microbiome</w:t>
        </w:r>
      </w:ins>
    </w:p>
    <w:p>
      <w:pPr>
        <w:pStyle w:val="Body B"/>
        <w:rPr>
          <w:ins w:id="1315" w:date="2019-03-15T06:03:50Z" w:author="Jiayi Liu"/>
          <w:rStyle w:val="None"/>
          <w:rFonts w:ascii="Times New Roman" w:cs="Times New Roman" w:hAnsi="Times New Roman" w:eastAsia="Times New Roman"/>
        </w:rPr>
      </w:pPr>
      <w:ins w:id="1316" w:date="2019-03-15T06:03:50Z" w:author="Jiayi Liu">
        <w:r>
          <w:rPr>
            <w:rStyle w:val="None"/>
            <w:rFonts w:ascii="Times New Roman" w:hAnsi="Times New Roman"/>
            <w:rtl w:val="0"/>
            <w:lang w:val="en-US"/>
          </w:rPr>
          <w:t>and metabolome in preterm neonates with late onset sepsis and healthy controls. Microbiome, 5(1):75. Stokholm, J., Blaser, M. J., Thorsen, J., Rasmussen, M. A., Waage, J., Vinding, R. K., Schoos, A.-M. M., Kun</w:t>
        </w:r>
      </w:ins>
      <w:ins w:id="1317" w:date="2019-03-15T06:03:50Z" w:author="Jiayi Liu">
        <w:r>
          <w:rPr>
            <w:rStyle w:val="None"/>
            <w:rFonts w:ascii="Times New Roman" w:hAnsi="Times New Roman" w:hint="default"/>
            <w:rtl w:val="0"/>
            <w:lang w:val="da-DK"/>
          </w:rPr>
          <w:t>ø</w:t>
        </w:r>
      </w:ins>
      <w:ins w:id="1318" w:date="2019-03-15T06:03:50Z" w:author="Jiayi Liu">
        <w:r>
          <w:rPr>
            <w:rStyle w:val="None"/>
            <w:rFonts w:ascii="Times New Roman" w:hAnsi="Times New Roman"/>
            <w:rtl w:val="0"/>
            <w:lang w:val="en-US"/>
          </w:rPr>
          <w:t>e, A., Fink, N. R., Chawes, B. L., et al. (2018). Maturation of the gut microbiome and risk of</w:t>
        </w:r>
      </w:ins>
    </w:p>
    <w:p>
      <w:pPr>
        <w:pStyle w:val="Body B"/>
        <w:rPr>
          <w:ins w:id="1319" w:date="2019-03-15T06:03:50Z" w:author="Jiayi Liu"/>
          <w:rStyle w:val="None"/>
          <w:rFonts w:ascii="Times New Roman" w:cs="Times New Roman" w:hAnsi="Times New Roman" w:eastAsia="Times New Roman"/>
        </w:rPr>
      </w:pPr>
      <w:ins w:id="1320" w:date="2019-03-15T06:03:50Z" w:author="Jiayi Liu">
        <w:r>
          <w:rPr>
            <w:rStyle w:val="None"/>
            <w:rFonts w:ascii="Times New Roman" w:hAnsi="Times New Roman"/>
            <w:rtl w:val="0"/>
            <w:lang w:val="en-US"/>
          </w:rPr>
          <w:t>asthma in childhood. Nature communications, 9(1):141.</w:t>
        </w:r>
      </w:ins>
    </w:p>
    <w:p>
      <w:pPr>
        <w:pStyle w:val="Body B"/>
        <w:rPr>
          <w:ins w:id="1321" w:date="2019-03-15T06:03:50Z" w:author="Jiayi Liu"/>
          <w:rStyle w:val="None"/>
          <w:rFonts w:ascii="Times New Roman" w:cs="Times New Roman" w:hAnsi="Times New Roman" w:eastAsia="Times New Roman"/>
        </w:rPr>
      </w:pPr>
      <w:ins w:id="1322" w:date="2019-03-15T06:03:50Z" w:author="Jiayi Liu">
        <w:r>
          <w:rPr>
            <w:rStyle w:val="None"/>
            <w:rFonts w:ascii="Times New Roman" w:hAnsi="Times New Roman"/>
            <w:rtl w:val="0"/>
            <w:lang w:val="nl-NL"/>
          </w:rPr>
          <w:t xml:space="preserve">Stoll, B. J., Hansen, N. I., Bell, E. F., Walsh, M. C., Carlo, W. A., Shankaran, S., Laptook, A. R., Sa </w:t>
        </w:r>
      </w:ins>
      <w:ins w:id="1323" w:date="2019-03-15T06:03:50Z" w:author="Jiayi Liu">
        <w:r>
          <w:rPr>
            <w:rStyle w:val="None"/>
            <w:rFonts w:ascii="Times New Roman" w:hAnsi="Times New Roman" w:hint="default"/>
            <w:rtl w:val="0"/>
          </w:rPr>
          <w:t>́</w:t>
        </w:r>
      </w:ins>
      <w:ins w:id="1324" w:date="2019-03-15T06:03:50Z" w:author="Jiayi Liu">
        <w:r>
          <w:rPr>
            <w:rStyle w:val="None"/>
            <w:rFonts w:ascii="Times New Roman" w:hAnsi="Times New Roman"/>
            <w:rtl w:val="0"/>
            <w:lang w:val="es-ES_tradnl"/>
          </w:rPr>
          <w:t>nchez,</w:t>
        </w:r>
      </w:ins>
    </w:p>
    <w:p>
      <w:pPr>
        <w:pStyle w:val="Body B"/>
        <w:rPr>
          <w:ins w:id="1325" w:date="2019-03-15T06:03:50Z" w:author="Jiayi Liu"/>
          <w:rStyle w:val="None"/>
          <w:rFonts w:ascii="Times New Roman" w:cs="Times New Roman" w:hAnsi="Times New Roman" w:eastAsia="Times New Roman"/>
        </w:rPr>
      </w:pPr>
      <w:ins w:id="1326" w:date="2019-03-15T06:03:50Z" w:author="Jiayi Liu">
        <w:r>
          <w:rPr>
            <w:rStyle w:val="None"/>
            <w:rFonts w:ascii="Times New Roman" w:hAnsi="Times New Roman"/>
            <w:rtl w:val="0"/>
            <w:lang w:val="en-US"/>
          </w:rPr>
          <w:t>P. J., Van Meurs, K. P., Wyckoff, M., et al. (2015). Trends in care practices, morbidity, and mortality of</w:t>
        </w:r>
      </w:ins>
    </w:p>
    <w:p>
      <w:pPr>
        <w:pStyle w:val="Body B"/>
        <w:rPr>
          <w:ins w:id="1327" w:date="2019-03-15T06:03:50Z" w:author="Jiayi Liu"/>
          <w:rStyle w:val="None"/>
          <w:rFonts w:ascii="Times New Roman" w:cs="Times New Roman" w:hAnsi="Times New Roman" w:eastAsia="Times New Roman"/>
        </w:rPr>
      </w:pPr>
      <w:ins w:id="1328" w:date="2019-03-15T06:03:50Z" w:author="Jiayi Liu">
        <w:r>
          <w:rPr>
            <w:rStyle w:val="None"/>
            <w:rFonts w:ascii="Times New Roman" w:hAnsi="Times New Roman"/>
            <w:rtl w:val="0"/>
            <w:lang w:val="en-US"/>
          </w:rPr>
          <w:t>extremely preterm neonates, 1993-2012. Jama, 314(10):1039</w:t>
        </w:r>
      </w:ins>
      <w:ins w:id="1329" w:date="2019-03-15T06:03:50Z" w:author="Jiayi Liu">
        <w:r>
          <w:rPr>
            <w:rStyle w:val="None"/>
            <w:rFonts w:ascii="Times New Roman" w:hAnsi="Times New Roman" w:hint="default"/>
            <w:rtl w:val="0"/>
          </w:rPr>
          <w:t>–</w:t>
        </w:r>
      </w:ins>
      <w:ins w:id="1330" w:date="2019-03-15T06:03:50Z" w:author="Jiayi Liu">
        <w:r>
          <w:rPr>
            <w:rStyle w:val="None"/>
            <w:rFonts w:ascii="Times New Roman" w:hAnsi="Times New Roman"/>
            <w:rtl w:val="0"/>
          </w:rPr>
          <w:t>1051.</w:t>
        </w:r>
      </w:ins>
    </w:p>
    <w:p>
      <w:pPr>
        <w:pStyle w:val="Body B"/>
        <w:rPr>
          <w:ins w:id="1331" w:date="2019-03-15T06:03:50Z" w:author="Jiayi Liu"/>
          <w:rStyle w:val="None"/>
          <w:rFonts w:ascii="Times New Roman" w:cs="Times New Roman" w:hAnsi="Times New Roman" w:eastAsia="Times New Roman"/>
        </w:rPr>
      </w:pPr>
      <w:ins w:id="1332" w:date="2019-03-15T06:03:50Z" w:author="Jiayi Liu">
        <w:r>
          <w:rPr>
            <w:rStyle w:val="None"/>
            <w:rFonts w:ascii="Times New Roman" w:hAnsi="Times New Roman"/>
            <w:rtl w:val="0"/>
          </w:rPr>
          <w:t>Tanaka, S., Kobayashi, T., Songjinda, P., Tateyama, A., Tsubouchi, M., Kiyohara, C., Shirakawa, T.,</w:t>
        </w:r>
      </w:ins>
    </w:p>
    <w:p>
      <w:pPr>
        <w:pStyle w:val="Body B"/>
        <w:rPr>
          <w:ins w:id="1333" w:date="2019-03-15T06:03:50Z" w:author="Jiayi Liu"/>
          <w:rStyle w:val="None"/>
          <w:rFonts w:ascii="Times New Roman" w:cs="Times New Roman" w:hAnsi="Times New Roman" w:eastAsia="Times New Roman"/>
        </w:rPr>
      </w:pPr>
      <w:ins w:id="1334" w:date="2019-03-15T06:03:50Z" w:author="Jiayi Liu">
        <w:r>
          <w:rPr>
            <w:rStyle w:val="None"/>
            <w:rFonts w:ascii="Times New Roman" w:hAnsi="Times New Roman"/>
            <w:rtl w:val="0"/>
            <w:lang w:val="en-US"/>
          </w:rPr>
          <w:t>Sonomoto, K., and Nakayama, J. (2009). Influence of antibiotic exposure in the early postnatal period</w:t>
        </w:r>
      </w:ins>
    </w:p>
    <w:p>
      <w:pPr>
        <w:pStyle w:val="Body B"/>
        <w:rPr>
          <w:ins w:id="1335" w:date="2019-03-15T06:03:50Z" w:author="Jiayi Liu"/>
          <w:rStyle w:val="None"/>
          <w:rFonts w:ascii="Times New Roman" w:cs="Times New Roman" w:hAnsi="Times New Roman" w:eastAsia="Times New Roman"/>
        </w:rPr>
      </w:pPr>
      <w:ins w:id="1336" w:date="2019-03-15T06:03:50Z" w:author="Jiayi Liu">
        <w:r>
          <w:rPr>
            <w:rStyle w:val="None"/>
            <w:rFonts w:ascii="Times New Roman" w:hAnsi="Times New Roman"/>
            <w:rtl w:val="0"/>
            <w:lang w:val="en-US"/>
          </w:rPr>
          <w:t>on the development of intestinal microbiota. FEMS Immunology &amp; Medical Microbiology, 56(1):80</w:t>
        </w:r>
      </w:ins>
      <w:ins w:id="1337" w:date="2019-03-15T06:03:50Z" w:author="Jiayi Liu">
        <w:r>
          <w:rPr>
            <w:rStyle w:val="None"/>
            <w:rFonts w:ascii="Times New Roman" w:hAnsi="Times New Roman" w:hint="default"/>
            <w:rtl w:val="0"/>
          </w:rPr>
          <w:t>–</w:t>
        </w:r>
      </w:ins>
      <w:ins w:id="1338" w:date="2019-03-15T06:03:50Z" w:author="Jiayi Liu">
        <w:r>
          <w:rPr>
            <w:rStyle w:val="None"/>
            <w:rFonts w:ascii="Times New Roman" w:hAnsi="Times New Roman"/>
            <w:rtl w:val="0"/>
            <w:lang w:val="en-US"/>
          </w:rPr>
          <w:t>87. Tang, W. W., Kitai, T., and Hazen, S. L. (2017). Gut microbiota in cardiovascular health and disease.</w:t>
        </w:r>
      </w:ins>
    </w:p>
    <w:p>
      <w:pPr>
        <w:pStyle w:val="Body B"/>
        <w:rPr>
          <w:ins w:id="1339" w:date="2019-03-15T06:03:50Z" w:author="Jiayi Liu"/>
          <w:rStyle w:val="None"/>
          <w:rFonts w:ascii="Times New Roman" w:cs="Times New Roman" w:hAnsi="Times New Roman" w:eastAsia="Times New Roman"/>
        </w:rPr>
      </w:pPr>
      <w:ins w:id="1340" w:date="2019-03-15T06:03:50Z" w:author="Jiayi Liu">
        <w:r>
          <w:rPr>
            <w:rStyle w:val="None"/>
            <w:rFonts w:ascii="Times New Roman" w:hAnsi="Times New Roman"/>
            <w:rtl w:val="0"/>
            <w:lang w:val="en-US"/>
          </w:rPr>
          <w:t>Circulation research, 120(7):1183</w:t>
        </w:r>
      </w:ins>
      <w:ins w:id="1341" w:date="2019-03-15T06:03:50Z" w:author="Jiayi Liu">
        <w:r>
          <w:rPr>
            <w:rStyle w:val="None"/>
            <w:rFonts w:ascii="Times New Roman" w:hAnsi="Times New Roman" w:hint="default"/>
            <w:rtl w:val="0"/>
          </w:rPr>
          <w:t>–</w:t>
        </w:r>
      </w:ins>
      <w:ins w:id="1342" w:date="2019-03-15T06:03:50Z" w:author="Jiayi Liu">
        <w:r>
          <w:rPr>
            <w:rStyle w:val="None"/>
            <w:rFonts w:ascii="Times New Roman" w:hAnsi="Times New Roman"/>
            <w:rtl w:val="0"/>
          </w:rPr>
          <w:t>1196.</w:t>
        </w:r>
      </w:ins>
    </w:p>
    <w:p>
      <w:pPr>
        <w:pStyle w:val="Body B"/>
        <w:rPr>
          <w:ins w:id="1343" w:date="2019-03-15T06:03:50Z" w:author="Jiayi Liu"/>
          <w:rStyle w:val="None"/>
          <w:rFonts w:ascii="Times New Roman" w:cs="Times New Roman" w:hAnsi="Times New Roman" w:eastAsia="Times New Roman"/>
        </w:rPr>
      </w:pPr>
      <w:ins w:id="1344" w:date="2019-03-15T06:03:50Z" w:author="Jiayi Liu">
        <w:r>
          <w:rPr>
            <w:rStyle w:val="None"/>
            <w:rFonts w:ascii="Times New Roman" w:hAnsi="Times New Roman"/>
            <w:rtl w:val="0"/>
            <w:lang w:val="en-US"/>
          </w:rPr>
          <w:t>Tarr, P. I. and Warner, B. B. (2016). Gut bacteria and late-onset neonatal bloodstream infections in preterm</w:t>
        </w:r>
      </w:ins>
    </w:p>
    <w:p>
      <w:pPr>
        <w:pStyle w:val="Body B"/>
        <w:rPr>
          <w:ins w:id="1345" w:date="2019-03-15T06:03:50Z" w:author="Jiayi Liu"/>
          <w:rStyle w:val="None"/>
          <w:rFonts w:ascii="Times New Roman" w:cs="Times New Roman" w:hAnsi="Times New Roman" w:eastAsia="Times New Roman"/>
        </w:rPr>
      </w:pPr>
      <w:ins w:id="1346" w:date="2019-03-15T06:03:50Z" w:author="Jiayi Liu">
        <w:r>
          <w:rPr>
            <w:rStyle w:val="None"/>
            <w:rFonts w:ascii="Times New Roman" w:hAnsi="Times New Roman"/>
            <w:rtl w:val="0"/>
            <w:lang w:val="en-US"/>
          </w:rPr>
          <w:t>infants. In Seminars in Fetal and Neonatal Medicine, volume 21, pages 388</w:t>
        </w:r>
      </w:ins>
      <w:ins w:id="1347" w:date="2019-03-15T06:03:50Z" w:author="Jiayi Liu">
        <w:r>
          <w:rPr>
            <w:rStyle w:val="None"/>
            <w:rFonts w:ascii="Times New Roman" w:hAnsi="Times New Roman" w:hint="default"/>
            <w:rtl w:val="0"/>
          </w:rPr>
          <w:t>–</w:t>
        </w:r>
      </w:ins>
      <w:ins w:id="1348" w:date="2019-03-15T06:03:50Z" w:author="Jiayi Liu">
        <w:r>
          <w:rPr>
            <w:rStyle w:val="None"/>
            <w:rFonts w:ascii="Times New Roman" w:hAnsi="Times New Roman"/>
            <w:rtl w:val="0"/>
            <w:lang w:val="de-DE"/>
          </w:rPr>
          <w:t>393. Elsevier. Vatanen,T.,Franzosa,E.A.,Schwager,R.,Tripathi,S.,Arthur,T.D.,Vehik,K.,Lernmark,A</w:t>
        </w:r>
      </w:ins>
      <w:ins w:id="1349" w:date="2019-03-15T06:03:50Z" w:author="Jiayi Liu">
        <w:r>
          <w:rPr>
            <w:rStyle w:val="None"/>
            <w:rFonts w:ascii="Times New Roman" w:hAnsi="Times New Roman" w:hint="default"/>
            <w:rtl w:val="0"/>
          </w:rPr>
          <w:t>̊</w:t>
        </w:r>
      </w:ins>
      <w:ins w:id="1350" w:date="2019-03-15T06:03:50Z" w:author="Jiayi Liu">
        <w:r>
          <w:rPr>
            <w:rStyle w:val="None"/>
            <w:rFonts w:ascii="Times New Roman" w:hAnsi="Times New Roman"/>
            <w:rtl w:val="0"/>
            <w:lang w:val="en-US"/>
          </w:rPr>
          <w:t>.,Hagopian, W. A., Rewers, M. J., She, J.-X., et al. (2018). The human gut microbiome in early-onset type 1 diabetes</w:t>
        </w:r>
      </w:ins>
    </w:p>
    <w:p>
      <w:pPr>
        <w:pStyle w:val="Body B"/>
        <w:rPr>
          <w:ins w:id="1351" w:date="2019-03-15T06:03:50Z" w:author="Jiayi Liu"/>
          <w:rStyle w:val="None"/>
          <w:rFonts w:ascii="Times New Roman" w:cs="Times New Roman" w:hAnsi="Times New Roman" w:eastAsia="Times New Roman"/>
        </w:rPr>
      </w:pPr>
      <w:ins w:id="1352" w:date="2019-03-15T06:03:50Z" w:author="Jiayi Liu">
        <w:r>
          <w:rPr>
            <w:rStyle w:val="None"/>
            <w:rFonts w:ascii="Times New Roman" w:hAnsi="Times New Roman"/>
            <w:rtl w:val="0"/>
            <w:lang w:val="en-US"/>
          </w:rPr>
          <w:t>from the teddy study. Nature, 562(7728):589.</w:t>
        </w:r>
      </w:ins>
    </w:p>
    <w:p>
      <w:pPr>
        <w:pStyle w:val="Body B"/>
        <w:rPr>
          <w:ins w:id="1353" w:date="2019-03-15T06:03:50Z" w:author="Jiayi Liu"/>
          <w:rStyle w:val="None"/>
          <w:rFonts w:ascii="Times New Roman" w:cs="Times New Roman" w:hAnsi="Times New Roman" w:eastAsia="Times New Roman"/>
        </w:rPr>
      </w:pPr>
      <w:ins w:id="1354" w:date="2019-03-15T06:03:50Z" w:author="Jiayi Liu">
        <w:r>
          <w:rPr>
            <w:rStyle w:val="None"/>
            <w:rFonts w:ascii="Times New Roman" w:hAnsi="Times New Roman"/>
            <w:rtl w:val="0"/>
          </w:rPr>
          <w:t>Vatanen, T., Kostic, A., D</w:t>
        </w:r>
      </w:ins>
      <w:ins w:id="1355" w:date="2019-03-15T06:03:50Z" w:author="Jiayi Liu">
        <w:r>
          <w:rPr>
            <w:rStyle w:val="None"/>
            <w:rFonts w:ascii="Times New Roman" w:hAnsi="Times New Roman" w:hint="default"/>
            <w:rtl w:val="0"/>
          </w:rPr>
          <w:t>’</w:t>
        </w:r>
      </w:ins>
      <w:ins w:id="1356" w:date="2019-03-15T06:03:50Z" w:author="Jiayi Liu">
        <w:r>
          <w:rPr>
            <w:rStyle w:val="None"/>
            <w:rFonts w:ascii="Times New Roman" w:hAnsi="Times New Roman"/>
            <w:rtl w:val="0"/>
            <w:lang w:val="nl-NL"/>
          </w:rPr>
          <w:t>Hennezel, E., Siljander, H., Franzosa, E., Yassour, M., Kolde, R., Vlamakis, H.,</w:t>
        </w:r>
      </w:ins>
    </w:p>
    <w:p>
      <w:pPr>
        <w:pStyle w:val="Body B"/>
        <w:rPr>
          <w:ins w:id="1357" w:date="2019-03-15T06:03:50Z" w:author="Jiayi Liu"/>
          <w:rStyle w:val="None"/>
          <w:rFonts w:ascii="Times New Roman" w:cs="Times New Roman" w:hAnsi="Times New Roman" w:eastAsia="Times New Roman"/>
        </w:rPr>
      </w:pPr>
      <w:ins w:id="1358" w:date="2019-03-15T06:03:50Z" w:author="Jiayi Liu">
        <w:r>
          <w:rPr>
            <w:rStyle w:val="None"/>
            <w:rFonts w:ascii="Times New Roman" w:hAnsi="Times New Roman"/>
            <w:rtl w:val="0"/>
            <w:lang w:val="en-US"/>
          </w:rPr>
          <w:t xml:space="preserve">Arthur, T., and Ha </w:t>
        </w:r>
      </w:ins>
      <w:ins w:id="1359" w:date="2019-03-15T06:03:50Z" w:author="Jiayi Liu">
        <w:r>
          <w:rPr>
            <w:rStyle w:val="None"/>
            <w:rFonts w:ascii="Times New Roman" w:hAnsi="Times New Roman" w:hint="default"/>
            <w:rtl w:val="0"/>
          </w:rPr>
          <w:t>̈</w:t>
        </w:r>
      </w:ins>
      <w:ins w:id="1360" w:date="2019-03-15T06:03:50Z" w:author="Jiayi Liu">
        <w:r>
          <w:rPr>
            <w:rStyle w:val="None"/>
            <w:rFonts w:ascii="Times New Roman" w:hAnsi="Times New Roman"/>
            <w:rtl w:val="0"/>
            <w:lang w:val="it-IT"/>
          </w:rPr>
          <w:t xml:space="preserve">ma </w:t>
        </w:r>
      </w:ins>
      <w:ins w:id="1361" w:date="2019-03-15T06:03:50Z" w:author="Jiayi Liu">
        <w:r>
          <w:rPr>
            <w:rStyle w:val="None"/>
            <w:rFonts w:ascii="Times New Roman" w:hAnsi="Times New Roman" w:hint="default"/>
            <w:rtl w:val="0"/>
          </w:rPr>
          <w:t>̈</w:t>
        </w:r>
      </w:ins>
      <w:ins w:id="1362" w:date="2019-03-15T06:03:50Z" w:author="Jiayi Liu">
        <w:r>
          <w:rPr>
            <w:rStyle w:val="None"/>
            <w:rFonts w:ascii="Times New Roman" w:hAnsi="Times New Roman"/>
            <w:rtl w:val="0"/>
          </w:rPr>
          <w:t xml:space="preserve">la </w:t>
        </w:r>
      </w:ins>
      <w:ins w:id="1363" w:date="2019-03-15T06:03:50Z" w:author="Jiayi Liu">
        <w:r>
          <w:rPr>
            <w:rStyle w:val="None"/>
            <w:rFonts w:ascii="Times New Roman" w:hAnsi="Times New Roman" w:hint="default"/>
            <w:rtl w:val="0"/>
          </w:rPr>
          <w:t>̈</w:t>
        </w:r>
      </w:ins>
      <w:ins w:id="1364" w:date="2019-03-15T06:03:50Z" w:author="Jiayi Liu">
        <w:r>
          <w:rPr>
            <w:rStyle w:val="None"/>
            <w:rFonts w:ascii="Times New Roman" w:hAnsi="Times New Roman"/>
            <w:rtl w:val="0"/>
            <w:lang w:val="en-US"/>
          </w:rPr>
          <w:t>inen, A. M. (2016). Variation in microbiome lps immunogenicity contributes to</w:t>
        </w:r>
      </w:ins>
    </w:p>
    <w:p>
      <w:pPr>
        <w:pStyle w:val="Body B"/>
        <w:rPr>
          <w:ins w:id="1365" w:date="2019-03-15T06:03:50Z" w:author="Jiayi Liu"/>
          <w:rStyle w:val="None"/>
          <w:rFonts w:ascii="Times New Roman" w:cs="Times New Roman" w:hAnsi="Times New Roman" w:eastAsia="Times New Roman"/>
        </w:rPr>
      </w:pPr>
      <w:ins w:id="1366" w:date="2019-03-15T06:03:50Z" w:author="Jiayi Liu">
        <w:r>
          <w:rPr>
            <w:rStyle w:val="None"/>
            <w:rFonts w:ascii="Times New Roman" w:hAnsi="Times New Roman"/>
            <w:rtl w:val="0"/>
            <w:lang w:val="en-US"/>
          </w:rPr>
          <w:t>autoimmunity in humans. Cell, 165(4):842</w:t>
        </w:r>
      </w:ins>
      <w:ins w:id="1367" w:date="2019-03-15T06:03:50Z" w:author="Jiayi Liu">
        <w:r>
          <w:rPr>
            <w:rStyle w:val="None"/>
            <w:rFonts w:ascii="Times New Roman" w:hAnsi="Times New Roman" w:hint="default"/>
            <w:rtl w:val="0"/>
          </w:rPr>
          <w:t>–</w:t>
        </w:r>
      </w:ins>
      <w:ins w:id="1368" w:date="2019-03-15T06:03:50Z" w:author="Jiayi Liu">
        <w:r>
          <w:rPr>
            <w:rStyle w:val="None"/>
            <w:rFonts w:ascii="Times New Roman" w:hAnsi="Times New Roman"/>
            <w:rtl w:val="0"/>
          </w:rPr>
          <w:t>853.</w:t>
        </w:r>
      </w:ins>
    </w:p>
    <w:p>
      <w:pPr>
        <w:pStyle w:val="Body B"/>
        <w:rPr>
          <w:ins w:id="1369" w:date="2019-03-15T06:03:50Z" w:author="Jiayi Liu"/>
          <w:rStyle w:val="None"/>
          <w:rFonts w:ascii="Times New Roman" w:cs="Times New Roman" w:hAnsi="Times New Roman" w:eastAsia="Times New Roman"/>
        </w:rPr>
      </w:pPr>
      <w:ins w:id="1370" w:date="2019-03-15T06:03:50Z" w:author="Jiayi Liu">
        <w:r>
          <w:rPr>
            <w:rStyle w:val="None"/>
            <w:rFonts w:ascii="Times New Roman" w:hAnsi="Times New Roman"/>
            <w:rtl w:val="0"/>
            <w:lang w:val="it-IT"/>
          </w:rPr>
          <w:t>Vogelzang, A., Guerrini, M. M., Minato, N., and Fagarasan, S. (2018). Microbiota</w:t>
        </w:r>
      </w:ins>
      <w:ins w:id="1371" w:date="2019-03-15T06:03:50Z" w:author="Jiayi Liu">
        <w:r>
          <w:rPr>
            <w:rStyle w:val="None"/>
            <w:rFonts w:ascii="Times New Roman" w:hAnsi="Times New Roman" w:hint="default"/>
            <w:rtl w:val="0"/>
            <w:lang w:val="en-US"/>
          </w:rPr>
          <w:t>—</w:t>
        </w:r>
      </w:ins>
      <w:ins w:id="1372" w:date="2019-03-15T06:03:50Z" w:author="Jiayi Liu">
        <w:r>
          <w:rPr>
            <w:rStyle w:val="None"/>
            <w:rFonts w:ascii="Times New Roman" w:hAnsi="Times New Roman"/>
            <w:rtl w:val="0"/>
            <w:lang w:val="fr-FR"/>
          </w:rPr>
          <w:t>an amplifier of</w:t>
        </w:r>
      </w:ins>
    </w:p>
    <w:p>
      <w:pPr>
        <w:pStyle w:val="Body B"/>
        <w:rPr>
          <w:ins w:id="1373" w:date="2019-03-15T06:03:50Z" w:author="Jiayi Liu"/>
          <w:rStyle w:val="None"/>
          <w:rFonts w:ascii="Times New Roman" w:cs="Times New Roman" w:hAnsi="Times New Roman" w:eastAsia="Times New Roman"/>
        </w:rPr>
      </w:pPr>
      <w:ins w:id="1374" w:date="2019-03-15T06:03:50Z" w:author="Jiayi Liu">
        <w:r>
          <w:rPr>
            <w:rStyle w:val="None"/>
            <w:rFonts w:ascii="Times New Roman" w:hAnsi="Times New Roman"/>
            <w:rtl w:val="0"/>
            <w:lang w:val="en-US"/>
          </w:rPr>
          <w:t>autoimmunity. Current opinion in immunology, 55:15</w:t>
        </w:r>
      </w:ins>
      <w:ins w:id="1375" w:date="2019-03-15T06:03:50Z" w:author="Jiayi Liu">
        <w:r>
          <w:rPr>
            <w:rStyle w:val="None"/>
            <w:rFonts w:ascii="Times New Roman" w:hAnsi="Times New Roman" w:hint="default"/>
            <w:rtl w:val="0"/>
          </w:rPr>
          <w:t>–</w:t>
        </w:r>
      </w:ins>
      <w:ins w:id="1376" w:date="2019-03-15T06:03:50Z" w:author="Jiayi Liu">
        <w:r>
          <w:rPr>
            <w:rStyle w:val="None"/>
            <w:rFonts w:ascii="Times New Roman" w:hAnsi="Times New Roman"/>
            <w:rtl w:val="0"/>
          </w:rPr>
          <w:t>21.</w:t>
        </w:r>
      </w:ins>
    </w:p>
    <w:p>
      <w:pPr>
        <w:pStyle w:val="Body B"/>
        <w:rPr>
          <w:ins w:id="1377" w:date="2019-03-15T06:03:50Z" w:author="Jiayi Liu"/>
          <w:rStyle w:val="None"/>
          <w:rFonts w:ascii="Times New Roman" w:cs="Times New Roman" w:hAnsi="Times New Roman" w:eastAsia="Times New Roman"/>
        </w:rPr>
      </w:pPr>
      <w:ins w:id="1378" w:date="2019-03-15T06:03:50Z" w:author="Jiayi Liu">
        <w:r>
          <w:rPr>
            <w:rStyle w:val="None"/>
            <w:rFonts w:ascii="Times New Roman" w:hAnsi="Times New Roman"/>
            <w:rtl w:val="0"/>
            <w:lang w:val="en-US"/>
          </w:rPr>
          <w:t>Wang, Q., Garrity, G. M., Tiedje, J. M., and Cole, J. R. (2007). Naive bayesian classifier for rapid</w:t>
        </w:r>
      </w:ins>
    </w:p>
    <w:p>
      <w:pPr>
        <w:pStyle w:val="Body B"/>
        <w:rPr>
          <w:ins w:id="1379" w:date="2019-03-15T06:03:50Z" w:author="Jiayi Liu"/>
          <w:rStyle w:val="None"/>
          <w:rFonts w:ascii="Times New Roman" w:cs="Times New Roman" w:hAnsi="Times New Roman" w:eastAsia="Times New Roman"/>
        </w:rPr>
      </w:pPr>
      <w:ins w:id="1380" w:date="2019-03-15T06:03:50Z" w:author="Jiayi Liu">
        <w:r>
          <w:rPr>
            <w:rStyle w:val="None"/>
            <w:rFonts w:ascii="Times New Roman" w:hAnsi="Times New Roman"/>
            <w:rtl w:val="0"/>
            <w:lang w:val="en-US"/>
          </w:rPr>
          <w:t>assignment of rrna sequences into the new bacterial taxonomy. Applied and environmental microbiology,</w:t>
        </w:r>
      </w:ins>
    </w:p>
    <w:p>
      <w:pPr>
        <w:pStyle w:val="Body B"/>
      </w:pPr>
      <w:ins w:id="1381" w:date="2019-03-15T06:03:50Z" w:author="Jiayi Liu">
        <w:r>
          <w:rPr>
            <w:rStyle w:val="None"/>
            <w:rFonts w:ascii="Times New Roman" w:hAnsi="Times New Roman"/>
            <w:rtl w:val="0"/>
          </w:rPr>
          <w:t>73(16):5261</w:t>
        </w:r>
      </w:ins>
      <w:ins w:id="1382" w:date="2019-03-15T06:03:50Z" w:author="Jiayi Liu">
        <w:r>
          <w:rPr>
            <w:rStyle w:val="None"/>
            <w:rFonts w:ascii="Times New Roman" w:hAnsi="Times New Roman" w:hint="default"/>
            <w:rtl w:val="0"/>
          </w:rPr>
          <w:t>–</w:t>
        </w:r>
      </w:ins>
      <w:ins w:id="1383" w:date="2019-03-15T06:03:50Z" w:author="Jiayi Liu">
        <w:r>
          <w:rPr>
            <w:rStyle w:val="None"/>
            <w:rFonts w:ascii="Times New Roman" w:hAnsi="Times New Roman"/>
            <w:rtl w:val="0"/>
          </w:rPr>
          <w:t>5267.</w:t>
        </w:r>
      </w:ins>
      <w:ins w:id="1384" w:date="2019-03-15T06:03:50Z" w:author="Jiayi Liu">
        <w:r>
          <w:rPr>
            <w:rStyle w:val="None"/>
            <w:rFonts w:ascii="Times New Roman" w:hAnsi="Times New Roman"/>
            <w:rtl w:val="0"/>
            <w:lang w:val="en-US"/>
          </w:rPr>
          <w:t xml:space="preserve"> </w:t>
        </w:r>
      </w:ins>
      <w:del w:id="1385" w:date="2019-03-15T06:03:49Z" w:author="Jiayi Liu">
        <w:r>
          <w:rPr>
            <w:rStyle w:val="None"/>
            <w:rFonts w:ascii="Arial Unicode MS" w:cs="Arial Unicode MS" w:hAnsi="Arial Unicode MS" w:eastAsia="Arial Unicode MS"/>
            <w:b w:val="0"/>
            <w:bCs w:val="0"/>
            <w:i w:val="0"/>
            <w:iCs w:val="0"/>
          </w:rPr>
          <w:br w:type="page"/>
        </w:r>
      </w:del>
    </w:p>
    <w:p>
      <w:pPr>
        <w:pStyle w:val="Heading"/>
      </w:pPr>
      <w:del w:id="1386" w:date="2019-03-15T06:03:49Z" w:author="Jiayi Liu">
        <w:r>
          <w:rPr>
            <w:rStyle w:val="None"/>
            <w:rFonts w:ascii="Times New Roman" w:hAnsi="Times New Roman"/>
            <w:rtl w:val="0"/>
            <w:lang w:val="fr-FR"/>
          </w:rPr>
          <w:delText>Bibliography</w:delText>
        </w:r>
      </w:del>
    </w:p>
    <w:sectPr>
      <w:headerReference w:type="default" r:id="rId4"/>
      <w:footerReference w:type="default" r:id="rId5"/>
      <w:pgSz w:w="12240" w:h="15840" w:orient="portrait"/>
      <w:pgMar w:top="1440" w:right="1440" w:bottom="1440" w:left="1440" w:header="720" w:footer="72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Time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trackRevisions/>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Normal1">
    <w:name w:val="Normal1"/>
    <w:next w:val="Normal1"/>
    <w:pPr>
      <w:keepNext w:val="0"/>
      <w:keepLines w:val="0"/>
      <w:pageBreakBefore w:val="0"/>
      <w:widowControl w:val="1"/>
      <w:shd w:val="clear" w:color="auto" w:fill="auto"/>
      <w:suppressAutoHyphens w:val="0"/>
      <w:bidi w:val="0"/>
      <w:spacing w:before="0" w:after="0" w:line="276"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rPr>
  </w:style>
  <w:style w:type="character" w:styleId="None">
    <w:name w:val="None"/>
  </w:style>
  <w:style w:type="character" w:styleId="Hyperlink.0">
    <w:name w:val="Hyperlink.0"/>
    <w:basedOn w:val="None"/>
    <w:next w:val="Hyperlink.0"/>
    <w:rPr>
      <w:rFonts w:ascii="Times New Roman" w:cs="Times New Roman" w:hAnsi="Times New Roman" w:eastAsia="Times New Roman"/>
      <w:color w:val="0000ff"/>
      <w:sz w:val="24"/>
      <w:szCs w:val="24"/>
      <w:u w:val="single" w:color="0000ff"/>
    </w:r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character" w:styleId="Hyperlink.1">
    <w:name w:val="Hyperlink.1"/>
    <w:basedOn w:val="Hyperlink"/>
    <w:next w:val="Hyperlink.1"/>
    <w:rPr>
      <w:color w:val="0000ff"/>
      <w:u w:val="single" w:color="0000ff"/>
    </w:rPr>
  </w:style>
  <w:style w:type="paragraph" w:styleId="Body B">
    <w:name w:val="Body B"/>
    <w:next w:val="Body B"/>
    <w:pPr>
      <w:keepNext w:val="0"/>
      <w:keepLines w:val="0"/>
      <w:pageBreakBefore w:val="0"/>
      <w:widowControl w:val="1"/>
      <w:shd w:val="clear" w:color="auto" w:fill="auto"/>
      <w:suppressAutoHyphens w:val="0"/>
      <w:bidi w:val="0"/>
      <w:spacing w:before="0" w:after="0" w:line="276"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vertAlign w:val="baseline"/>
    </w:rPr>
  </w:style>
  <w:style w:type="paragraph" w:styleId="Heading">
    <w:name w:val="Heading"/>
    <w:next w:val="Normal1"/>
    <w:pPr>
      <w:keepNext w:val="1"/>
      <w:keepLines w:val="1"/>
      <w:pageBreakBefore w:val="0"/>
      <w:widowControl w:val="1"/>
      <w:shd w:val="clear" w:color="auto" w:fill="auto"/>
      <w:suppressAutoHyphens w:val="0"/>
      <w:bidi w:val="0"/>
      <w:spacing w:before="400" w:after="120" w:line="276" w:lineRule="auto"/>
      <w:ind w:left="0" w:right="0" w:firstLine="0"/>
      <w:jc w:val="left"/>
      <w:outlineLvl w:val="0"/>
    </w:pPr>
    <w:rPr>
      <w:rFonts w:ascii="Arial" w:cs="Arial Unicode MS" w:hAnsi="Arial" w:eastAsia="Arial Unicode MS"/>
      <w:b w:val="0"/>
      <w:bCs w:val="0"/>
      <w:i w:val="0"/>
      <w:iCs w:val="0"/>
      <w:caps w:val="0"/>
      <w:smallCaps w:val="0"/>
      <w:strike w:val="0"/>
      <w:dstrike w:val="0"/>
      <w:outline w:val="0"/>
      <w:color w:val="000000"/>
      <w:spacing w:val="0"/>
      <w:kern w:val="0"/>
      <w:position w:val="0"/>
      <w:sz w:val="40"/>
      <w:szCs w:val="40"/>
      <w:u w:val="none" w:color="000000"/>
      <w:vertAlign w:val="baseline"/>
      <w:lang w:val="fr-FR"/>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